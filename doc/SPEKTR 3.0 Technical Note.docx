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1A34" w:rsidRDefault="00313098" w:rsidP="00B02081">
      <w:pPr>
        <w:spacing w:after="0" w:line="480" w:lineRule="auto"/>
        <w:jc w:val="center"/>
      </w:pPr>
      <w:r>
        <w:rPr>
          <w:rFonts w:ascii="Times New Roman" w:eastAsia="Times New Roman" w:hAnsi="Times New Roman" w:cs="Times New Roman"/>
          <w:b/>
          <w:sz w:val="24"/>
          <w:szCs w:val="24"/>
        </w:rPr>
        <w:t xml:space="preserve">   </w:t>
      </w:r>
      <w:r w:rsidR="004A58FC">
        <w:rPr>
          <w:rFonts w:ascii="Times New Roman" w:eastAsia="Times New Roman" w:hAnsi="Times New Roman" w:cs="Times New Roman"/>
          <w:b/>
          <w:sz w:val="24"/>
          <w:szCs w:val="24"/>
        </w:rPr>
        <w:t>TECHNICAL NOTE:</w:t>
      </w:r>
    </w:p>
    <w:p w:rsidR="00B01A34" w:rsidRDefault="0021350C" w:rsidP="00B02081">
      <w:pPr>
        <w:spacing w:after="0" w:line="480" w:lineRule="auto"/>
        <w:jc w:val="center"/>
      </w:pPr>
      <w:r>
        <w:rPr>
          <w:rFonts w:ascii="Times New Roman" w:eastAsia="Times New Roman" w:hAnsi="Times New Roman" w:cs="Times New Roman"/>
          <w:b/>
          <w:sz w:val="24"/>
          <w:szCs w:val="24"/>
        </w:rPr>
        <w:t xml:space="preserve">Technical Note: </w:t>
      </w:r>
      <w:r w:rsidR="004E3CEA">
        <w:rPr>
          <w:rFonts w:ascii="Times New Roman" w:eastAsia="Times New Roman" w:hAnsi="Times New Roman" w:cs="Times New Roman"/>
          <w:b/>
          <w:sz w:val="24"/>
          <w:szCs w:val="24"/>
        </w:rPr>
        <w:t xml:space="preserve">SPEKTR </w:t>
      </w:r>
      <w:r w:rsidR="004A58FC">
        <w:rPr>
          <w:rFonts w:ascii="Times New Roman" w:eastAsia="Times New Roman" w:hAnsi="Times New Roman" w:cs="Times New Roman"/>
          <w:b/>
          <w:sz w:val="24"/>
          <w:szCs w:val="24"/>
        </w:rPr>
        <w:t>3.0 – A Computational Tool for X-Ray Spectr</w:t>
      </w:r>
      <w:r w:rsidR="00A5215E">
        <w:rPr>
          <w:rFonts w:ascii="Times New Roman" w:eastAsia="Times New Roman" w:hAnsi="Times New Roman" w:cs="Times New Roman"/>
          <w:b/>
          <w:sz w:val="24"/>
          <w:szCs w:val="24"/>
        </w:rPr>
        <w:t>um</w:t>
      </w:r>
      <w:r w:rsidR="004A58FC">
        <w:rPr>
          <w:rFonts w:ascii="Times New Roman" w:eastAsia="Times New Roman" w:hAnsi="Times New Roman" w:cs="Times New Roman"/>
          <w:b/>
          <w:sz w:val="24"/>
          <w:szCs w:val="24"/>
        </w:rPr>
        <w:t xml:space="preserve"> </w:t>
      </w:r>
      <w:r w:rsidR="00A5215E">
        <w:rPr>
          <w:rFonts w:ascii="Times New Roman" w:eastAsia="Times New Roman" w:hAnsi="Times New Roman" w:cs="Times New Roman"/>
          <w:b/>
          <w:sz w:val="24"/>
          <w:szCs w:val="24"/>
        </w:rPr>
        <w:t xml:space="preserve">Modeling and </w:t>
      </w:r>
      <w:r w:rsidR="004A58FC">
        <w:rPr>
          <w:rFonts w:ascii="Times New Roman" w:eastAsia="Times New Roman" w:hAnsi="Times New Roman" w:cs="Times New Roman"/>
          <w:b/>
          <w:sz w:val="24"/>
          <w:szCs w:val="24"/>
        </w:rPr>
        <w:t>Analysis</w:t>
      </w:r>
    </w:p>
    <w:p w:rsidR="00B01A34" w:rsidRDefault="004A58FC" w:rsidP="00B02081">
      <w:pPr>
        <w:spacing w:after="0" w:line="480" w:lineRule="auto"/>
        <w:jc w:val="center"/>
      </w:pPr>
      <w:r>
        <w:rPr>
          <w:rFonts w:ascii="Times New Roman" w:eastAsia="Times New Roman" w:hAnsi="Times New Roman" w:cs="Times New Roman"/>
          <w:sz w:val="24"/>
          <w:szCs w:val="24"/>
        </w:rPr>
        <w:t xml:space="preserve">J. Punnoose, J. Xu, A. </w:t>
      </w:r>
      <w:proofErr w:type="spellStart"/>
      <w:r>
        <w:rPr>
          <w:rFonts w:ascii="Times New Roman" w:eastAsia="Times New Roman" w:hAnsi="Times New Roman" w:cs="Times New Roman"/>
          <w:sz w:val="24"/>
          <w:szCs w:val="24"/>
        </w:rPr>
        <w:t>Sisniega</w:t>
      </w:r>
      <w:proofErr w:type="spellEnd"/>
      <w:r>
        <w:rPr>
          <w:rFonts w:ascii="Times New Roman" w:eastAsia="Times New Roman" w:hAnsi="Times New Roman" w:cs="Times New Roman"/>
          <w:sz w:val="24"/>
          <w:szCs w:val="24"/>
        </w:rPr>
        <w:t xml:space="preserve">, </w:t>
      </w:r>
      <w:r w:rsidR="0043108E">
        <w:rPr>
          <w:rFonts w:ascii="Times New Roman" w:eastAsia="Times New Roman" w:hAnsi="Times New Roman" w:cs="Times New Roman"/>
          <w:sz w:val="24"/>
          <w:szCs w:val="24"/>
        </w:rPr>
        <w:t xml:space="preserve">W. </w:t>
      </w:r>
      <w:proofErr w:type="spellStart"/>
      <w:r w:rsidR="0043108E">
        <w:rPr>
          <w:rFonts w:ascii="Times New Roman" w:eastAsia="Times New Roman" w:hAnsi="Times New Roman" w:cs="Times New Roman"/>
          <w:sz w:val="24"/>
          <w:szCs w:val="24"/>
        </w:rPr>
        <w:t>Zbijewski</w:t>
      </w:r>
      <w:proofErr w:type="spellEnd"/>
      <w:r w:rsidR="004310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J. H. </w:t>
      </w:r>
      <w:proofErr w:type="spellStart"/>
      <w:r>
        <w:rPr>
          <w:rFonts w:ascii="Times New Roman" w:eastAsia="Times New Roman" w:hAnsi="Times New Roman" w:cs="Times New Roman"/>
          <w:sz w:val="24"/>
          <w:szCs w:val="24"/>
        </w:rPr>
        <w:t>Siewerdsen</w:t>
      </w:r>
      <w:proofErr w:type="spellEnd"/>
    </w:p>
    <w:p w:rsidR="00B01A34" w:rsidRDefault="004A58FC" w:rsidP="00B02081">
      <w:pPr>
        <w:spacing w:after="0" w:line="480" w:lineRule="auto"/>
        <w:jc w:val="center"/>
      </w:pPr>
      <w:r>
        <w:rPr>
          <w:rFonts w:ascii="Times New Roman" w:eastAsia="Times New Roman" w:hAnsi="Times New Roman" w:cs="Times New Roman"/>
          <w:sz w:val="24"/>
          <w:szCs w:val="24"/>
        </w:rPr>
        <w:t>Department of Biomedical Engineering, Johns Hopkins University, Baltimore MD USA 21205</w:t>
      </w:r>
    </w:p>
    <w:p w:rsidR="00B01A34" w:rsidRDefault="00B01A34" w:rsidP="00B02081">
      <w:pPr>
        <w:spacing w:after="0" w:line="480" w:lineRule="auto"/>
      </w:pPr>
    </w:p>
    <w:p w:rsidR="00B01A34" w:rsidRDefault="004A58FC" w:rsidP="00B02081">
      <w:pPr>
        <w:spacing w:after="0" w:line="480" w:lineRule="auto"/>
        <w:jc w:val="center"/>
      </w:pPr>
      <w:r>
        <w:rPr>
          <w:rFonts w:ascii="Times New Roman" w:eastAsia="Times New Roman" w:hAnsi="Times New Roman" w:cs="Times New Roman"/>
          <w:b/>
          <w:sz w:val="24"/>
          <w:szCs w:val="24"/>
        </w:rPr>
        <w:t>Abstract</w:t>
      </w:r>
    </w:p>
    <w:p w:rsidR="003658B6" w:rsidRDefault="005025BE" w:rsidP="0021350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w:t>
      </w:r>
      <w:r w:rsidR="006F4E0C">
        <w:rPr>
          <w:rFonts w:ascii="Times New Roman" w:eastAsia="Times New Roman" w:hAnsi="Times New Roman" w:cs="Times New Roman"/>
          <w:sz w:val="24"/>
          <w:szCs w:val="24"/>
        </w:rPr>
        <w:t>A</w:t>
      </w:r>
      <w:r w:rsidR="00700551">
        <w:rPr>
          <w:rFonts w:ascii="Times New Roman" w:eastAsia="Times New Roman" w:hAnsi="Times New Roman" w:cs="Times New Roman"/>
          <w:sz w:val="24"/>
          <w:szCs w:val="24"/>
        </w:rPr>
        <w:t xml:space="preserve"> computational toolkit (</w:t>
      </w:r>
      <w:proofErr w:type="spellStart"/>
      <w:r w:rsidR="004E3CEA">
        <w:rPr>
          <w:rFonts w:ascii="Times New Roman" w:eastAsia="Times New Roman" w:hAnsi="Times New Roman" w:cs="Times New Roman"/>
          <w:sz w:val="24"/>
          <w:szCs w:val="24"/>
        </w:rPr>
        <w:t>s</w:t>
      </w:r>
      <w:r w:rsidR="005F05C2">
        <w:rPr>
          <w:rFonts w:ascii="Times New Roman" w:eastAsia="Times New Roman" w:hAnsi="Times New Roman" w:cs="Times New Roman"/>
          <w:sz w:val="24"/>
          <w:szCs w:val="24"/>
        </w:rPr>
        <w:t>pektr</w:t>
      </w:r>
      <w:proofErr w:type="spellEnd"/>
      <w:r w:rsidR="005F05C2">
        <w:rPr>
          <w:rFonts w:ascii="Times New Roman" w:eastAsia="Times New Roman" w:hAnsi="Times New Roman" w:cs="Times New Roman"/>
          <w:sz w:val="24"/>
          <w:szCs w:val="24"/>
        </w:rPr>
        <w:t xml:space="preserve"> </w:t>
      </w:r>
      <w:r w:rsidR="00700551">
        <w:rPr>
          <w:rFonts w:ascii="Times New Roman" w:eastAsia="Times New Roman" w:hAnsi="Times New Roman" w:cs="Times New Roman"/>
          <w:sz w:val="24"/>
          <w:szCs w:val="24"/>
        </w:rPr>
        <w:t>3.0)</w:t>
      </w:r>
      <w:r w:rsidR="006F4E0C">
        <w:rPr>
          <w:rFonts w:ascii="Times New Roman" w:eastAsia="Times New Roman" w:hAnsi="Times New Roman" w:cs="Times New Roman"/>
          <w:sz w:val="24"/>
          <w:szCs w:val="24"/>
        </w:rPr>
        <w:t xml:space="preserve"> has been developed to calculate x-ray spectra based on the TASMICS algorithm, updating previous work based on the TASMIP spectral model.</w:t>
      </w:r>
      <w:r w:rsidR="00700551">
        <w:rPr>
          <w:rFonts w:ascii="Times New Roman" w:eastAsia="Times New Roman" w:hAnsi="Times New Roman" w:cs="Times New Roman"/>
          <w:sz w:val="24"/>
          <w:szCs w:val="24"/>
        </w:rPr>
        <w:t xml:space="preserve"> The toolkit includes a </w:t>
      </w:r>
      <w:proofErr w:type="spellStart"/>
      <w:r w:rsidR="00700551">
        <w:rPr>
          <w:rFonts w:ascii="Times New Roman" w:eastAsia="Times New Roman" w:hAnsi="Times New Roman" w:cs="Times New Roman"/>
          <w:sz w:val="24"/>
          <w:szCs w:val="24"/>
        </w:rPr>
        <w:t>Matlab</w:t>
      </w:r>
      <w:proofErr w:type="spellEnd"/>
      <w:r w:rsidR="00700551">
        <w:rPr>
          <w:rFonts w:ascii="Times New Roman" w:eastAsia="Times New Roman" w:hAnsi="Times New Roman" w:cs="Times New Roman"/>
          <w:sz w:val="24"/>
          <w:szCs w:val="24"/>
        </w:rPr>
        <w:t xml:space="preserve"> </w:t>
      </w:r>
      <w:r w:rsidR="00A41A08">
        <w:rPr>
          <w:rFonts w:ascii="Times New Roman" w:eastAsia="Times New Roman" w:hAnsi="Times New Roman" w:cs="Times New Roman"/>
          <w:sz w:val="24"/>
          <w:szCs w:val="24"/>
        </w:rPr>
        <w:t>(</w:t>
      </w:r>
      <w:r w:rsidR="00956099">
        <w:rPr>
          <w:rFonts w:ascii="Times New Roman" w:eastAsia="Times New Roman" w:hAnsi="Times New Roman" w:cs="Times New Roman"/>
          <w:sz w:val="24"/>
          <w:szCs w:val="24"/>
        </w:rPr>
        <w:t xml:space="preserve">The </w:t>
      </w:r>
      <w:proofErr w:type="spellStart"/>
      <w:r w:rsidR="00A41A08">
        <w:rPr>
          <w:rFonts w:ascii="Times New Roman" w:eastAsia="Times New Roman" w:hAnsi="Times New Roman" w:cs="Times New Roman"/>
          <w:sz w:val="24"/>
          <w:szCs w:val="24"/>
        </w:rPr>
        <w:t>Mathworks</w:t>
      </w:r>
      <w:proofErr w:type="spellEnd"/>
      <w:r w:rsidR="00A41A08">
        <w:rPr>
          <w:rFonts w:ascii="Times New Roman" w:eastAsia="Times New Roman" w:hAnsi="Times New Roman" w:cs="Times New Roman"/>
          <w:sz w:val="24"/>
          <w:szCs w:val="24"/>
        </w:rPr>
        <w:t xml:space="preserve">, Natick MA) </w:t>
      </w:r>
      <w:r w:rsidR="00700551">
        <w:rPr>
          <w:rFonts w:ascii="Times New Roman" w:eastAsia="Times New Roman" w:hAnsi="Times New Roman" w:cs="Times New Roman"/>
          <w:sz w:val="24"/>
          <w:szCs w:val="24"/>
        </w:rPr>
        <w:t xml:space="preserve">function library and improved user interface </w:t>
      </w:r>
      <w:r w:rsidR="00947B36">
        <w:rPr>
          <w:rFonts w:ascii="Times New Roman" w:eastAsia="Times New Roman" w:hAnsi="Times New Roman" w:cs="Times New Roman"/>
          <w:sz w:val="24"/>
          <w:szCs w:val="24"/>
        </w:rPr>
        <w:t xml:space="preserve">(UI) </w:t>
      </w:r>
      <w:r w:rsidR="00700551">
        <w:rPr>
          <w:rFonts w:ascii="Times New Roman" w:eastAsia="Times New Roman" w:hAnsi="Times New Roman" w:cs="Times New Roman"/>
          <w:sz w:val="24"/>
          <w:szCs w:val="24"/>
        </w:rPr>
        <w:t xml:space="preserve">along with </w:t>
      </w:r>
      <w:r w:rsidR="004A58FC">
        <w:rPr>
          <w:rFonts w:ascii="Times New Roman" w:eastAsia="Times New Roman" w:hAnsi="Times New Roman" w:cs="Times New Roman"/>
          <w:sz w:val="24"/>
          <w:szCs w:val="24"/>
        </w:rPr>
        <w:t>a</w:t>
      </w:r>
      <w:r w:rsidR="00700551">
        <w:rPr>
          <w:rFonts w:ascii="Times New Roman" w:eastAsia="Times New Roman" w:hAnsi="Times New Roman" w:cs="Times New Roman"/>
          <w:sz w:val="24"/>
          <w:szCs w:val="24"/>
        </w:rPr>
        <w:t xml:space="preserve">n optimization algorithm </w:t>
      </w:r>
      <w:r w:rsidR="004A58FC">
        <w:rPr>
          <w:rFonts w:ascii="Times New Roman" w:eastAsia="Times New Roman" w:hAnsi="Times New Roman" w:cs="Times New Roman"/>
          <w:sz w:val="24"/>
          <w:szCs w:val="24"/>
        </w:rPr>
        <w:t xml:space="preserve">to </w:t>
      </w:r>
      <w:r w:rsidR="005F05C2">
        <w:rPr>
          <w:rFonts w:ascii="Times New Roman" w:eastAsia="Times New Roman" w:hAnsi="Times New Roman" w:cs="Times New Roman"/>
          <w:sz w:val="24"/>
          <w:szCs w:val="24"/>
        </w:rPr>
        <w:t xml:space="preserve">match calculated </w:t>
      </w:r>
      <w:r w:rsidR="004A58FC">
        <w:rPr>
          <w:rFonts w:ascii="Times New Roman" w:eastAsia="Times New Roman" w:hAnsi="Times New Roman" w:cs="Times New Roman"/>
          <w:sz w:val="24"/>
          <w:szCs w:val="24"/>
        </w:rPr>
        <w:t>beam qualit</w:t>
      </w:r>
      <w:r w:rsidR="005F05C2">
        <w:rPr>
          <w:rFonts w:ascii="Times New Roman" w:eastAsia="Times New Roman" w:hAnsi="Times New Roman" w:cs="Times New Roman"/>
          <w:sz w:val="24"/>
          <w:szCs w:val="24"/>
        </w:rPr>
        <w:t>y</w:t>
      </w:r>
      <w:r w:rsidR="004A58FC">
        <w:rPr>
          <w:rFonts w:ascii="Times New Roman" w:eastAsia="Times New Roman" w:hAnsi="Times New Roman" w:cs="Times New Roman"/>
          <w:sz w:val="24"/>
          <w:szCs w:val="24"/>
        </w:rPr>
        <w:t xml:space="preserve"> </w:t>
      </w:r>
      <w:r w:rsidR="00A5215E">
        <w:rPr>
          <w:rFonts w:ascii="Times New Roman" w:eastAsia="Times New Roman" w:hAnsi="Times New Roman" w:cs="Times New Roman"/>
          <w:sz w:val="24"/>
          <w:szCs w:val="24"/>
        </w:rPr>
        <w:t xml:space="preserve">with </w:t>
      </w:r>
      <w:r w:rsidR="005F05C2">
        <w:rPr>
          <w:rFonts w:ascii="Times New Roman" w:eastAsia="Times New Roman" w:hAnsi="Times New Roman" w:cs="Times New Roman"/>
          <w:sz w:val="24"/>
          <w:szCs w:val="24"/>
        </w:rPr>
        <w:t>measure</w:t>
      </w:r>
      <w:r w:rsidR="00700551">
        <w:rPr>
          <w:rFonts w:ascii="Times New Roman" w:eastAsia="Times New Roman" w:hAnsi="Times New Roman" w:cs="Times New Roman"/>
          <w:sz w:val="24"/>
          <w:szCs w:val="24"/>
        </w:rPr>
        <w:t>ments.</w:t>
      </w:r>
      <w:r w:rsidR="00642408">
        <w:rPr>
          <w:rFonts w:ascii="Times New Roman" w:eastAsia="Times New Roman" w:hAnsi="Times New Roman" w:cs="Times New Roman"/>
          <w:sz w:val="24"/>
          <w:szCs w:val="24"/>
        </w:rPr>
        <w:t xml:space="preserve"> </w:t>
      </w:r>
    </w:p>
    <w:p w:rsidR="00977CF4" w:rsidRDefault="000D7B29" w:rsidP="00977CF4">
      <w:pPr>
        <w:spacing w:after="0" w:line="480" w:lineRule="auto"/>
        <w:rPr>
          <w:rStyle w:val="apple-converted-space"/>
          <w:rFonts w:ascii="Times New Roman" w:hAnsi="Times New Roman" w:cs="Times New Roman"/>
          <w:color w:val="222222"/>
          <w:sz w:val="24"/>
          <w:szCs w:val="24"/>
          <w:shd w:val="clear" w:color="auto" w:fill="FFFFFF"/>
        </w:rPr>
      </w:pPr>
      <w:r>
        <w:rPr>
          <w:rFonts w:ascii="Times New Roman" w:eastAsia="Times New Roman" w:hAnsi="Times New Roman" w:cs="Times New Roman"/>
          <w:b/>
          <w:sz w:val="24"/>
          <w:szCs w:val="24"/>
        </w:rPr>
        <w:t>Methods:</w:t>
      </w:r>
      <w:r w:rsidR="00034319">
        <w:rPr>
          <w:rFonts w:ascii="Times New Roman" w:eastAsia="Times New Roman" w:hAnsi="Times New Roman" w:cs="Times New Roman"/>
          <w:b/>
          <w:sz w:val="24"/>
          <w:szCs w:val="24"/>
        </w:rPr>
        <w:t xml:space="preserve"> </w:t>
      </w:r>
      <w:r w:rsidR="004A58FC">
        <w:rPr>
          <w:rFonts w:ascii="Times New Roman" w:eastAsia="Times New Roman" w:hAnsi="Times New Roman" w:cs="Times New Roman"/>
          <w:sz w:val="24"/>
          <w:szCs w:val="24"/>
        </w:rPr>
        <w:t xml:space="preserve">The </w:t>
      </w:r>
      <w:proofErr w:type="spellStart"/>
      <w:r w:rsidR="004E3CEA">
        <w:rPr>
          <w:rFonts w:ascii="Times New Roman" w:eastAsia="Times New Roman" w:hAnsi="Times New Roman" w:cs="Times New Roman"/>
          <w:sz w:val="24"/>
          <w:szCs w:val="24"/>
        </w:rPr>
        <w:t>s</w:t>
      </w:r>
      <w:r w:rsidR="00A5215E">
        <w:rPr>
          <w:rFonts w:ascii="Times New Roman" w:eastAsia="Times New Roman" w:hAnsi="Times New Roman" w:cs="Times New Roman"/>
          <w:sz w:val="24"/>
          <w:szCs w:val="24"/>
        </w:rPr>
        <w:t>pektr</w:t>
      </w:r>
      <w:proofErr w:type="spellEnd"/>
      <w:r w:rsidR="00A5215E">
        <w:rPr>
          <w:rFonts w:ascii="Times New Roman" w:eastAsia="Times New Roman" w:hAnsi="Times New Roman" w:cs="Times New Roman"/>
          <w:sz w:val="24"/>
          <w:szCs w:val="24"/>
        </w:rPr>
        <w:t xml:space="preserve"> </w:t>
      </w:r>
      <w:r w:rsidR="00700551">
        <w:rPr>
          <w:rFonts w:ascii="Times New Roman" w:eastAsia="Times New Roman" w:hAnsi="Times New Roman" w:cs="Times New Roman"/>
          <w:sz w:val="24"/>
          <w:szCs w:val="24"/>
        </w:rPr>
        <w:t xml:space="preserve">code </w:t>
      </w:r>
      <w:r w:rsidR="004A58FC">
        <w:rPr>
          <w:rFonts w:ascii="Times New Roman" w:eastAsia="Times New Roman" w:hAnsi="Times New Roman" w:cs="Times New Roman"/>
          <w:sz w:val="24"/>
          <w:szCs w:val="24"/>
        </w:rPr>
        <w:t xml:space="preserve">generates </w:t>
      </w:r>
      <w:r w:rsidR="00700551">
        <w:rPr>
          <w:rFonts w:ascii="Times New Roman" w:eastAsia="Times New Roman" w:hAnsi="Times New Roman" w:cs="Times New Roman"/>
          <w:sz w:val="24"/>
          <w:szCs w:val="24"/>
        </w:rPr>
        <w:t xml:space="preserve">x-ray </w:t>
      </w:r>
      <w:r w:rsidR="004A58FC">
        <w:rPr>
          <w:rFonts w:ascii="Times New Roman" w:eastAsia="Times New Roman" w:hAnsi="Times New Roman" w:cs="Times New Roman"/>
          <w:sz w:val="24"/>
          <w:szCs w:val="24"/>
        </w:rPr>
        <w:t>spectra (</w:t>
      </w:r>
      <w:r w:rsidR="004A58FC" w:rsidRPr="00D32EA0">
        <w:rPr>
          <w:rFonts w:ascii="Times New Roman" w:eastAsia="Times New Roman" w:hAnsi="Times New Roman" w:cs="Times New Roman"/>
          <w:sz w:val="24"/>
        </w:rPr>
        <w:t>photons</w:t>
      </w:r>
      <w:r w:rsidR="00C61A2F" w:rsidRPr="00D32EA0">
        <w:rPr>
          <w:rFonts w:ascii="Times New Roman" w:eastAsia="Times New Roman" w:hAnsi="Times New Roman" w:cs="Times New Roman"/>
          <w:sz w:val="24"/>
        </w:rPr>
        <w:t xml:space="preserve"> </w:t>
      </w:r>
      <w:r w:rsidR="00D804CB" w:rsidRPr="00D32EA0">
        <w:rPr>
          <w:rFonts w:ascii="Times New Roman" w:eastAsia="Times New Roman" w:hAnsi="Times New Roman" w:cs="Times New Roman"/>
          <w:sz w:val="24"/>
        </w:rPr>
        <w:t>/</w:t>
      </w:r>
      <w:r w:rsidR="00C61A2F" w:rsidRPr="00D32EA0">
        <w:rPr>
          <w:rFonts w:ascii="Times New Roman" w:eastAsia="Times New Roman" w:hAnsi="Times New Roman" w:cs="Times New Roman"/>
          <w:sz w:val="24"/>
        </w:rPr>
        <w:t xml:space="preserve"> </w:t>
      </w:r>
      <w:r w:rsidR="004A58FC" w:rsidRPr="00D32EA0">
        <w:rPr>
          <w:rFonts w:ascii="Times New Roman" w:eastAsia="Times New Roman" w:hAnsi="Times New Roman" w:cs="Times New Roman"/>
          <w:sz w:val="24"/>
        </w:rPr>
        <w:t>mm</w:t>
      </w:r>
      <w:r w:rsidR="004A58FC" w:rsidRPr="00D32EA0">
        <w:rPr>
          <w:rFonts w:ascii="Times New Roman" w:eastAsia="Times New Roman" w:hAnsi="Times New Roman" w:cs="Times New Roman"/>
          <w:sz w:val="24"/>
          <w:vertAlign w:val="superscript"/>
        </w:rPr>
        <w:t>2</w:t>
      </w:r>
      <w:r w:rsidR="00C61A2F" w:rsidRPr="00D32EA0">
        <w:rPr>
          <w:rFonts w:ascii="Times New Roman" w:eastAsia="Times New Roman" w:hAnsi="Times New Roman" w:cs="Times New Roman"/>
          <w:sz w:val="24"/>
          <w:vertAlign w:val="superscript"/>
        </w:rPr>
        <w:t xml:space="preserve"> </w:t>
      </w:r>
      <w:r w:rsidR="005F05C2" w:rsidRPr="00D32EA0">
        <w:rPr>
          <w:rFonts w:ascii="Times New Roman" w:eastAsia="Times New Roman" w:hAnsi="Times New Roman" w:cs="Times New Roman"/>
          <w:sz w:val="24"/>
        </w:rPr>
        <w:t>/</w:t>
      </w:r>
      <w:r w:rsidR="00C61A2F" w:rsidRPr="00D32EA0">
        <w:rPr>
          <w:rFonts w:ascii="Times New Roman" w:eastAsia="Times New Roman" w:hAnsi="Times New Roman" w:cs="Times New Roman"/>
          <w:sz w:val="24"/>
        </w:rPr>
        <w:t xml:space="preserve"> </w:t>
      </w:r>
      <w:r w:rsidR="004A58FC" w:rsidRPr="00D32EA0">
        <w:rPr>
          <w:rFonts w:ascii="Times New Roman" w:eastAsia="Times New Roman" w:hAnsi="Times New Roman" w:cs="Times New Roman"/>
          <w:sz w:val="24"/>
        </w:rPr>
        <w:t>mAs at 100 cm from the source</w:t>
      </w:r>
      <w:r w:rsidR="004A58FC">
        <w:rPr>
          <w:rFonts w:ascii="Times New Roman" w:eastAsia="Times New Roman" w:hAnsi="Times New Roman" w:cs="Times New Roman"/>
          <w:sz w:val="24"/>
          <w:szCs w:val="24"/>
        </w:rPr>
        <w:t xml:space="preserve">) </w:t>
      </w:r>
      <w:r w:rsidR="005F05C2">
        <w:rPr>
          <w:rFonts w:ascii="Times New Roman" w:eastAsia="Times New Roman" w:hAnsi="Times New Roman" w:cs="Times New Roman"/>
          <w:sz w:val="24"/>
          <w:szCs w:val="24"/>
        </w:rPr>
        <w:t xml:space="preserve">using </w:t>
      </w:r>
      <w:r w:rsidR="004A58FC">
        <w:rPr>
          <w:rFonts w:ascii="Times New Roman" w:eastAsia="Times New Roman" w:hAnsi="Times New Roman" w:cs="Times New Roman"/>
          <w:sz w:val="24"/>
          <w:szCs w:val="24"/>
        </w:rPr>
        <w:t>TASMI</w:t>
      </w:r>
      <w:r w:rsidR="00700551">
        <w:rPr>
          <w:rFonts w:ascii="Times New Roman" w:eastAsia="Times New Roman" w:hAnsi="Times New Roman" w:cs="Times New Roman"/>
          <w:sz w:val="24"/>
          <w:szCs w:val="24"/>
        </w:rPr>
        <w:t>CS</w:t>
      </w:r>
      <w:r w:rsidR="004A58FC">
        <w:rPr>
          <w:rFonts w:ascii="Times New Roman" w:eastAsia="Times New Roman" w:hAnsi="Times New Roman" w:cs="Times New Roman"/>
          <w:sz w:val="24"/>
          <w:szCs w:val="24"/>
        </w:rPr>
        <w:t xml:space="preserve"> </w:t>
      </w:r>
      <w:r w:rsidR="00700551">
        <w:rPr>
          <w:rFonts w:ascii="Times New Roman" w:eastAsia="Times New Roman" w:hAnsi="Times New Roman" w:cs="Times New Roman"/>
          <w:sz w:val="24"/>
          <w:szCs w:val="24"/>
        </w:rPr>
        <w:t>as default (</w:t>
      </w:r>
      <w:r w:rsidR="00917C7F">
        <w:rPr>
          <w:rFonts w:ascii="Times New Roman" w:eastAsia="Times New Roman" w:hAnsi="Times New Roman" w:cs="Times New Roman"/>
          <w:sz w:val="24"/>
          <w:szCs w:val="24"/>
        </w:rPr>
        <w:t>with</w:t>
      </w:r>
      <w:r w:rsidR="001503B2">
        <w:rPr>
          <w:rFonts w:ascii="Times New Roman" w:eastAsia="Times New Roman" w:hAnsi="Times New Roman" w:cs="Times New Roman"/>
          <w:sz w:val="24"/>
          <w:szCs w:val="24"/>
        </w:rPr>
        <w:t xml:space="preserve"> </w:t>
      </w:r>
      <w:r w:rsidR="00700551">
        <w:rPr>
          <w:rFonts w:ascii="Times New Roman" w:eastAsia="Times New Roman" w:hAnsi="Times New Roman" w:cs="Times New Roman"/>
          <w:sz w:val="24"/>
          <w:szCs w:val="24"/>
        </w:rPr>
        <w:t xml:space="preserve">TASMIP as an option) in 1 keV energy bins over </w:t>
      </w:r>
      <w:r w:rsidR="00F01283">
        <w:rPr>
          <w:rFonts w:ascii="Times New Roman" w:eastAsia="Times New Roman" w:hAnsi="Times New Roman" w:cs="Times New Roman"/>
          <w:sz w:val="24"/>
          <w:szCs w:val="24"/>
        </w:rPr>
        <w:t xml:space="preserve">beam energies </w:t>
      </w:r>
      <w:r w:rsidR="005E044B">
        <w:rPr>
          <w:rFonts w:ascii="Times New Roman" w:eastAsia="Times New Roman" w:hAnsi="Times New Roman" w:cs="Times New Roman"/>
          <w:sz w:val="24"/>
          <w:szCs w:val="24"/>
        </w:rPr>
        <w:t>2</w:t>
      </w:r>
      <w:r w:rsidR="00036806">
        <w:rPr>
          <w:rFonts w:ascii="Times New Roman" w:eastAsia="Times New Roman" w:hAnsi="Times New Roman" w:cs="Times New Roman"/>
          <w:sz w:val="24"/>
          <w:szCs w:val="24"/>
        </w:rPr>
        <w:t>0</w:t>
      </w:r>
      <w:r w:rsidR="00700551">
        <w:rPr>
          <w:rFonts w:ascii="Times New Roman" w:eastAsia="Times New Roman" w:hAnsi="Times New Roman" w:cs="Times New Roman"/>
          <w:sz w:val="24"/>
          <w:szCs w:val="24"/>
        </w:rPr>
        <w:t xml:space="preserve"> – </w:t>
      </w:r>
      <w:r w:rsidR="00036806">
        <w:rPr>
          <w:rFonts w:ascii="Times New Roman" w:eastAsia="Times New Roman" w:hAnsi="Times New Roman" w:cs="Times New Roman"/>
          <w:sz w:val="24"/>
          <w:szCs w:val="24"/>
        </w:rPr>
        <w:t>150</w:t>
      </w:r>
      <w:r w:rsidR="00700551">
        <w:rPr>
          <w:rFonts w:ascii="Times New Roman" w:eastAsia="Times New Roman" w:hAnsi="Times New Roman" w:cs="Times New Roman"/>
          <w:sz w:val="24"/>
          <w:szCs w:val="24"/>
        </w:rPr>
        <w:t xml:space="preserve"> kV</w:t>
      </w:r>
      <w:r w:rsidR="00A5215E">
        <w:rPr>
          <w:rFonts w:ascii="Times New Roman" w:eastAsia="Times New Roman" w:hAnsi="Times New Roman" w:cs="Times New Roman"/>
          <w:sz w:val="24"/>
          <w:szCs w:val="24"/>
        </w:rPr>
        <w:t xml:space="preserve">, </w:t>
      </w:r>
      <w:r w:rsidR="00700551">
        <w:rPr>
          <w:rFonts w:ascii="Times New Roman" w:eastAsia="Times New Roman" w:hAnsi="Times New Roman" w:cs="Times New Roman"/>
          <w:sz w:val="24"/>
          <w:szCs w:val="24"/>
        </w:rPr>
        <w:t xml:space="preserve">extensible to </w:t>
      </w:r>
      <w:r w:rsidR="00036806">
        <w:rPr>
          <w:rFonts w:ascii="Times New Roman" w:eastAsia="Times New Roman" w:hAnsi="Times New Roman" w:cs="Times New Roman"/>
          <w:sz w:val="24"/>
          <w:szCs w:val="24"/>
        </w:rPr>
        <w:t>640</w:t>
      </w:r>
      <w:r w:rsidR="00700551">
        <w:rPr>
          <w:rFonts w:ascii="Times New Roman" w:eastAsia="Times New Roman" w:hAnsi="Times New Roman" w:cs="Times New Roman"/>
          <w:sz w:val="24"/>
          <w:szCs w:val="24"/>
        </w:rPr>
        <w:t xml:space="preserve"> kV using</w:t>
      </w:r>
      <w:r w:rsidR="00DA2687">
        <w:rPr>
          <w:rFonts w:ascii="Times New Roman" w:eastAsia="Times New Roman" w:hAnsi="Times New Roman" w:cs="Times New Roman"/>
          <w:sz w:val="24"/>
          <w:szCs w:val="24"/>
        </w:rPr>
        <w:t xml:space="preserve"> the</w:t>
      </w:r>
      <w:r w:rsidR="00700551">
        <w:rPr>
          <w:rFonts w:ascii="Times New Roman" w:eastAsia="Times New Roman" w:hAnsi="Times New Roman" w:cs="Times New Roman"/>
          <w:sz w:val="24"/>
          <w:szCs w:val="24"/>
        </w:rPr>
        <w:t xml:space="preserve"> TASMICS spectra. </w:t>
      </w:r>
      <w:r w:rsidR="00977CF4">
        <w:rPr>
          <w:rFonts w:ascii="Times New Roman" w:eastAsia="Times New Roman" w:hAnsi="Times New Roman" w:cs="Times New Roman"/>
          <w:sz w:val="24"/>
          <w:szCs w:val="24"/>
        </w:rPr>
        <w:t xml:space="preserve">An optimization tool was implemented to compute the added filtration (Al and W) that provides a best match between calculated and measured x-ray tube output </w:t>
      </w:r>
      <w:r w:rsidR="00977CF4">
        <w:rPr>
          <w:rFonts w:ascii="Times New Roman" w:eastAsia="Times New Roman" w:hAnsi="Times New Roman" w:cs="Times New Roman"/>
        </w:rPr>
        <w:t>(</w:t>
      </w:r>
      <w:proofErr w:type="spellStart"/>
      <w:r w:rsidR="00977CF4" w:rsidRPr="004E69EB">
        <w:rPr>
          <w:rFonts w:ascii="Times New Roman" w:eastAsia="Times New Roman" w:hAnsi="Times New Roman" w:cs="Times New Roman"/>
          <w:color w:val="0000FF"/>
          <w:sz w:val="24"/>
        </w:rPr>
        <w:t>mGy</w:t>
      </w:r>
      <w:proofErr w:type="spellEnd"/>
      <w:r w:rsidR="00977CF4" w:rsidRPr="004E69EB">
        <w:rPr>
          <w:rFonts w:ascii="Times New Roman" w:eastAsia="Times New Roman" w:hAnsi="Times New Roman" w:cs="Times New Roman"/>
          <w:color w:val="0000FF"/>
          <w:sz w:val="24"/>
        </w:rPr>
        <w:t>/</w:t>
      </w:r>
      <w:proofErr w:type="spellStart"/>
      <w:r w:rsidR="00977CF4" w:rsidRPr="004E69EB">
        <w:rPr>
          <w:rFonts w:ascii="Times New Roman" w:eastAsia="Times New Roman" w:hAnsi="Times New Roman" w:cs="Times New Roman"/>
          <w:color w:val="0000FF"/>
          <w:sz w:val="24"/>
        </w:rPr>
        <w:t>mAs</w:t>
      </w:r>
      <w:proofErr w:type="spellEnd"/>
      <w:r w:rsidR="00977CF4" w:rsidRPr="004E69EB">
        <w:rPr>
          <w:rFonts w:ascii="Times New Roman" w:eastAsia="Times New Roman" w:hAnsi="Times New Roman" w:cs="Times New Roman"/>
          <w:color w:val="0000FF"/>
          <w:sz w:val="24"/>
        </w:rPr>
        <w:t xml:space="preserve"> </w:t>
      </w:r>
      <w:r w:rsidR="00977CF4">
        <w:rPr>
          <w:rFonts w:ascii="Times New Roman" w:eastAsia="Times New Roman" w:hAnsi="Times New Roman" w:cs="Times New Roman"/>
          <w:sz w:val="24"/>
        </w:rPr>
        <w:t xml:space="preserve">or </w:t>
      </w:r>
      <w:proofErr w:type="spellStart"/>
      <w:r w:rsidR="00977CF4">
        <w:rPr>
          <w:rFonts w:ascii="Times New Roman" w:eastAsia="Times New Roman" w:hAnsi="Times New Roman" w:cs="Times New Roman"/>
          <w:sz w:val="24"/>
        </w:rPr>
        <w:t>mR</w:t>
      </w:r>
      <w:proofErr w:type="spellEnd"/>
      <w:r w:rsidR="00977CF4">
        <w:rPr>
          <w:rFonts w:ascii="Times New Roman" w:eastAsia="Times New Roman" w:hAnsi="Times New Roman" w:cs="Times New Roman"/>
          <w:sz w:val="24"/>
        </w:rPr>
        <w:t>/</w:t>
      </w:r>
      <w:proofErr w:type="spellStart"/>
      <w:r w:rsidR="00977CF4">
        <w:rPr>
          <w:rFonts w:ascii="Times New Roman" w:eastAsia="Times New Roman" w:hAnsi="Times New Roman" w:cs="Times New Roman"/>
          <w:sz w:val="24"/>
        </w:rPr>
        <w:t>mAs</w:t>
      </w:r>
      <w:proofErr w:type="spellEnd"/>
      <w:r w:rsidR="00977CF4">
        <w:rPr>
          <w:rFonts w:ascii="Times New Roman" w:eastAsia="Times New Roman" w:hAnsi="Times New Roman" w:cs="Times New Roman"/>
        </w:rPr>
        <w:t xml:space="preserve">) </w:t>
      </w:r>
      <w:r w:rsidR="00977CF4">
        <w:rPr>
          <w:rFonts w:ascii="Times New Roman" w:eastAsia="Times New Roman" w:hAnsi="Times New Roman" w:cs="Times New Roman"/>
          <w:sz w:val="24"/>
          <w:szCs w:val="24"/>
        </w:rPr>
        <w:t xml:space="preserve">for individual x-ray tubes that may differ from that assumed in TASMICS or TASMIP and to account for factors such as </w:t>
      </w:r>
      <w:r w:rsidR="00977CF4" w:rsidRPr="0059214E">
        <w:rPr>
          <w:rFonts w:ascii="Times New Roman" w:eastAsia="Times New Roman" w:hAnsi="Times New Roman" w:cs="Times New Roman"/>
          <w:color w:val="0000FF"/>
          <w:sz w:val="24"/>
          <w:szCs w:val="24"/>
        </w:rPr>
        <w:t xml:space="preserve">anode </w:t>
      </w:r>
      <w:r w:rsidR="00977CF4">
        <w:rPr>
          <w:rFonts w:ascii="Times New Roman" w:eastAsia="Times New Roman" w:hAnsi="Times New Roman" w:cs="Times New Roman"/>
          <w:sz w:val="24"/>
          <w:szCs w:val="24"/>
        </w:rPr>
        <w:t>angle.</w:t>
      </w:r>
    </w:p>
    <w:p w:rsidR="003658B6" w:rsidRDefault="000D7B29" w:rsidP="0021350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r w:rsidR="00A139A0">
        <w:rPr>
          <w:rFonts w:ascii="Times New Roman" w:eastAsia="Times New Roman" w:hAnsi="Times New Roman" w:cs="Times New Roman"/>
          <w:sz w:val="24"/>
          <w:szCs w:val="24"/>
        </w:rPr>
        <w:t xml:space="preserve"> </w:t>
      </w:r>
      <w:r w:rsidR="003320E3">
        <w:rPr>
          <w:rFonts w:ascii="Times New Roman" w:eastAsia="Times New Roman" w:hAnsi="Times New Roman" w:cs="Times New Roman"/>
          <w:sz w:val="24"/>
          <w:szCs w:val="24"/>
        </w:rPr>
        <w:t xml:space="preserve">The median percent difference in photon counts for a </w:t>
      </w:r>
      <w:r w:rsidR="00A139A0">
        <w:rPr>
          <w:rFonts w:ascii="Times New Roman" w:eastAsia="Times New Roman" w:hAnsi="Times New Roman" w:cs="Times New Roman"/>
          <w:sz w:val="24"/>
          <w:szCs w:val="24"/>
        </w:rPr>
        <w:t xml:space="preserve">TASMICS </w:t>
      </w:r>
      <w:r w:rsidR="003320E3">
        <w:rPr>
          <w:rFonts w:ascii="Times New Roman" w:eastAsia="Times New Roman" w:hAnsi="Times New Roman" w:cs="Times New Roman"/>
          <w:sz w:val="24"/>
          <w:szCs w:val="24"/>
        </w:rPr>
        <w:t>and TASMIP spectrum was</w:t>
      </w:r>
      <w:r w:rsidR="00A139A0">
        <w:rPr>
          <w:rFonts w:ascii="Times New Roman" w:eastAsia="Times New Roman" w:hAnsi="Times New Roman" w:cs="Times New Roman"/>
          <w:sz w:val="24"/>
          <w:szCs w:val="24"/>
        </w:rPr>
        <w:t xml:space="preserve"> 4.15% </w:t>
      </w:r>
      <w:r w:rsidR="003320E3">
        <w:rPr>
          <w:rFonts w:ascii="Times New Roman" w:eastAsia="Times New Roman" w:hAnsi="Times New Roman" w:cs="Times New Roman"/>
          <w:sz w:val="24"/>
          <w:szCs w:val="24"/>
        </w:rPr>
        <w:t>for tube potential</w:t>
      </w:r>
      <w:r w:rsidR="00047A55">
        <w:rPr>
          <w:rFonts w:ascii="Times New Roman" w:eastAsia="Times New Roman" w:hAnsi="Times New Roman" w:cs="Times New Roman"/>
          <w:sz w:val="24"/>
          <w:szCs w:val="24"/>
        </w:rPr>
        <w:t>s</w:t>
      </w:r>
      <w:r w:rsidR="003320E3">
        <w:rPr>
          <w:rFonts w:ascii="Times New Roman" w:eastAsia="Times New Roman" w:hAnsi="Times New Roman" w:cs="Times New Roman"/>
          <w:sz w:val="24"/>
          <w:szCs w:val="24"/>
        </w:rPr>
        <w:t xml:space="preserve"> </w:t>
      </w:r>
      <w:r w:rsidR="00947B36">
        <w:rPr>
          <w:rFonts w:ascii="Times New Roman" w:eastAsia="Times New Roman" w:hAnsi="Times New Roman" w:cs="Times New Roman"/>
          <w:sz w:val="24"/>
          <w:szCs w:val="24"/>
        </w:rPr>
        <w:t xml:space="preserve">in the range </w:t>
      </w:r>
      <w:r w:rsidR="00A139A0">
        <w:rPr>
          <w:rFonts w:ascii="Times New Roman" w:eastAsia="Times New Roman" w:hAnsi="Times New Roman" w:cs="Times New Roman"/>
          <w:sz w:val="24"/>
          <w:szCs w:val="24"/>
        </w:rPr>
        <w:t>30 – 140 kV with</w:t>
      </w:r>
      <w:r w:rsidR="00ED68CF">
        <w:rPr>
          <w:rFonts w:ascii="Times New Roman" w:eastAsia="Times New Roman" w:hAnsi="Times New Roman" w:cs="Times New Roman"/>
          <w:sz w:val="24"/>
          <w:szCs w:val="24"/>
        </w:rPr>
        <w:t xml:space="preserve"> the</w:t>
      </w:r>
      <w:r w:rsidR="00A139A0">
        <w:rPr>
          <w:rFonts w:ascii="Times New Roman" w:eastAsia="Times New Roman" w:hAnsi="Times New Roman" w:cs="Times New Roman"/>
          <w:sz w:val="24"/>
          <w:szCs w:val="24"/>
        </w:rPr>
        <w:t xml:space="preserve"> largest perce</w:t>
      </w:r>
      <w:r w:rsidR="003A455D">
        <w:rPr>
          <w:rFonts w:ascii="Times New Roman" w:eastAsia="Times New Roman" w:hAnsi="Times New Roman" w:cs="Times New Roman"/>
          <w:sz w:val="24"/>
          <w:szCs w:val="24"/>
        </w:rPr>
        <w:t xml:space="preserve">ntage difference arising in the low and high energy bins due to </w:t>
      </w:r>
      <w:r w:rsidR="00ED68CF">
        <w:rPr>
          <w:rFonts w:ascii="Times New Roman" w:eastAsia="Times New Roman" w:hAnsi="Times New Roman" w:cs="Times New Roman"/>
          <w:sz w:val="24"/>
          <w:szCs w:val="24"/>
        </w:rPr>
        <w:t>measurement errors</w:t>
      </w:r>
      <w:r w:rsidR="003A455D">
        <w:rPr>
          <w:rFonts w:ascii="Times New Roman" w:eastAsia="Times New Roman" w:hAnsi="Times New Roman" w:cs="Times New Roman"/>
          <w:sz w:val="24"/>
          <w:szCs w:val="24"/>
        </w:rPr>
        <w:t xml:space="preserve"> in the empirically based TASMIP model and </w:t>
      </w:r>
      <w:r w:rsidR="00ED68CF">
        <w:rPr>
          <w:rFonts w:ascii="Times New Roman" w:eastAsia="Times New Roman" w:hAnsi="Times New Roman" w:cs="Times New Roman"/>
          <w:sz w:val="24"/>
          <w:szCs w:val="24"/>
        </w:rPr>
        <w:t>inaccurate polynomial fitting.</w:t>
      </w:r>
      <w:r w:rsidR="003320E3">
        <w:rPr>
          <w:rFonts w:ascii="Times New Roman" w:eastAsia="Times New Roman" w:hAnsi="Times New Roman" w:cs="Times New Roman"/>
          <w:sz w:val="24"/>
          <w:szCs w:val="24"/>
        </w:rPr>
        <w:t xml:space="preserve"> </w:t>
      </w:r>
      <w:r w:rsidR="00E410BC">
        <w:rPr>
          <w:rFonts w:ascii="Times New Roman" w:eastAsia="Times New Roman" w:hAnsi="Times New Roman" w:cs="Times New Roman"/>
          <w:sz w:val="24"/>
          <w:szCs w:val="24"/>
        </w:rPr>
        <w:t>The optimization tool reported a close agreement between m</w:t>
      </w:r>
      <w:r w:rsidR="00034319">
        <w:rPr>
          <w:rFonts w:ascii="Times New Roman" w:eastAsia="Times New Roman" w:hAnsi="Times New Roman" w:cs="Times New Roman"/>
          <w:sz w:val="24"/>
          <w:szCs w:val="24"/>
        </w:rPr>
        <w:t>easured and calculated spectra with a Pearson coefficient of 0.98.</w:t>
      </w:r>
    </w:p>
    <w:p w:rsidR="00A00B91" w:rsidRDefault="000D7B29" w:rsidP="00E4242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Conclusions:</w:t>
      </w:r>
      <w:r w:rsidR="00700551">
        <w:rPr>
          <w:rFonts w:ascii="Times New Roman" w:eastAsia="Times New Roman" w:hAnsi="Times New Roman" w:cs="Times New Roman"/>
          <w:sz w:val="24"/>
          <w:szCs w:val="24"/>
        </w:rPr>
        <w:t xml:space="preserve"> </w:t>
      </w:r>
      <w:r w:rsidR="000E2189">
        <w:rPr>
          <w:rFonts w:ascii="Times New Roman" w:eastAsia="Times New Roman" w:hAnsi="Times New Roman" w:cs="Times New Roman"/>
          <w:sz w:val="24"/>
          <w:szCs w:val="24"/>
        </w:rPr>
        <w:t>The computational toolkit</w:t>
      </w:r>
      <w:r w:rsidR="00DA2687">
        <w:rPr>
          <w:rFonts w:ascii="Times New Roman" w:eastAsia="Times New Roman" w:hAnsi="Times New Roman" w:cs="Times New Roman"/>
          <w:sz w:val="24"/>
          <w:szCs w:val="24"/>
        </w:rPr>
        <w:t>,</w:t>
      </w:r>
      <w:r w:rsidR="000E2189">
        <w:rPr>
          <w:rFonts w:ascii="Times New Roman" w:eastAsia="Times New Roman" w:hAnsi="Times New Roman" w:cs="Times New Roman"/>
          <w:sz w:val="24"/>
          <w:szCs w:val="24"/>
        </w:rPr>
        <w:t xml:space="preserve"> </w:t>
      </w:r>
      <w:proofErr w:type="spellStart"/>
      <w:r w:rsidR="000E2189">
        <w:rPr>
          <w:rFonts w:ascii="Times New Roman" w:eastAsia="Times New Roman" w:hAnsi="Times New Roman" w:cs="Times New Roman"/>
          <w:sz w:val="24"/>
          <w:szCs w:val="24"/>
        </w:rPr>
        <w:t>spektr</w:t>
      </w:r>
      <w:proofErr w:type="spellEnd"/>
      <w:r w:rsidR="00DA2687">
        <w:rPr>
          <w:rFonts w:ascii="Times New Roman" w:eastAsia="Times New Roman" w:hAnsi="Times New Roman" w:cs="Times New Roman"/>
          <w:sz w:val="24"/>
          <w:szCs w:val="24"/>
        </w:rPr>
        <w:t>,</w:t>
      </w:r>
      <w:r w:rsidR="000E2189">
        <w:rPr>
          <w:rFonts w:ascii="Times New Roman" w:eastAsia="Times New Roman" w:hAnsi="Times New Roman" w:cs="Times New Roman"/>
          <w:sz w:val="24"/>
          <w:szCs w:val="24"/>
        </w:rPr>
        <w:t xml:space="preserve"> has been updated to version 3.0, validated against </w:t>
      </w:r>
      <w:r w:rsidR="00947B36">
        <w:rPr>
          <w:rFonts w:ascii="Times New Roman" w:eastAsia="Times New Roman" w:hAnsi="Times New Roman" w:cs="Times New Roman"/>
          <w:sz w:val="24"/>
          <w:szCs w:val="24"/>
        </w:rPr>
        <w:t xml:space="preserve">measurements </w:t>
      </w:r>
      <w:r w:rsidR="000E2189">
        <w:rPr>
          <w:rFonts w:ascii="Times New Roman" w:eastAsia="Times New Roman" w:hAnsi="Times New Roman" w:cs="Times New Roman"/>
          <w:sz w:val="24"/>
          <w:szCs w:val="24"/>
        </w:rPr>
        <w:t>and existing models and</w:t>
      </w:r>
      <w:r w:rsidR="00034319">
        <w:rPr>
          <w:rFonts w:ascii="Times New Roman" w:eastAsia="Times New Roman" w:hAnsi="Times New Roman" w:cs="Times New Roman"/>
          <w:sz w:val="24"/>
          <w:szCs w:val="24"/>
        </w:rPr>
        <w:t xml:space="preserve"> made</w:t>
      </w:r>
      <w:r w:rsidR="004A58FC">
        <w:rPr>
          <w:rFonts w:ascii="Times New Roman" w:eastAsia="Times New Roman" w:hAnsi="Times New Roman" w:cs="Times New Roman"/>
          <w:sz w:val="24"/>
          <w:szCs w:val="24"/>
        </w:rPr>
        <w:t xml:space="preserve"> available </w:t>
      </w:r>
      <w:r w:rsidR="00700551">
        <w:rPr>
          <w:rFonts w:ascii="Times New Roman" w:eastAsia="Times New Roman" w:hAnsi="Times New Roman" w:cs="Times New Roman"/>
          <w:sz w:val="24"/>
          <w:szCs w:val="24"/>
        </w:rPr>
        <w:t xml:space="preserve">as open source code </w:t>
      </w:r>
      <w:r w:rsidR="00A5215E">
        <w:rPr>
          <w:rFonts w:ascii="Times New Roman" w:eastAsia="Times New Roman" w:hAnsi="Times New Roman" w:cs="Times New Roman"/>
          <w:sz w:val="24"/>
          <w:szCs w:val="24"/>
        </w:rPr>
        <w:t xml:space="preserve">in the SPEKTR3.0.zip file </w:t>
      </w:r>
      <w:r w:rsidR="004A58FC">
        <w:rPr>
          <w:rFonts w:ascii="Times New Roman" w:eastAsia="Times New Roman" w:hAnsi="Times New Roman" w:cs="Times New Roman"/>
          <w:sz w:val="24"/>
          <w:szCs w:val="24"/>
        </w:rPr>
        <w:t xml:space="preserve">at </w:t>
      </w:r>
      <w:bookmarkStart w:id="0" w:name="OLE_LINK6"/>
      <w:bookmarkStart w:id="1" w:name="OLE_LINK7"/>
      <w:bookmarkStart w:id="2" w:name="OLE_LINK8"/>
      <w:bookmarkStart w:id="3" w:name="OLE_LINK9"/>
      <w:bookmarkStart w:id="4" w:name="OLE_LINK12"/>
      <w:bookmarkStart w:id="5" w:name="OLE_LINK13"/>
      <w:bookmarkStart w:id="6" w:name="OLE_LINK1"/>
      <w:bookmarkStart w:id="7" w:name="OLE_LINK2"/>
      <w:bookmarkStart w:id="8" w:name="OLE_LINK3"/>
      <w:bookmarkStart w:id="9" w:name="OLE_LINK4"/>
      <w:bookmarkStart w:id="10" w:name="OLE_LINK5"/>
      <w:r w:rsidR="00FE5DE5">
        <w:rPr>
          <w:rFonts w:ascii="Times New Roman" w:eastAsia="Times New Roman" w:hAnsi="Times New Roman" w:cs="Times New Roman"/>
          <w:sz w:val="24"/>
          <w:szCs w:val="24"/>
        </w:rPr>
        <w:fldChar w:fldCharType="begin"/>
      </w:r>
      <w:r w:rsidR="002E3A9A">
        <w:rPr>
          <w:rFonts w:ascii="Times New Roman" w:eastAsia="Times New Roman" w:hAnsi="Times New Roman" w:cs="Times New Roman"/>
          <w:sz w:val="24"/>
          <w:szCs w:val="24"/>
        </w:rPr>
        <w:instrText xml:space="preserve"> HYPERLINK "</w:instrText>
      </w:r>
      <w:r w:rsidR="002E3A9A" w:rsidRPr="002E3A9A">
        <w:rPr>
          <w:rFonts w:ascii="Times New Roman" w:eastAsia="Times New Roman" w:hAnsi="Times New Roman" w:cs="Times New Roman"/>
          <w:sz w:val="24"/>
          <w:szCs w:val="24"/>
        </w:rPr>
        <w:instrText>http://istar.jhu.edu/downloads/</w:instrText>
      </w:r>
      <w:r w:rsidR="002E3A9A">
        <w:rPr>
          <w:rFonts w:ascii="Times New Roman" w:eastAsia="Times New Roman" w:hAnsi="Times New Roman" w:cs="Times New Roman"/>
          <w:sz w:val="24"/>
          <w:szCs w:val="24"/>
        </w:rPr>
        <w:instrText xml:space="preserve">" </w:instrText>
      </w:r>
      <w:r w:rsidR="00FE5DE5">
        <w:rPr>
          <w:rFonts w:ascii="Times New Roman" w:eastAsia="Times New Roman" w:hAnsi="Times New Roman" w:cs="Times New Roman"/>
          <w:sz w:val="24"/>
          <w:szCs w:val="24"/>
        </w:rPr>
        <w:fldChar w:fldCharType="separate"/>
      </w:r>
      <w:r w:rsidR="002E3A9A" w:rsidRPr="008D51F4">
        <w:rPr>
          <w:rStyle w:val="Hyperlink"/>
          <w:rFonts w:ascii="Times New Roman" w:eastAsia="Times New Roman" w:hAnsi="Times New Roman" w:cs="Times New Roman"/>
          <w:sz w:val="24"/>
          <w:szCs w:val="24"/>
        </w:rPr>
        <w:t>http://istar.jhu.edu/downloads/</w:t>
      </w:r>
      <w:r w:rsidR="00FE5DE5">
        <w:rPr>
          <w:rFonts w:ascii="Times New Roman" w:eastAsia="Times New Roman" w:hAnsi="Times New Roman" w:cs="Times New Roman"/>
          <w:sz w:val="24"/>
          <w:szCs w:val="24"/>
        </w:rPr>
        <w:fldChar w:fldCharType="end"/>
      </w:r>
      <w:bookmarkEnd w:id="0"/>
      <w:bookmarkEnd w:id="1"/>
      <w:bookmarkEnd w:id="2"/>
      <w:bookmarkEnd w:id="3"/>
      <w:bookmarkEnd w:id="4"/>
      <w:bookmarkEnd w:id="5"/>
      <w:r w:rsidR="002E3A9A">
        <w:rPr>
          <w:rFonts w:ascii="Times New Roman" w:eastAsia="Times New Roman" w:hAnsi="Times New Roman" w:cs="Times New Roman"/>
          <w:sz w:val="24"/>
          <w:szCs w:val="24"/>
        </w:rPr>
        <w:t>.</w:t>
      </w:r>
      <w:bookmarkEnd w:id="6"/>
      <w:bookmarkEnd w:id="7"/>
      <w:bookmarkEnd w:id="8"/>
      <w:bookmarkEnd w:id="9"/>
      <w:bookmarkEnd w:id="10"/>
      <w:r w:rsidR="001120E2">
        <w:rPr>
          <w:rFonts w:ascii="Times New Roman" w:eastAsia="Times New Roman" w:hAnsi="Times New Roman" w:cs="Times New Roman"/>
          <w:sz w:val="24"/>
          <w:szCs w:val="24"/>
        </w:rPr>
        <w:t xml:space="preserve"> </w:t>
      </w:r>
      <w:bookmarkStart w:id="11" w:name="OLE_LINK10"/>
      <w:bookmarkStart w:id="12" w:name="OLE_LINK11"/>
      <w:r w:rsidR="00A5215E">
        <w:rPr>
          <w:rFonts w:ascii="Times New Roman" w:eastAsia="Times New Roman" w:hAnsi="Times New Roman" w:cs="Times New Roman"/>
          <w:sz w:val="24"/>
          <w:szCs w:val="24"/>
        </w:rPr>
        <w:t xml:space="preserve">Video </w:t>
      </w:r>
      <w:r w:rsidR="001120E2">
        <w:rPr>
          <w:rFonts w:ascii="Times New Roman" w:eastAsia="Times New Roman" w:hAnsi="Times New Roman" w:cs="Times New Roman"/>
          <w:sz w:val="24"/>
          <w:szCs w:val="24"/>
        </w:rPr>
        <w:t>tutorial</w:t>
      </w:r>
      <w:r w:rsidR="00A5215E">
        <w:rPr>
          <w:rFonts w:ascii="Times New Roman" w:eastAsia="Times New Roman" w:hAnsi="Times New Roman" w:cs="Times New Roman"/>
          <w:sz w:val="24"/>
          <w:szCs w:val="24"/>
        </w:rPr>
        <w:t>s</w:t>
      </w:r>
      <w:r w:rsidR="001120E2">
        <w:rPr>
          <w:rFonts w:ascii="Times New Roman" w:eastAsia="Times New Roman" w:hAnsi="Times New Roman" w:cs="Times New Roman"/>
          <w:sz w:val="24"/>
          <w:szCs w:val="24"/>
        </w:rPr>
        <w:t xml:space="preserve"> </w:t>
      </w:r>
      <w:r w:rsidR="00A5215E">
        <w:rPr>
          <w:rFonts w:ascii="Times New Roman" w:eastAsia="Times New Roman" w:hAnsi="Times New Roman" w:cs="Times New Roman"/>
          <w:sz w:val="24"/>
          <w:szCs w:val="24"/>
        </w:rPr>
        <w:t xml:space="preserve">for </w:t>
      </w:r>
      <w:r w:rsidR="00F0389E">
        <w:rPr>
          <w:rFonts w:ascii="Times New Roman" w:eastAsia="Times New Roman" w:hAnsi="Times New Roman" w:cs="Times New Roman"/>
          <w:sz w:val="24"/>
          <w:szCs w:val="24"/>
        </w:rPr>
        <w:t xml:space="preserve">the </w:t>
      </w:r>
      <w:proofErr w:type="spellStart"/>
      <w:r w:rsidR="004E3CEA">
        <w:rPr>
          <w:rFonts w:ascii="Times New Roman" w:eastAsia="Times New Roman" w:hAnsi="Times New Roman" w:cs="Times New Roman"/>
          <w:sz w:val="24"/>
          <w:szCs w:val="24"/>
        </w:rPr>
        <w:t>s</w:t>
      </w:r>
      <w:r w:rsidR="00F0389E">
        <w:rPr>
          <w:rFonts w:ascii="Times New Roman" w:eastAsia="Times New Roman" w:hAnsi="Times New Roman" w:cs="Times New Roman"/>
          <w:sz w:val="24"/>
          <w:szCs w:val="24"/>
        </w:rPr>
        <w:t>pektr</w:t>
      </w:r>
      <w:proofErr w:type="spellEnd"/>
      <w:r w:rsidR="00F0389E">
        <w:rPr>
          <w:rFonts w:ascii="Times New Roman" w:eastAsia="Times New Roman" w:hAnsi="Times New Roman" w:cs="Times New Roman"/>
          <w:sz w:val="24"/>
          <w:szCs w:val="24"/>
        </w:rPr>
        <w:t xml:space="preserve"> function library, </w:t>
      </w:r>
      <w:r w:rsidR="004814E4">
        <w:rPr>
          <w:rFonts w:ascii="Times New Roman" w:eastAsia="Times New Roman" w:hAnsi="Times New Roman" w:cs="Times New Roman"/>
          <w:sz w:val="24"/>
          <w:szCs w:val="24"/>
        </w:rPr>
        <w:t>UI</w:t>
      </w:r>
      <w:r w:rsidR="00F0389E">
        <w:rPr>
          <w:rFonts w:ascii="Times New Roman" w:eastAsia="Times New Roman" w:hAnsi="Times New Roman" w:cs="Times New Roman"/>
          <w:sz w:val="24"/>
          <w:szCs w:val="24"/>
        </w:rPr>
        <w:t xml:space="preserve">, and optimization tool </w:t>
      </w:r>
      <w:r w:rsidR="00A5215E">
        <w:rPr>
          <w:rFonts w:ascii="Times New Roman" w:eastAsia="Times New Roman" w:hAnsi="Times New Roman" w:cs="Times New Roman"/>
          <w:sz w:val="24"/>
          <w:szCs w:val="24"/>
        </w:rPr>
        <w:t xml:space="preserve">are </w:t>
      </w:r>
      <w:r w:rsidR="00DE777D">
        <w:rPr>
          <w:rFonts w:ascii="Times New Roman" w:eastAsia="Times New Roman" w:hAnsi="Times New Roman" w:cs="Times New Roman"/>
          <w:sz w:val="24"/>
          <w:szCs w:val="24"/>
        </w:rPr>
        <w:t xml:space="preserve">available </w:t>
      </w:r>
      <w:r w:rsidR="00A5215E">
        <w:rPr>
          <w:rFonts w:ascii="Times New Roman" w:eastAsia="Times New Roman" w:hAnsi="Times New Roman" w:cs="Times New Roman"/>
          <w:sz w:val="24"/>
          <w:szCs w:val="24"/>
        </w:rPr>
        <w:t xml:space="preserve">at the same link and at </w:t>
      </w:r>
      <w:bookmarkEnd w:id="11"/>
      <w:bookmarkEnd w:id="12"/>
      <w:r w:rsidR="00F0389E">
        <w:rPr>
          <w:rFonts w:ascii="Times New Roman" w:eastAsia="Times New Roman" w:hAnsi="Times New Roman" w:cs="Times New Roman"/>
          <w:sz w:val="24"/>
          <w:szCs w:val="24"/>
        </w:rPr>
        <w:t xml:space="preserve">the following: </w:t>
      </w:r>
    </w:p>
    <w:p w:rsidR="00A00B91" w:rsidRDefault="00A00B91" w:rsidP="00A00B9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hyperlink r:id="rId8" w:history="1">
        <w:r w:rsidRPr="00C87902">
          <w:rPr>
            <w:rStyle w:val="Hyperlink"/>
            <w:rFonts w:ascii="Times New Roman" w:eastAsia="Times New Roman" w:hAnsi="Times New Roman" w:cs="Times New Roman"/>
            <w:sz w:val="24"/>
            <w:szCs w:val="24"/>
          </w:rPr>
          <w:t>https://www.youtube.com/watch?v=Kn588r4arTM</w:t>
        </w:r>
      </w:hyperlink>
    </w:p>
    <w:p w:rsidR="00A00B91" w:rsidRDefault="00A00B91" w:rsidP="00A00B9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hyperlink r:id="rId9" w:history="1">
        <w:r w:rsidRPr="00C87902">
          <w:rPr>
            <w:rStyle w:val="Hyperlink"/>
            <w:rFonts w:ascii="Times New Roman" w:eastAsia="Times New Roman" w:hAnsi="Times New Roman" w:cs="Times New Roman"/>
            <w:sz w:val="24"/>
            <w:szCs w:val="24"/>
          </w:rPr>
          <w:t>https://www.youtube.com/watch?v=fXenb_LNMKM</w:t>
        </w:r>
      </w:hyperlink>
    </w:p>
    <w:p w:rsidR="00A5215E" w:rsidRPr="00E42421" w:rsidRDefault="00A00B91" w:rsidP="00A00B9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hyperlink r:id="rId10" w:history="1">
        <w:r w:rsidRPr="00C87902">
          <w:rPr>
            <w:rStyle w:val="Hyperlink"/>
            <w:rFonts w:ascii="Times New Roman" w:eastAsia="Times New Roman" w:hAnsi="Times New Roman" w:cs="Times New Roman"/>
            <w:sz w:val="24"/>
            <w:szCs w:val="24"/>
          </w:rPr>
          <w:t>https://www.youtube.com/watch?v=84DJndsj9CY</w:t>
        </w:r>
      </w:hyperlink>
    </w:p>
    <w:p w:rsidR="00B01A34" w:rsidRDefault="004A58FC" w:rsidP="002E3A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Keywords: </w:t>
      </w:r>
      <w:r w:rsidR="00EE3EAD">
        <w:rPr>
          <w:rFonts w:ascii="Times New Roman" w:eastAsia="Times New Roman" w:hAnsi="Times New Roman" w:cs="Times New Roman"/>
          <w:sz w:val="24"/>
          <w:szCs w:val="24"/>
        </w:rPr>
        <w:t xml:space="preserve">x-ray spectrum, </w:t>
      </w:r>
      <w:r w:rsidR="00680CBC">
        <w:rPr>
          <w:rFonts w:ascii="Times New Roman" w:eastAsia="Times New Roman" w:hAnsi="Times New Roman" w:cs="Times New Roman"/>
          <w:sz w:val="24"/>
          <w:szCs w:val="24"/>
        </w:rPr>
        <w:t>spectral modeling, radiation dose</w:t>
      </w:r>
      <w:r w:rsidR="00700551">
        <w:rPr>
          <w:rFonts w:ascii="Times New Roman" w:eastAsia="Times New Roman" w:hAnsi="Times New Roman" w:cs="Times New Roman"/>
          <w:sz w:val="24"/>
          <w:szCs w:val="24"/>
        </w:rPr>
        <w:t xml:space="preserve">, </w:t>
      </w:r>
      <w:proofErr w:type="spellStart"/>
      <w:r w:rsidR="003B1E95">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TASMIP</w:t>
      </w:r>
      <w:r w:rsidR="00680CBC">
        <w:rPr>
          <w:rFonts w:ascii="Times New Roman" w:eastAsia="Times New Roman" w:hAnsi="Times New Roman" w:cs="Times New Roman"/>
          <w:sz w:val="24"/>
          <w:szCs w:val="24"/>
        </w:rPr>
        <w:t>, TASMICS</w:t>
      </w:r>
    </w:p>
    <w:p w:rsidR="00CE127D" w:rsidRDefault="00CE127D" w:rsidP="002E3A9A">
      <w:pPr>
        <w:spacing w:after="0" w:line="480" w:lineRule="auto"/>
        <w:rPr>
          <w:rFonts w:ascii="Times New Roman" w:eastAsia="Times New Roman" w:hAnsi="Times New Roman" w:cs="Times New Roman"/>
          <w:sz w:val="24"/>
          <w:szCs w:val="24"/>
        </w:rPr>
      </w:pPr>
    </w:p>
    <w:p w:rsidR="00B01A34" w:rsidRDefault="004A58FC" w:rsidP="00B02081">
      <w:pPr>
        <w:numPr>
          <w:ilvl w:val="0"/>
          <w:numId w:val="1"/>
        </w:numPr>
        <w:spacing w:after="0"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rsidR="00B01A34" w:rsidRDefault="004A58FC" w:rsidP="00D30BB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toolkit</w:t>
      </w:r>
      <w:r w:rsidR="00FE5DE5">
        <w:rPr>
          <w:rFonts w:ascii="Times New Roman" w:eastAsia="Times New Roman" w:hAnsi="Times New Roman" w:cs="Times New Roman"/>
          <w:sz w:val="24"/>
          <w:szCs w:val="24"/>
        </w:rPr>
        <w:fldChar w:fldCharType="begin" w:fldLock="1"/>
      </w:r>
      <w:r w:rsidR="00D862F8">
        <w:rPr>
          <w:rFonts w:ascii="Times New Roman" w:eastAsia="Times New Roman" w:hAnsi="Times New Roman" w:cs="Times New Roman"/>
          <w:sz w:val="24"/>
          <w:szCs w:val="24"/>
        </w:rPr>
        <w:instrText>ADDIN CSL_CITATION { "citationItems" : [ { "id" : "ITEM-1", "itemData" : { "author" : [ { "dropping-particle" : "", "family" : "Siewerdsen", "given" : "J.H", "non-dropping-particle" : "", "parse-names" : false, "suffix" : "" }, { "dropping-particle" : "", "family" : "Waese", "given" : "A.M.", "non-dropping-particle" : "", "parse-names" : false, "suffix" : "" }, { "dropping-particle" : "", "family" : "Moseley", "given" : "D.J.", "non-dropping-particle" : "", "parse-names" : false, "suffix" : "" }, { "dropping-particle" : "", "family" : "Richard", "given" : "S.", "non-dropping-particle" : "", "parse-names" : false, "suffix" : "" }, { "dropping-particle" : "", "family" : "Jaffray", "given" : "D.A.", "non-dropping-particle" : "", "parse-names" : false, "suffix" : "" } ], "container-title" : "Medical Physics", "id" : "ITEM-1", "issue" : "11", "issued" : { "date-parts" : [ [ "2004" ] ] }, "page" : "3057-67", "title" : "Spektr: A computational tool for x-ray spectral analysis and imaging system optimization", "type" : "article-journal", "volume" : "31" }, "uris" : [ "http://www.mendeley.com/documents/?uuid=2128f289-f406-4c2a-88b2-96ee565bf032" ] } ], "mendeley" : { "formattedCitation" : "&lt;sup&gt;1&lt;/sup&gt;", "plainTextFormattedCitation" : "1", "previouslyFormattedCitation" : "&lt;sup&gt;1&lt;/sup&gt;"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D862F8" w:rsidRPr="00D862F8">
        <w:rPr>
          <w:rFonts w:ascii="Times New Roman" w:eastAsia="Times New Roman" w:hAnsi="Times New Roman" w:cs="Times New Roman"/>
          <w:noProof/>
          <w:sz w:val="24"/>
          <w:szCs w:val="24"/>
          <w:vertAlign w:val="superscript"/>
        </w:rPr>
        <w:t>1</w:t>
      </w:r>
      <w:r w:rsidR="00FE5DE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for calculation and analysis of x-ray spectra in the diagnostic energy range has been employed in a variety of imaging applications, such as</w:t>
      </w:r>
      <w:r w:rsidR="008671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modeling </w:t>
      </w:r>
      <w:r w:rsidR="00A5215E">
        <w:rPr>
          <w:rFonts w:ascii="Times New Roman" w:eastAsia="Times New Roman" w:hAnsi="Times New Roman" w:cs="Times New Roman"/>
          <w:sz w:val="24"/>
          <w:szCs w:val="24"/>
        </w:rPr>
        <w:t xml:space="preserve">of </w:t>
      </w:r>
      <w:r w:rsidR="007B6054">
        <w:rPr>
          <w:rFonts w:ascii="Times New Roman" w:eastAsia="Times New Roman" w:hAnsi="Times New Roman" w:cs="Times New Roman"/>
          <w:sz w:val="24"/>
          <w:szCs w:val="24"/>
        </w:rPr>
        <w:t>imaging performance</w:t>
      </w:r>
      <w:r w:rsidR="00DB3FB2">
        <w:rPr>
          <w:rFonts w:ascii="Times New Roman" w:eastAsia="Times New Roman" w:hAnsi="Times New Roman" w:cs="Times New Roman"/>
          <w:sz w:val="24"/>
          <w:szCs w:val="24"/>
        </w:rPr>
        <w:t>,</w:t>
      </w:r>
      <w:r w:rsidR="00FE5DE5">
        <w:rPr>
          <w:rFonts w:ascii="Times New Roman" w:eastAsia="Times New Roman" w:hAnsi="Times New Roman" w:cs="Times New Roman"/>
          <w:sz w:val="24"/>
          <w:szCs w:val="24"/>
        </w:rPr>
        <w:fldChar w:fldCharType="begin" w:fldLock="1"/>
      </w:r>
      <w:r w:rsidR="00402B3C">
        <w:rPr>
          <w:rFonts w:ascii="Times New Roman" w:eastAsia="Times New Roman" w:hAnsi="Times New Roman" w:cs="Times New Roman"/>
          <w:sz w:val="24"/>
          <w:szCs w:val="24"/>
        </w:rPr>
        <w:instrText>ADDIN CSL_CITATION { "citationItems" : [ { "id" : "ITEM-1", "itemData" : { "author" : [ { "dropping-particle" : "", "family" : "Siewerdsen", "given" : "J.H", "non-dropping-particle" : "", "parse-names" : false, "suffix" : "" }, { "dropping-particle" : "", "family" : "Waese", "given" : "A.M.", "non-dropping-particle" : "", "parse-names" : false, "suffix" : "" }, { "dropping-particle" : "", "family" : "Moseley", "given" : "D.J.", "non-dropping-particle" : "", "parse-names" : false, "suffix" : "" }, { "dropping-particle" : "", "family" : "Richard", "given" : "S.", "non-dropping-particle" : "", "parse-names" : false, "suffix" : "" }, { "dropping-particle" : "", "family" : "Jaffray", "given" : "D.A.", "non-dropping-particle" : "", "parse-names" : false, "suffix" : "" } ], "container-title" : "Medical Physics", "id" : "ITEM-1", "issue" : "11", "issued" : { "date-parts" : [ [ "2004" ] ] }, "page" : "3057-67", "title" : "Spektr: A computational tool for x-ray spectral analysis and imaging system optimization", "type" : "article-journal", "volume" : "31" }, "uris" : [ "http://www.mendeley.com/documents/?uuid=2128f289-f406-4c2a-88b2-96ee565bf032" ] }, { "id" : "ITEM-2", "itemData" : { "ISSN" : "0094-2405", "PMID" : "19746816", "abstract" : "The ability to tune an imaging system to be optimal for a specific task is an essential component of image quality. This article discusses the ability to tune the noise-equivalent quanta (NEQ) of cone-beam computed tomography (CBCT) by managing noise aliasing through binning of data at different points in the reconstruction cascade. The noise power spectrum, modulation transfer function, and NEQ for CBCT are calculated using cascaded systems analysis. Binning is treated as a modular process, insertable between any two stages (in both the 2D projection domain and in the 3D reconstruction domain), consisting of the application of an aperture, followed by the resampling of data (which introduces noise aliasing). Several conditions were examined to demonstrate the validity of the model and to describe the effect on the image quality of some common reconstruction and visualization techniques. It was found that when downsampling data for increased reconstruction speed, binning in 2D results in a superior low-frequency NEQ, while binning in 3D results in a superior high-frequency NEQ. Furthermore, visualization procedures such as slice averaging were found not to degrade the NEQ provided the sampling interval is unchanged. Finally methods for reducing noise aliasing by oversampling are examined, and a method to eliminate noise aliasing without increasing reconstruction time is proposed. These results demonstrate the ease with which the NEQ of CBCT can be modified and thus optimized for specific tasks and show how such analysis can be used to improve image quality.", "author" : [ { "dropping-particle" : "", "family" : "Tward", "given" : "Daniel J", "non-dropping-particle" : "", "parse-names" : false, "suffix" : "" }, { "dropping-particle" : "", "family" : "Siewerdsen", "given" : "Jeffrey H", "non-dropping-particle" : "", "parse-names" : false, "suffix" : "" } ], "container-title" : "Medical physics", "id" : "ITEM-2", "issue" : "8", "issued" : { "date-parts" : [ [ "2009", "8" ] ] }, "page" : "3830-43", "title" : "Noise aliasing and the 3D NEQ of flat-panel cone-beam CT: effect of 2D/3D apertures and sampling.", "type" : "article-journal", "volume" : "36" }, "uris" : [ "http://www.mendeley.com/documents/?uuid=ba8b3c6f-d850-408d-8aaa-1bca23af2ff0" ] }, { "id" : "ITEM-3", "itemData" : { "DOI" : "10.1118/1.4705354", "ISSN" : "0094-2405", "PMID" : "22755707", "abstract" : "PURPOSE: To investigate the correlation and stationarity of noise in volumetric computed tomography (CT) using the local discrete noise-power spectrum (NPS) and off-diagonal elements of the covariance matrix of the discrete Fourier transform of noise-only images (denoted \u03a3(DFT)). Experimental conditions were varied to affect noise correlation and stationarity, the effects were quantified in terms of the NPS and \u03a3(DFT), and practical considerations in CT performance characterization were identified.\n\nMETHODS: Cone-beam CT (CBCT) images were acquired using a benchtop system comprising an x-ray tube and flat-panel detector for a range of acquisition techniques (e.g., dose and x-ray scatter) and three phantom configurations hypothesized to impart distinct effects on the NPS and \u03a3(DFT): (A) air, (B) a 20-cm-diameter water cylinder with a bowtie filter, and (C) the cylinder without a bowtie filter. The NPS and off-diagonal elements of the \u03a3(DFT) were analyzed as a function of position within the reconstructions.\n\nRESULTS: The local NPS varied systematically throughout the axial plane in a manner consistent with changes in fluence transmitted to the detector and view sampling effects. Variability in fluence was manifest in the NPS magnitude-e.g., a factor of ~2 variation in NPS magnitude within the axial plane for case C (cylinder without bowtie), compared to nearly constant NPS magnitude for case B (bowtie filter matched to the cylinder). View sampling effects were most prominent in case A (air) where the variance increased at greater distance from the center of reconstruction and in case C (cylinder) where the NPS exhibited correlations in the radial direction. The effects of detector lag were observed as azimuthal correlation. The cylinder (without bowtie) had the strongest nonstationarity because of the larger variability in fluence transmitted to the detector. The diagonal elements of the \u03a3(DFT) were equivalent to the NPS estimated from the periodogram, and the average off-diagonal elements of the \u03a3(DFT) exhibited amplitude of ~1% of the NPS for the experimental conditions investigated. Furthermore, the off-diagonal elements demonstrated fairly long tails of nearly constant amplitude, with magnitude somewhat reduced for experimental conditions associated with greater stationarity (viz., lower \u03a3(DFT) tails for cases A and B in comparison to case C).\n\nCONCLUSIONS: Volumetric CT exhibits nonstationarity in the NPS as hypothesized in relation to fluence unifo\u2026", "author" : [ { "dropping-particle" : "", "family" : "Pineda", "given" : "Angel R", "non-dropping-particle" : "", "parse-names" : false, "suffix" : "" }, { "dropping-particle" : "", "family" : "Tward", "given" : "Daniel J", "non-dropping-particle" : "", "parse-names" : false, "suffix" : "" }, { "dropping-particle" : "", "family" : "Gonzalez", "given" : "Antonio", "non-dropping-particle" : "", "parse-names" : false, "suffix" : "" }, { "dropping-particle" : "", "family" : "Siewerdsen", "given" : "Jeffrey H", "non-dropping-particle" : "", "parse-names" : false, "suffix" : "" } ], "container-title" : "Medical physics", "id" : "ITEM-3", "issue" : "6", "issued" : { "date-parts" : [ [ "2012", "6" ] ] }, "page" : "3240-52", "title" : "Beyond noise power in 3D computed tomography: the local NPS and off-diagonal elements of the Fourier domain covariance matrix.", "type" : "article-journal", "volume" : "39" }, "uris" : [ "http://www.mendeley.com/documents/?uuid=0f01619f-f1cb-4c0a-bcb6-06b504a86ecf" ] }, { "id" : "ITEM-4", "itemData" : { "DOI" : "10.1118/1.3002414", "ISBN" : "0094-2405", "ISSN" : "00942405", "PMID" : "19175110", "abstract" : "The physical factors that govern 2D and 3D imaging performance may be understood from quantitative analysis of the spatial-frequency-dependent signal and noise transfer characteristics e.g., modulation transfer function (MTF), noise-power spectrum (NPS), detective quantum efficiency (DQE), and noise-equivalent quanta (NEQ) along with a task-based assessment of performance (e.g., detectability index). This paper advances a theoretical framework based on cascaded systems analysis for calculation of such metrics in cone-beam CT (CBCT). The model considers the 2D projection NPS propagated through a series of reconstruction stages to yield the 3D NPS and allows quantitative investigation of tradeoffs in image quality associated with acquisition and reconstruction techniques. While the mathematical process of 3D image reconstruction is deterministic, it is shown that the process is irreversible, the associated reconstruction parameters significantly affect the 3D DQE and NEQ, and system optimization should consider the full 3D imaging chain. Factors considered in the cascade include: system geometry; number of projection views; logarithmic scaling; ramp, apodization, and interpolation filters; 3D back-projection; and 3D sampling (noise aliasing). The model is validated in comparison to experiment across a broad range of dose, reconstruction filters, and voxel sizes, and the effects of 3D noise correlation on detectability are explored. The work presents a model for the 3D NPS, DQE, and NEQ of CBCT that reduces to conventional descriptions of axial CT as a special case and provides a fairly general framework that can be applied to the design and optimization of CBCT systems for various applications.", "author" : [ { "dropping-particle" : "", "family" : "Tward", "given" : "Daniel J.", "non-dropping-particle" : "", "parse-names" : false, "suffix" : "" }, { "dropping-particle" : "", "family" : "Siewerdsen", "given" : "Jeffrey H.", "non-dropping-particle" : "", "parse-names" : false, "suffix" : "" } ], "container-title" : "Medical Physics", "id" : "ITEM-4", "issue" : "12", "issued" : { "date-parts" : [ [ "2008", "11", "13" ] ] }, "page" : "5510", "publisher" : "American Association of Physicists in Medicine", "title" : "Cascaded systems analysis of the 3D noise transfer characteristics of flat-panel cone-beam CT", "type" : "article-journal", "volume" : "35" }, "uris" : [ "http://www.mendeley.com/documents/?uuid=9ab50d59-dfd2-4c36-a6c8-625c77209ab4" ] }, { "id" : "ITEM-5", "itemData" : { "DOI" : "10.1118/1.3352586", "ISSN" : "00942405", "abstract" : "Purpose: Anatomical background presents a major impediment to detectability in 2D radiography as well as 3D tomosynthesis and cone-beam CT(CBCT). This article incorporates theoretical and experimental analysis of anatomical background \u201cnoise\u201d in cascaded systems analysis of 2D and 3D imaging performance to yield \u201cgeneralized\u201d metrics of noise-equivalent quanta (NEQ) and detectability index as a function of the orbital extent of the (circular arc) source-detector orbit. Methods: A physical phantom was designed based on principles of fractal self-similarity to exhibit power-law spectral density ( \u03ba / f \u03b2 ) comparable to various anatomical sites (e.g., breast and lung). Background power spectra [ S B ( f ) ] were computed as a function of source-detector orbital extent, including tomosynthesis ( \u223c 10 \u00b0 \u2013 180 \u00b0 ) and CBCT ( 180 \u00b0 + fan to 360\u00b0) under two acquisition schemes: (1) Constant angular separation between projections (variable dose) and (2) constant total number of projections (constant dose). The resulting S B was incorporated in the generalized NEQ, and detectability index was computed from 3D cascaded systems analysis for a variety of imaging tasks. Results: The phantom yielded power-law spectra within the expected spatial frequency range, quantifying the dependence of clutter magnitude ( \u03ba ) and correlation ( \u03b2 ) with increasing tomosynthesis angle. Incorporation of S B in the 3D NEQ provided a useful framework for analyzing the tradeoffs among anatomical, quantum, and electronic noise with dose and orbital extent. Distinct implications are posed for breast and chest tomosynthesisimagingsystem design\u2014applications varying significantly in \u03ba and \u03b2 , and imaging task and, therefore, in optimal selection of orbital extent, number of projections, and dose. For example, low-frequency tasks (e.g., soft-tissue masses or nodules) tend to benefit from larger orbital extent and more fully 3D tomographic imaging, whereas high-frequency tasks (e.g., microcalcifications) require careful, application-specific selection of orbital extent and number of projections to minimize negative effects of quantum and electronic noise. Conclusions: The complex tradeoffs among anatomical background, quantum noise, and electronic noise in projection imaging,tomosynthesis, and CBCT can be described by generalized cascaded systems analysis, providing a useful framework for system design and optimization.", "author" : [ { "dropping-particle" : "", "family" : "Gang", "given" : "G. J.", "non-dropping-particle" : "", "parse-names" : false, "suffix" : "" }, { "dropping-particle" : "", "family" : "Tward", "given" : "D. J.", "non-dropping-particle" : "", "parse-names" : false, "suffix" : "" }, { "dropping-particle" : "", "family" : "Lee", "given" : "J.", "non-dropping-particle" : "", "parse-names" : false, "suffix" : "" }, { "dropping-particle" : "", "family" : "Siewerdsen", "given" : "J. H.", "non-dropping-particle" : "", "parse-names" : false, "suffix" : "" } ], "container-title" : "Medical Physics", "id" : "ITEM-5", "issue" : "5", "issued" : { "date-parts" : [ [ "2010", "4", "9" ] ] }, "page" : "1948", "publisher" : "American Association of Physicists in Medicine", "title" : "Anatomical background and generalized detectability in tomosynthesis and cone-beam CT", "type" : "article-journal", "volume" : "37" }, "uris" : [ "http://www.mendeley.com/documents/?uuid=abc939ff-ccc8-4d1f-b284-50fec77d38fc" ] }, { "id" : "ITEM-6", "itemData" : { "PMID" : "1442498628", "abstract" : "Digital x-ray detectors are now the detector of choice in many X-ray examinations. They have been accepted into clinical practice over the past decade but there are still ongoing developments in the technology. Complementary metal oxide semiconductor (CMOS) active pixel sensors (APS) are a novel digital technology that offers advantages compared to some of the more established approaches (charge-coupled devices (CCD), thin film transistor arrays (TFT) and CMOS passive pixel sensors (PPS)). This thesis looks at the performance of these new sensors and attempts to identify their role in future medical imaging applications. Standard electro-optical and x-ray performance evaluations of two novel CMOS APS, namely the large Area Sensor (LAS) and Dexela CMOS x-ray detector, are presented. The evaluation was made in terms of the photon transfer curve (PTC), the modulation transfer function (MTF), the normalized noise power spectrum (NNPS) and the resultant detective quantum efficiency (DQE). Modifications were introduced to extend the standard methods to overcome technical limitations. The performance of these detectors was compared to three commercial systems (Remote RadEye HR (CMOS APS), Hamamatsu C9732DK (CMOS PPS) and Anrad SMAM (a-Se TFT)) at beam qualities (28 kV for mammography and 52 kV and 74 kV for general radiography) based on the IEC standards. Both the LAS and Dexela CMOS detectors demonstrate enhanced performance. The effect of the CMOS APS inherent nonlinearity on the x-ray performance was also evaluated. Finally, the measured performance parameters were used to simulate images for different mammographic imaging tasks in order to establish possible areas of application for the new sensors. Two software phantoms (one representing a 3-D breast and the other the CDMAM test tool) were used to simulate a range of mammographic conditions. The results show that both novel CMOS APS detectors offer high image quality compared to the commercial detector systems.", "author" : [ { "dropping-particle" : "", "family" : "Konstantinidis", "given" : "a.", "non-dropping-particle" : "", "parse-names" : false, "suffix" : "" } ], "id" : "ITEM-6", "issued" : { "date-parts" : [ [ "2011", "7", "28" ] ] }, "language" : "eng", "publisher" : "UCL (University College London)", "title" : "Evaluation of digital x-ray detectors for medical imaging applications", "type" : "thesis" }, "uris" : [ "http://www.mendeley.com/documents/?uuid=da867314-902d-4f72-bbed-3d9cff22cd01" ] } ], "mendeley" : { "formattedCitation" : "&lt;sup&gt;1\u20136&lt;/sup&gt;", "plainTextFormattedCitation" : "1\u20136", "previouslyFormattedCitation" : "&lt;sup&gt;1\u20136&lt;/sup&gt;"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D862F8" w:rsidRPr="00D862F8">
        <w:rPr>
          <w:rFonts w:ascii="Times New Roman" w:eastAsia="Times New Roman" w:hAnsi="Times New Roman" w:cs="Times New Roman"/>
          <w:noProof/>
          <w:sz w:val="24"/>
          <w:szCs w:val="24"/>
          <w:vertAlign w:val="superscript"/>
        </w:rPr>
        <w:t>1–6</w:t>
      </w:r>
      <w:r w:rsidR="00FE5DE5">
        <w:rPr>
          <w:rFonts w:ascii="Times New Roman" w:eastAsia="Times New Roman" w:hAnsi="Times New Roman" w:cs="Times New Roman"/>
          <w:sz w:val="24"/>
          <w:szCs w:val="24"/>
        </w:rPr>
        <w:fldChar w:fldCharType="end"/>
      </w:r>
      <w:r w:rsidR="000A07F1">
        <w:rPr>
          <w:rFonts w:ascii="Times New Roman" w:eastAsia="Times New Roman" w:hAnsi="Times New Roman" w:cs="Times New Roman"/>
          <w:sz w:val="24"/>
          <w:szCs w:val="24"/>
        </w:rPr>
        <w:t xml:space="preserve"> analysis of </w:t>
      </w:r>
      <w:r w:rsidR="00F37B0B">
        <w:rPr>
          <w:rFonts w:ascii="Times New Roman" w:eastAsia="Times New Roman" w:hAnsi="Times New Roman" w:cs="Times New Roman"/>
          <w:sz w:val="24"/>
          <w:szCs w:val="24"/>
        </w:rPr>
        <w:t xml:space="preserve">spectral / </w:t>
      </w:r>
      <w:r w:rsidR="000A07F1">
        <w:rPr>
          <w:rFonts w:ascii="Times New Roman" w:eastAsia="Times New Roman" w:hAnsi="Times New Roman" w:cs="Times New Roman"/>
          <w:sz w:val="24"/>
          <w:szCs w:val="24"/>
        </w:rPr>
        <w:t>dual</w:t>
      </w:r>
      <w:r w:rsidR="00B06BCD">
        <w:rPr>
          <w:rFonts w:ascii="Times New Roman" w:eastAsia="Times New Roman" w:hAnsi="Times New Roman" w:cs="Times New Roman"/>
          <w:sz w:val="24"/>
          <w:szCs w:val="24"/>
        </w:rPr>
        <w:t>-</w:t>
      </w:r>
      <w:r w:rsidR="000A07F1">
        <w:rPr>
          <w:rFonts w:ascii="Times New Roman" w:eastAsia="Times New Roman" w:hAnsi="Times New Roman" w:cs="Times New Roman"/>
          <w:sz w:val="24"/>
          <w:szCs w:val="24"/>
        </w:rPr>
        <w:t xml:space="preserve">energy </w:t>
      </w:r>
      <w:r w:rsidR="008D4748">
        <w:rPr>
          <w:rFonts w:ascii="Times New Roman" w:eastAsia="Times New Roman" w:hAnsi="Times New Roman" w:cs="Times New Roman"/>
          <w:sz w:val="24"/>
          <w:szCs w:val="24"/>
        </w:rPr>
        <w:t>imaging,</w:t>
      </w:r>
      <w:r w:rsidR="00FE5DE5">
        <w:rPr>
          <w:rFonts w:ascii="Times New Roman" w:eastAsia="Times New Roman" w:hAnsi="Times New Roman" w:cs="Times New Roman"/>
          <w:sz w:val="24"/>
          <w:szCs w:val="24"/>
        </w:rPr>
        <w:fldChar w:fldCharType="begin" w:fldLock="1"/>
      </w:r>
      <w:r w:rsidR="00402B3C">
        <w:rPr>
          <w:rFonts w:ascii="Times New Roman" w:eastAsia="Times New Roman" w:hAnsi="Times New Roman" w:cs="Times New Roman"/>
          <w:sz w:val="24"/>
          <w:szCs w:val="24"/>
        </w:rPr>
        <w:instrText>ADDIN CSL_CITATION { "citationItems" : [ { "id" : "ITEM-1", "itemData" : { "DOI" : "10.1117/12.913222", "author" : [ { "dropping-particle" : "", "family" : "Yao", "given" : "Yuan", "non-dropping-particle" : "", "parse-names" : false, "suffix" : "" }, { "dropping-particle" : "", "family" : "Wang", "given" : "Adam S.", "non-dropping-particle" : "", "parse-names" : false, "suffix" : "" }, { "dropping-particle" : "", "family" : "Pelc", "given" : "Norbert J.", "non-dropping-particle" : "", "parse-names" : false, "suffix" : "" } ], "container-title" : "Medical Physics", "editor" : [ { "dropping-particle" : "", "family" : "Pelc", "given" : "Norbert J.", "non-dropping-particle" : "", "parse-names" : false, "suffix" : "" }, { "dropping-particle" : "", "family" : "Nishikawa", "given" : "Robert M.", "non-dropping-particle" : "", "parse-names" : false, "suffix" : "" }, { "dropping-particle" : "", "family" : "Whiting", "given" : "Bruce R.", "non-dropping-particle" : "", "parse-names" : false, "suffix" : "" } ], "id" : "ITEM-1", "issued" : { "date-parts" : [ [ "2014", "2", "23" ] ] }, "page" : "031914", "publisher" : "International Society for Optics and Photonics", "title" : "Efficacy of fixed filtration for rapid kVp-switching dual energy x-ray systems: experimental verification", "type" : "article-journal", "volume" : "41" }, "uris" : [ "http://www.mendeley.com/documents/?uuid=3c6059b2-6ab2-42e1-8761-a4964cd2fd20" ] }, { "id" : "ITEM-2", "itemData" : { "DOI" : "10.1088/0031-9155/55/21/005", "ISSN" : "1361-6560", "PMID" : "20938070", "abstract" : "Dual energy computed tomography (DECT) is currently a subject of extensive investigation. DECT is currently implemented using either a dual source scanner with high and low kVp data acquired from separate sources or a single source scanner with both high and low kVp data acquired in an alternating manner. Both methods require dedicated hardware to enable data acquisition and image reconstruction for DECT. In this paper, we present a method to enable DECT using a single x-ray source with a slow kVp switching data acquisition. The enabling reconstruction technique allowing for the reduction in slew rate is the prior image constrained compressed sensing (PICCS) algorithm. When a slow kVp switching data acquisition method is used, the projection data with high and low kVp values are undersampled and the conventional filtered backprojection (FBP) image reconstruction does not enable streaking artifact-free images for material decomposition in DECT. In this paper, all of the acquired high and low kVp projection data were used to generate a prior image using the conventional FBP method. The PICCS algorithm was then used to reconstruct both high and low kVp images to enable material decomposition in the image domain. Both numerical simulations and physical phantom experimental studies were conducted to validate the proposed DECT scheme. The results demonstrate that a slew rate corresponding to 123 views at high and low kVp (high and low kVp values used for dual energy decomposition) is sufficient for the PICCS-based DECT method. In contrast, the slew rate should be high enough to obtain over 500 projections at each kVp for artifact-free reconstruction using an FBP-based DECT method.", "author" : [ { "dropping-particle" : "", "family" : "Szczykutowicz", "given" : "Timothy P", "non-dropping-particle" : "", "parse-names" : false, "suffix" : "" }, { "dropping-particle" : "", "family" : "Chen", "given" : "Guang-Hong", "non-dropping-particle" : "", "parse-names" : false, "suffix" : "" } ], "container-title" : "Physics in medicine and biology", "id" : "ITEM-2", "issue" : "21", "issued" : { "date-parts" : [ [ "2010", "11", "7" ] ] }, "language" : "en", "page" : "6411-29", "publisher" : "IOP Publishing", "title" : "Dual energy CT using slow kVp switching acquisition and prior image constrained compressed sensing.", "type" : "article-journal", "volume" : "55" }, "uris" : [ "http://www.mendeley.com/documents/?uuid=5ac0a8fc-2005-4072-abf7-2caa5a4013bc" ] }, { "id" : "ITEM-3", "itemData" : { "DOI" : "10.1109/TMI.2010.2061862", "ISSN" : "02780062", "PMID" : "20682470", "abstract" : "It is well known that the energy dependence of X-ray attenuation can be used to characterize materials. Yet, even with energy discriminating photon counting X-ray detectors, it is still unclear how to best form energy dependent measurements for spectral imaging. Common ideas include binning photon counts based on their energies and detectors with both photon counting and energy integrating electronics. These approaches can be generalized to energy weighted measurements, which we prove can form a sufficient statistic for spectral X-ray imaging if the weights used, which we term \u03bc-weights, are basis attenuation functions that can also be used for material decomposition. To study the performance of these different methods, we evaluate the Cram\u00e9r-Rao lower bound (CRLB) of material estimates in the presence of quantum noise. We found that the choice of binning and weighting schemes can greatly affect the performance of material decomposition. Even with optimized thresholds, binning condenses information but incurs penalties to decomposition precision and is not robust to changes in the source spectrum or object size, although this can be mitigated by adding more bins or removing photons of certain energies from the spectrum. On the other hand, because \u03bc-weighted measurements form a sufficient statistic for spectral imaging, the CRLB of the material decomposition estimates is identical to the quantum noise limited performance of a system with complete energy information of all photons. Finally, we show that \u03bc-weights lead to increased conspicuity over other methods in a simulated calcium contrast experiment.", "author" : [ { "dropping-particle" : "", "family" : "Wang", "given" : "Adam S.", "non-dropping-particle" : "", "parse-names" : false, "suffix" : "" }, { "dropping-particle" : "", "family" : "Pelc", "given" : "Norbert J.", "non-dropping-particle" : "", "parse-names" : false, "suffix" : "" } ], "container-title" : "IEEE Transactions on Medical Imaging", "id" : "ITEM-3", "issue" : "1", "issued" : { "date-parts" : [ [ "2011", "1" ] ] }, "page" : "84-93", "title" : "Sufficient statistics as a generalization of binning in spectral X-ray imaging", "title-short" : "Medical Imaging, IEEE Transactions on", "type" : "article-journal", "volume" : "30" }, "uris" : [ "http://www.mendeley.com/documents/?uuid=80721169-8478-4530-a20b-de7bf773872f" ] }, { "id" : "ITEM-4", "itemData" : { "DOI" : "10.1118/1.4736809", "ISSN" : "0094-2405", "PMID" : "22894420", "abstract" : "PURPOSE: Micro-CT is widely used for small animal imaging in preclinical studies of cardiopulmonary disease, but further development is needed to improve spatial resolution, temporal resolution, and material contrast. We present a technique for visualizing the changing distribution of iodine in the cardiac cycle with dual source micro-CT.\n\nMETHODS: The approach entails a retrospectively gated dual energy scan with optimized filters and voltages, and a series of computational operations to reconstruct the data. Projection interpolation and five-dimensional bilateral filtration (three spatial dimensions + time + energy) are used to reduce noise and artifacts associated with retrospective gating. We reconstruct separate volumes corresponding to different cardiac phases and apply a linear transformation to decompose these volumes into components representing concentrations of water and iodine. Since the resulting material images are still compromised by noise, we improve their quality in an iterative process that minimizes the discrepancy between the original acquired projections and the projections predicted by the reconstructed volumes. The values in the voxels of each of the reconstructed volumes represent the coefficients of linear combinations of basis functions over time and energy. We have implemented the reconstruction algorithm on a graphics processing unit (GPU) with CUDA. We tested the utility of the technique in simulations and applied the technique in an in vivo scan of a C57BL\u22156 mouse injected with blood pool contrast agent at a dose of 0.01 ml\u2215g body weight. Postreconstruction, at each cardiac phase in the iodine images, we segmented the left ventricle and computed its volume. Using the maximum and minimum volumes in the left ventricle, we calculated the stroke volume, the ejection fraction, and the cardiac output.\n\nRESULTS: Our proposed method produces five-dimensional volumetric images that distinguish different materials at different points in time, and can be used to segment regions containing iodinated blood and compute measures of cardiac function.\n\nCONCLUSIONS: We believe this combined spectral and temporal imaging technique will be useful for future studies of cardiopulmonary disease in small animals.", "author" : [ { "dropping-particle" : "", "family" : "Johnston", "given" : "Samuel M", "non-dropping-particle" : "", "parse-names" : false, "suffix" : "" }, { "dropping-particle" : "", "family" : "Johnson", "given" : "G Allan", "non-dropping-particle" : "", "parse-names" : false, "suffix" : "" }, { "dropping-particle" : "", "family" : "Badea", "given" : "Cristian T", "non-dropping-particle" : "", "parse-names" : false, "suffix" : "" } ], "container-title" : "Medical physics", "id" : "ITEM-4", "issue" : "8", "issued" : { "date-parts" : [ [ "2012", "8", "25" ] ] }, "page" : "4943-58", "publisher" : "American Association of Physicists in Medicine", "title" : "Temporal and spectral imaging with micro-CT.", "type" : "article-journal", "volume" : "39" }, "uris" : [ "http://www.mendeley.com/documents/?uuid=2b6ee5cc-5d40-4b6d-91fe-7edf4fc2892d" ] }, { "id" : "ITEM-5", "itemData" : { "DOI" : "10.1152/ajplung.00359.2011", "ISSN" : "1522-1504", "PMID" : "22427526", "abstract" : "The purpose of this work is to investigate the use of dual-energy micro-computed tomography (CT) for the estimation of vascular, tissue, and air fractions in rodent lungs using a postreconstruction three material decomposition method. Using simulations, we have estimated the accuracy limits of the decomposition for realistic micro-CT noise levels. Next, we performed experiments involving ex vivo lung imaging in which intact rat lungs were carefully removed from the thorax, injected with an iodine-based contrast agent, and then inflated with different volumes of air (n = 2). Finally, we performed in vivo imaging studies in C57BL/6 mice (n = 5) using fast prospective respiratory gating in end inspiration and end expiration for three different levels of positive end expiratory pressure (PEEP). Before imaging, mice were injected with a liposomal blood pool contrast agent. The three-dimensional air, tissue, and blood fraction maps were computed and analyzed. The results indicate that separation and volume estimation of the three material components of the lungs are possible. The mean accuracy values for air, blood, and tissue were 93, 93, and 90%, respectively. The absolute accuracy in determining all fraction materials was 91.6%. The coefficient of variation was small (2.5%) indicating good repeatability. The minimum difference that we could detect in material fractions was 15%. As expected, an increase in PEEP levels for the living mouse resulted in statistically significant increases in air fractions at end expiration but no significant changes at end inspiration. Our method has applicability in preclinical pulmonary studies where changes in lung structure and gas volume as a result of lung injury, environmental exposures, or drug bioactivity would have important physiological implications.", "author" : [ { "dropping-particle" : "", "family" : "Badea", "given" : "C T", "non-dropping-particle" : "", "parse-names" : false, "suffix" : "" }, { "dropping-particle" : "", "family" : "Guo", "given" : "X", "non-dropping-particle" : "", "parse-names" : false, "suffix" : "" }, { "dropping-particle" : "", "family" : "Clark", "given" : "D", "non-dropping-particle" : "", "parse-names" : false, "suffix" : "" }, { "dropping-particle" : "", "family" : "Johnston", "given" : "S M", "non-dropping-particle" : "", "parse-names" : false, "suffix" : "" }, { "dropping-particle" : "", "family" : "Marshall", "given" : "C D", "non-dropping-particle" : "", "parse-names" : false, "suffix" : "" }, { "dropping-particle" : "", "family" : "Piantadosi", "given" : "C A", "non-dropping-particle" : "", "parse-names" : false, "suffix" : "" } ], "container-title" : "American journal of physiology. Lung cellular and molecular physiology", "id" : "ITEM-5", "issue" : "10", "issued" : { "date-parts" : [ [ "2012", "5", "15" ] ] }, "page" : "L1088-97", "title" : "Dual-energy micro-CT of the rodent lung.", "type" : "article-journal", "volume" : "302" }, "uris" : [ "http://www.mendeley.com/documents/?uuid=188945db-de95-4dc5-9d5d-01da453bc59c" ] }, { "id" : "ITEM-6", "itemData" : { "DOI" : "10.1117/12.878043", "author" : [ { "dropping-particle" : "", "family" : "Badea", "given" : "C. T.", "non-dropping-particle" : "", "parse-names" : false, "suffix" : "" }, { "dropping-particle" : "", "family" : "Johnston", "given" : "S. M.", "non-dropping-particle" : "", "parse-names" : false, "suffix" : "" }, { "dropping-particle" : "", "family" : "Qi", "given" : "Y.", "non-dropping-particle" : "", "parse-names" : false, "suffix" : "" }, { "dropping-particle" : "", "family" : "Ghaghada", "given" : "K.", "non-dropping-particle" : "", "parse-names" : false, "suffix" : "" }, { "dropping-particle" : "", "family" : "Johnson", "given" : "G. A.", "non-dropping-particle" : "", "parse-names" : false, "suffix" : "" } ], "container-title" : "SPIE Medical Imaging", "editor" : [ { "dropping-particle" : "", "family" : "Pelc", "given" : "Norbert J.", "non-dropping-particle" : "", "parse-names" : false, "suffix" : "" }, { "dropping-particle" : "", "family" : "Samei", "given" : "Ehsan", "non-dropping-particle" : "", "parse-names" : false, "suffix" : "" }, { "dropping-particle" : "", "family" : "Nishikawa", "given" : "Robert M.", "non-dropping-particle" : "", "parse-names" : false, "suffix" : "" } ], "id" : "ITEM-6", "issued" : { "date-parts" : [ [ "2011", "3", "3" ] ] }, "page" : "79611X", "publisher" : "International Society for Optics and Photonics", "title" : "Dual-energy micro-CT imaging for differentiation of iodine- and gold-based nanoparticles", "type" : "paper-conference" }, "uris" : [ "http://www.mendeley.com/documents/?uuid=b1428ca3-ff60-4351-92d7-72346ccafbfe" ] }, { "id" : "ITEM-7", "itemData" : { "DOI" : "10.1109/TMI.2014.2380993", "ISSN" : "1558-254X", "PMID" : "25532170", "abstract" : "Spectral computed tomography (CT) is a promising technique with the potential for improving lesion detection, tissue characterization, and material decomposition. In this paper, we are interested in kVp switching-based spectral CT that alternates distinct kVp X-ray transmissions during gantry rotation. This system can acquire multiple X-ray energy transmissions without additional radiation dose. However, only sparse views are generated for each spectral measurement; and the spectra themselves are limited in number. To address these limitations, we propose a penalized maximum likelihood method using spectral patch-based low-rank penalty, which exploits the self-similarity of patches that are collected at the same position in spectral images. The main advantage is that the relatively small number of materials within each patch allows us to employ the low-rank penalty that is less sensitive to intensity changes while preserving edge directions. In our optimization formulation, the cost function consists of the Poisson log-likelihood for X-ray transmission and the nonconvex patch-based low-rank penalty. Since the original cost function is difficult to minimize directly, we propose an optimization method using separable quadratic surrogate and concave convex procedure algorithms for the log-likelihood and penalty terms, which results in an alternating minimization that provides a computational advantage because each subproblem can be solved independently. We performed computer simulations and a real experiment using a kVp switching-based spectral CT with sparse-view measurements, and compared the proposed method with conventional algorithms. We confirmed that the proposed method improves spectral images both qualitatively and quantitatively. Furthermore, our GPU implementation significantly reduces the computational cost.", "author" : [ { "dropping-particle" : "", "family" : "Kim", "given" : "Kyungsang", "non-dropping-particle" : "", "parse-names" : false, "suffix" : "" }, { "dropping-particle" : "", "family" : "Ye", "given" : "Jong Chul", "non-dropping-particle" : "", "parse-names" : false, "suffix" : "" }, { "dropping-particle" : "", "family" : "Worstell", "given" : "William", "non-dropping-particle" : "", "parse-names" : false, "suffix" : "" }, { "dropping-particle" : "", "family" : "Ouyang", "given" : "Jinsong", "non-dropping-particle" : "", "parse-names" : false, "suffix" : "" }, { "dropping-particle" : "", "family" : "Rakvongthai", "given" : "Yothin", "non-dropping-particle" : "", "parse-names" : false, "suffix" : "" }, { "dropping-particle" : "", "family" : "Fakhri", "given" : "Georges", "non-dropping-particle" : "El", "parse-names" : false, "suffix" : "" }, { "dropping-particle" : "", "family" : "Li", "given" : "Quanzheng", "non-dropping-particle" : "", "parse-names" : false, "suffix" : "" } ], "container-title" : "IEEE transactions on medical imaging", "id" : "ITEM-7", "issue" : "3", "issued" : { "date-parts" : [ [ "2015", "3", "1" ] ] }, "language" : "English", "page" : "748-60", "publisher" : "IEEE", "title" : "Sparse-view spectral CT reconstruction using spectral patch-based low-rank penalty.", "type" : "article-journal", "volume" : "34" }, "uris" : [ "http://www.mendeley.com/documents/?uuid=02194c80-599a-47dd-ab51-3fc99f845c0a" ] }, { "id" : "ITEM-8", "itemData" : { "ISSN" : "0094-2405", "PMID" : "18383680", "abstract" : "An important aspect of dual-energy (DE) x-ray image decomposition is the incorporation of noise reduction techniques to mitigate the amplification of quantum noise. This article extends cascaded systems analysis of imaging performance to DE imaging systems incorporating linear noise reduction algorithms. A general analytical formulation of linear DE decomposition is derived, with weighted log subtraction and several previously reported noise reduction algorithms emerging as special cases. The DE image noise-power spectrum (NPS) and modulation transfer function (MTF) demonstrate that noise reduction algorithms impart significant, nontrivial effects on the spatial-frequency-dependent transfer characteristics which do not cancel out of the noise-equivalent quanta (NEQ). Theoretical predictions were validated in comparison to the measured NPS and MTF. The resulting NEQ was integrated with spatial-frequency-dependent task functions to yield the detectability index, d', for evaluation of DE imaging performance using different decomposition algorithms. For a 3 mm lung nodule detection task, the detectability index varied from d' &lt; 1 (i.e., nodule barely visible) in the absence of noise reduction to d' &gt; 2.5 (i.e., nodule clearly visible) for \"anti-correlated noise reduction\" (ACNR) or \"simple-smoothing of the high-energy image\" (SSH) algorithms applied to soft-tissue or bone-only decompositions, respectively. Optimal dose allocation (A*, the fraction of total dose delivered in the low-energy projection) was also found to depend on the choice of noise reduction technique. At fixed total dose, multi-function optimization suggested a significant increase in optimal dose allocation from A* = 0.32 for conventional log subtraction to A* = 0.79 for ACNR and SSH in soft-tissue and bone-only decompositions, respectively. Cascaded systems analysis extended to the general formulation of DE image decomposition provided an objective means of investigating DE imaging performance across a broad range of acquisition and decomposition algorithms in a manner that accounts for the spatial-frequency-dependent imaging task.", "author" : [ { "dropping-particle" : "", "family" : "Richard", "given" : "Samuel", "non-dropping-particle" : "", "parse-names" : false, "suffix" : "" }, { "dropping-particle" : "", "family" : "Siewerdsen", "given" : "Jeffrey H", "non-dropping-particle" : "", "parse-names" : false, "suffix" : "" } ], "container-title" : "Medical physics", "id" : "ITEM-8", "issue" : "2", "issued" : { "date-parts" : [ [ "2008", "2" ] ] }, "page" : "586-601", "title" : "Cascaded systems analysis of noise reduction algorithms in dual-energy imaging.", "type" : "article-journal", "volume" : "35" }, "uris" : [ "http://www.mendeley.com/documents/?uuid=d5322530-54a2-49e7-8785-104993014caf" ] }, { "id" : "ITEM-9", "itemData" : { "DOI" : "10.1118/1.4736420", "ISSN" : "0094-2405", "PMID" : "22894440", "abstract" : "PURPOSE: Dual-energy computed tomography and dual-energy cone-beam computed tomography (DE-CBCT) are promising modalities for applications ranging from vascular to breast, renal, hepatic, and musculoskeletal imaging. Accordingly, the optimization of imaging techniques for such applications would benefit significantly from a general theoretical description of image quality that properly incorporates factors of acquisition, reconstruction, and tissue decomposition in DE tomography. This work reports a cascaded systems analysis model that includes the Poisson statistics of x rays (quantum noise), detector model (flat-panel detectors), anatomical background, image reconstruction (filtered backprojection), DE decomposition (weighted subtraction), and simple observer models to yield a task-based framework for DE technique optimization.\n\nMETHODS: The theoretical framework extends previous modeling of DE projection radiography and CBCT. Signal and noise transfer characteristics are propagated through physical and mathematical stages of image formation and reconstruction. Dual-energy decomposition was modeled according to weighted subtraction of low- and high-energy images to yield the 3D DE noise-power spectrum (NPS) and noise-equivalent quanta (NEQ), which, in combination with observer models and the imaging task, yields the dual-energy detectability index (d(')). Model calculations were validated with NPS and NEQ measurements from an experimental imaging bench simulating the geometry of a dedicated musculoskeletal extremities scanner. Imaging techniques, including kVp pair and dose allocation, were optimized using d(') as an objective function for three example imaging tasks: (1) kidney stone discrimination; (2) iodine vs bone in a uniform, soft-tissue background; and (3) soft tissue tumor detection on power-law anatomical background.\n\nRESULTS: Theoretical calculations of DE NPS and NEQ demonstrated good agreement with experimental measurements over a broad range of imaging conditions. Optimization results suggest a lower fraction of total dose imparted by the low-energy acquisition, a finding consistent with previous literature. The selection of optimal kVp pair reveals the combined effect of both quantum noise and contrast in the kidney stone discrimination and soft-tissue tumor detection tasks, whereas the K-edge effect of iodine was the dominant factor in determining kVp pairs in the iodine vs bone task. The soft-tissue tumor task illustrated the benefit \u2026", "author" : [ { "dropping-particle" : "", "family" : "Gang", "given" : "Grace J", "non-dropping-particle" : "", "parse-names" : false, "suffix" : "" }, { "dropping-particle" : "", "family" : "Zbijewski", "given" : "Wojciech", "non-dropping-particle" : "", "parse-names" : false, "suffix" : "" }, { "dropping-particle" : "", "family" : "Webster Stayman", "given" : "J", "non-dropping-particle" : "", "parse-names" : false, "suffix" : "" }, { "dropping-particle" : "", "family" : "Siewerdsen", "given" : "Jeffrey H", "non-dropping-particle" : "", "parse-names" : false, "suffix" : "" } ], "container-title" : "Medical physics", "id" : "ITEM-9", "issue" : "8", "issued" : { "date-parts" : [ [ "2012", "8", "31" ] ] }, "page" : "5145-56", "publisher" : "American Association of Physicists in Medicine", "title" : "Cascaded systems analysis of noise and detectability in dual-energy cone-beam CT.", "type" : "article-journal", "volume" : "39" }, "uris" : [ "http://www.mendeley.com/documents/?uuid=947f6f96-10db-4812-8589-dd403c596b8d" ] }, { "id" : "ITEM-10", "itemData" : { "author" : [ { "dropping-particle" : "", "family" : "Richard", "given" : "S;", "non-dropping-particle" : "", "parse-names" : false, "suffix" : "" }, { "dropping-particle" : "", "family" : "Siewerdsen", "given" : "J.H.", "non-dropping-particle" : "", "parse-names" : false, "suffix" : "" }, { "dropping-particle" : "", "family" : "Jaffray", "given" : "D.A.", "non-dropping-particle" : "", "parse-names" : false, "suffix" : "" }, { "dropping-particle" : "", "family" : "Moseley", "given" : "D.J.", "non-dropping-particle" : "", "parse-names" : false, "suffix" : "" }, { "dropping-particle" : "", "family" : "Bakhtiar", "given" : "B.", "non-dropping-particle" : "", "parse-names" : false, "suffix" : "" } ], "container-title" : "Medical Physics", "id" : "ITEM-10", "issue" : "5", "issued" : { "date-parts" : [ [ "2005" ] ] }, "page" : "1397-413", "title" : "Generalized DQE analysis of radiographic and dual-energy imaging using flat- panel detectors", "type" : "article-journal", "volume" : "32" }, "uris" : [ "http://www.mendeley.com/documents/?uuid=a31a5a4d-ce7f-40ff-8af1-485ef91e559b" ] }, { "id" : "ITEM-11", "itemData" : { "DOI" : "10.1088/0031-9155/51/18/004", "ISSN" : "0031-9155", "PMID" : "16953039", "abstract" : "This paper presents a mammography simulator and demonstrates its applicability in feasibility studies in dual-energy (DE) subtraction mammography. This mammography simulator is an evolution of a previously presented x-ray imaging simulation system, which has been extended with new functionalities that are specific for DE simulations. The new features include incident exposure and dose calculations, the implementation of a DE subtraction algorithm as well as amendments to the detector and source modelling. The system was then verified by simulating experiments and comparing their results against published data. The simulator was used to carry out a feasibility study of the applicability of DE techniques in mammography, and more precisely to examine whether this modality could result in better visualization and detection of microcalcifications. Investigations were carried out using a 3D breast software phantom of average thickness, monoenergetic and polyenergetic beam spectra and various detector configurations. Dual-shot techniques were simulated. Results showed the advantage of using monoenergetic in comparison with polyenergetic beams. Optimization studies with monochromatic sources were carried out to obtain the optimal low and high incident energies, based on the assessment of the figure of merit of the simulated microcalcifications in the subtracted images. The results of the simulation study with the optimal energies demonstrated that the use of the DE technique can improve visualization and increase detectability, allowing identification of microcalcifications of sizes as small as 200 microm. The quantitative results are also verified by means of a visual inspection of the synthetic images.", "author" : [ { "dropping-particle" : "", "family" : "Bliznakova", "given" : "K", "non-dropping-particle" : "", "parse-names" : false, "suffix" : "" }, { "dropping-particle" : "", "family" : "Kolitsi", "given" : "Z", "non-dropping-particle" : "", "parse-names" : false, "suffix" : "" }, { "dropping-particle" : "", "family" : "Pallikarakis", "given" : "N", "non-dropping-particle" : "", "parse-names" : false, "suffix" : "" } ], "container-title" : "Physics in Medicine and Biology", "id" : "ITEM-11", "issue" : "18", "issued" : { "date-parts" : [ [ "2006", "9", "21" ] ] }, "page" : "4497-4515", "title" : "Dual-energy mammography: simulation studies", "type" : "article-journal", "volume" : "51" }, "uris" : [ "http://www.mendeley.com/documents/?uuid=eb28fb17-8271-469d-954f-61290f684321" ] } ], "mendeley" : { "formattedCitation" : "&lt;sup&gt;7\u201317&lt;/sup&gt;", "plainTextFormattedCitation" : "7\u201317", "previouslyFormattedCitation" : "&lt;sup&gt;7\u201317&lt;/sup&gt;"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D862F8" w:rsidRPr="00D862F8">
        <w:rPr>
          <w:rFonts w:ascii="Times New Roman" w:eastAsia="Times New Roman" w:hAnsi="Times New Roman" w:cs="Times New Roman"/>
          <w:noProof/>
          <w:sz w:val="24"/>
          <w:szCs w:val="24"/>
          <w:vertAlign w:val="superscript"/>
        </w:rPr>
        <w:t>7–17</w:t>
      </w:r>
      <w:r w:rsidR="00FE5DE5">
        <w:rPr>
          <w:rFonts w:ascii="Times New Roman" w:eastAsia="Times New Roman" w:hAnsi="Times New Roman" w:cs="Times New Roman"/>
          <w:sz w:val="24"/>
          <w:szCs w:val="24"/>
        </w:rPr>
        <w:fldChar w:fldCharType="end"/>
      </w:r>
      <w:r w:rsidR="002F42D4" w:rsidRPr="002F42D4">
        <w:rPr>
          <w:rFonts w:ascii="Times New Roman" w:eastAsia="Times New Roman" w:hAnsi="Times New Roman" w:cs="Times New Roman"/>
          <w:sz w:val="24"/>
          <w:szCs w:val="24"/>
          <w:vertAlign w:val="superscript"/>
        </w:rPr>
        <w:t xml:space="preserve"> </w:t>
      </w:r>
      <w:r w:rsidR="006D0A21">
        <w:rPr>
          <w:rFonts w:ascii="Times New Roman" w:eastAsia="Times New Roman" w:hAnsi="Times New Roman" w:cs="Times New Roman"/>
          <w:sz w:val="24"/>
          <w:szCs w:val="24"/>
        </w:rPr>
        <w:t>phase contrast imaging,</w:t>
      </w:r>
      <w:r w:rsidR="00FE5DE5">
        <w:rPr>
          <w:rFonts w:ascii="Times New Roman" w:eastAsia="Times New Roman" w:hAnsi="Times New Roman" w:cs="Times New Roman"/>
          <w:sz w:val="24"/>
          <w:szCs w:val="24"/>
        </w:rPr>
        <w:fldChar w:fldCharType="begin" w:fldLock="1"/>
      </w:r>
      <w:r w:rsidR="00D862F8">
        <w:rPr>
          <w:rFonts w:ascii="Times New Roman" w:eastAsia="Times New Roman" w:hAnsi="Times New Roman" w:cs="Times New Roman"/>
          <w:sz w:val="24"/>
          <w:szCs w:val="24"/>
        </w:rPr>
        <w:instrText>ADDIN CSL_CITATION { "citationItems" : [ { "id" : "ITEM-1", "itemData" : { "DOI" : "10.1364/OE.22.000547", "ISSN" : "1094-4087", "PMID" : "24515015", "abstract" : "X-ray imaging using a Talbot-Lau interferometer, consisting of three binary gratings, is a well-established approach to acquire x-ray phase-contrast and dark-field images with a polychromatic source. However, challenges in the production of high aspect ratio gratings limit the construction of a compact setup for high x-ray energies. In this study we consider the use of phase gratings with triangular-shaped structures in an x-ray interferometer and show that such gratings can yield high visibilities for significantly shorter propagation distances than conventional gratings with binary structures. The findings are supported by simulation and experimental results for both cases of a monochromatic and a polychromatic source.", "author" : [ { "dropping-particle" : "", "family" : "Yaroshenko", "given" : "Andre", "non-dropping-particle" : "", "parse-names" : false, "suffix" : "" }, { "dropping-particle" : "", "family" : "Bech", "given" : "Martin", "non-dropping-particle" : "", "parse-names" : false, "suffix" : "" }, { "dropping-particle" : "", "family" : "Potdevin", "given" : "Guillaume", "non-dropping-particle" : "", "parse-names" : false, "suffix" : "" }, { "dropping-particle" : "", "family" : "Malecki", "given" : "Andreas", "non-dropping-particle" : "", "parse-names" : false, "suffix" : "" }, { "dropping-particle" : "", "family" : "Biernath", "given" : "Thomas", "non-dropping-particle" : "", "parse-names" : false, "suffix" : "" }, { "dropping-particle" : "", "family" : "Wolf", "given" : "Johannes", "non-dropping-particle" : "", "parse-names" : false, "suffix" : "" }, { "dropping-particle" : "", "family" : "Tapfer", "given" : "Arne", "non-dropping-particle" : "", "parse-names" : false, "suffix" : "" }, { "dropping-particle" : "", "family" : "Sch\u00fcttler", "given" : "Markus", "non-dropping-particle" : "", "parse-names" : false, "suffix" : "" }, { "dropping-particle" : "", "family" : "Meiser", "given" : "Jan", "non-dropping-particle" : "", "parse-names" : false, "suffix" : "" }, { "dropping-particle" : "", "family" : "Kunka", "given" : "Danays", "non-dropping-particle" : "", "parse-names" : false, "suffix" : "" }, { "dropping-particle" : "", "family" : "Amberger", "given" : "Maximilian", "non-dropping-particle" : "", "parse-names" : false, "suffix" : "" }, { "dropping-particle" : "", "family" : "Mohr", "given" : "Juergen", "non-dropping-particle" : "", "parse-names" : false, "suffix" : "" }, { "dropping-particle" : "", "family" : "Pfeiffer", "given" : "Franz", "non-dropping-particle" : "", "parse-names" : false, "suffix" : "" } ], "container-title" : "Optics express", "id" : "ITEM-1", "issue" : "1", "issued" : { "date-parts" : [ [ "2014", "1", "13" ] ] }, "language" : "EN", "page" : "547-56", "publisher" : "Optical Society of America", "title" : "Non-binary phase gratings for x-ray imaging with a compact Talbot interferometer.", "type" : "article-journal", "volume" : "22" }, "uris" : [ "http://www.mendeley.com/documents/?uuid=1f17dc84-2cea-406f-a7d3-d55dd3a88f6d" ] }, { "id" : "ITEM-2", "itemData" : { "DOI" : "10.1117/12.911584", "author" : [ { "dropping-particle" : "", "family" : "Zambelli", "given" : "Joseph", "non-dropping-particle" : "", "parse-names" : false, "suffix" : "" }, { "dropping-particle" : "", "family" : "Li", "given" : "Ke", "non-dropping-particle" : "", "parse-names" : false, "suffix" : "" }, { "dropping-particle" : "", "family" : "Bevins", "given" : "Nicholas", "non-dropping-particle" : "", "parse-names" : false, "suffix" : "" }, { "dropping-particle" : "", "family" : "Chen", "given" : "Guang-Hong", "non-dropping-particle" : "", "parse-names" : false, "suffix" : "" } ], "container-title" : "SPIE Medical Imaging", "editor" : [ { "dropping-particle" : "", "family" : "Pelc", "given" : "Norbert J.", "non-dropping-particle" : "", "parse-names" : false, "suffix" : "" }, { "dropping-particle" : "", "family" : "Nishikawa", "given" : "Robert M.", "non-dropping-particle" : "", "parse-names" : false, "suffix" : "" }, { "dropping-particle" : "", "family" : "Whiting", "given" : "Bruce R.", "non-dropping-particle" : "", "parse-names" : false, "suffix" : "" } ], "id" : "ITEM-2", "issued" : { "date-parts" : [ [ "2012", "2", "23" ] ] }, "page" : "83135B", "publisher" : "International Society for Optics and Photonics", "title" : "Optimization of grating designs for x-ray differential phase contrast imaging", "type" : "paper-conference" }, "uris" : [ "http://www.mendeley.com/documents/?uuid=59b8802c-cd44-411d-8243-df2cb5a1577d" ] } ], "mendeley" : { "formattedCitation" : "&lt;sup&gt;18,19&lt;/sup&gt;", "plainTextFormattedCitation" : "18,19", "previouslyFormattedCitation" : "&lt;sup&gt;18,19&lt;/sup&gt;"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D862F8" w:rsidRPr="00D862F8">
        <w:rPr>
          <w:rFonts w:ascii="Times New Roman" w:eastAsia="Times New Roman" w:hAnsi="Times New Roman" w:cs="Times New Roman"/>
          <w:noProof/>
          <w:sz w:val="24"/>
          <w:szCs w:val="24"/>
          <w:vertAlign w:val="superscript"/>
        </w:rPr>
        <w:t>18,19</w:t>
      </w:r>
      <w:r w:rsidR="00FE5DE5">
        <w:rPr>
          <w:rFonts w:ascii="Times New Roman" w:eastAsia="Times New Roman" w:hAnsi="Times New Roman" w:cs="Times New Roman"/>
          <w:sz w:val="24"/>
          <w:szCs w:val="24"/>
        </w:rPr>
        <w:fldChar w:fldCharType="end"/>
      </w:r>
      <w:r w:rsidR="009131BE">
        <w:rPr>
          <w:rFonts w:ascii="Arial" w:hAnsi="Arial" w:cs="Arial"/>
          <w:color w:val="006621"/>
          <w:sz w:val="18"/>
          <w:szCs w:val="18"/>
        </w:rPr>
        <w:t xml:space="preserve"> </w:t>
      </w:r>
      <w:r w:rsidR="008D4748">
        <w:rPr>
          <w:rFonts w:ascii="Times New Roman" w:eastAsia="Times New Roman" w:hAnsi="Times New Roman" w:cs="Times New Roman"/>
          <w:sz w:val="24"/>
          <w:szCs w:val="24"/>
        </w:rPr>
        <w:t>development of novel x-ray detectors</w:t>
      </w:r>
      <w:r w:rsidR="000A07F1">
        <w:rPr>
          <w:rFonts w:ascii="Times New Roman" w:eastAsia="Times New Roman" w:hAnsi="Times New Roman" w:cs="Times New Roman"/>
          <w:sz w:val="24"/>
          <w:szCs w:val="24"/>
        </w:rPr>
        <w:t>,</w:t>
      </w:r>
      <w:r w:rsidR="00FE5DE5">
        <w:rPr>
          <w:rFonts w:ascii="Times New Roman" w:eastAsia="Times New Roman" w:hAnsi="Times New Roman" w:cs="Times New Roman"/>
          <w:sz w:val="24"/>
          <w:szCs w:val="24"/>
        </w:rPr>
        <w:fldChar w:fldCharType="begin" w:fldLock="1"/>
      </w:r>
      <w:r w:rsidR="00402B3C">
        <w:rPr>
          <w:rFonts w:ascii="Times New Roman" w:eastAsia="Times New Roman" w:hAnsi="Times New Roman" w:cs="Times New Roman"/>
          <w:sz w:val="24"/>
          <w:szCs w:val="24"/>
        </w:rPr>
        <w:instrText>ADDIN CSL_CITATION { "citationItems" : [ { "id" : "ITEM-1", "itemData" : { "DOI" : "10.1118/1.4894733", "ISSN" : "0094-2405", "PMID" : "25281959", "abstract" : "PURPOSE: Photon counting detectors (PCDs) are an emerging technology with applications in spectral and low-dose radiographic and tomographic imaging. This paper develops an analytical model of PCD imaging performance, including the system gain, modulation transfer function (MTF), noise-power spectrum (NPS), and detective quantum efficiency (DQE). METHODS: A cascaded systems analysis model describing the propagation of quanta through the imaging chain was developed. The model was validated in comparison to the physical performance of a silicon-strip PCD implemented on an experimental imaging bench. The signal response, MTF, and NPS were measured and compared to theory as a function of exposure conditions (70 kVp, 1-7 mA), detector threshold, and readout mode (i.e., the option for coincidence detection). The model sheds new light on the dependence of spatial resolution, charge sharing, and additive noise effects on threshold selection and was used to investigate the factors governing PCD performance, including the fundamental advantages and limitations of PCDs in comparison to energy-integrating detectors (EIDs) in the linear regime for which pulse pileup can be ignored. RESULTS: The detector exhibited highly linear mean signal response across the system operating range and agreed well with theoretical prediction, as did the system MTF and NPS. The DQE analyzed as a function of kilovolt (peak), exposure, detector threshold, and readout mode revealed important considerations for system optimization. The model also demonstrated the important implications of false counts from both additive electronic noise and charge sharing and highlighted the system design and operational parameters that most affect detector performance in the presence of such factors: for example, increasing the detector threshold from 0 to 100 (arbitrary units of pulse height threshold roughly equivalent to 0.5 and 6 keV energy threshold, respectively), increased the f50 (spatial-frequency at which the MTF falls to a value of 0.50) by \u223c30% with corresponding improvement in DQE. The range in exposure and additive noise for which PCDs yield intrinsically higher DQE was quantified, showing performance advantages under conditions of very low-dose, high additive noise, and high fidelity rejection of coincident photons. CONCLUSIONS: The model for PCD signal and noise performance agreed with measurements of detector signal, MTF, and NPS and provided a useful basis for understanding complex depe\u2026", "author" : [ { "dropping-particle" : "", "family" : "Xu", "given" : "J", "non-dropping-particle" : "", "parse-names" : false, "suffix" : "" }, { "dropping-particle" : "", "family" : "Zbijewski", "given" : "W", "non-dropping-particle" : "", "parse-names" : false, "suffix" : "" }, { "dropping-particle" : "", "family" : "Gang", "given" : "G", "non-dropping-particle" : "", "parse-names" : false, "suffix" : "" }, { "dropping-particle" : "", "family" : "Stayman", "given" : "J W", "non-dropping-particle" : "", "parse-names" : false, "suffix" : "" }, { "dropping-particle" : "", "family" : "Taguchi", "given" : "K", "non-dropping-particle" : "", "parse-names" : false, "suffix" : "" }, { "dropping-particle" : "", "family" : "Lundqvist", "given" : "M", "non-dropping-particle" : "", "parse-names" : false, "suffix" : "" }, { "dropping-particle" : "", "family" : "Fredenberg", "given" : "E", "non-dropping-particle" : "", "parse-names" : false, "suffix" : "" }, { "dropping-particle" : "", "family" : "Carrino", "given" : "J A", "non-dropping-particle" : "", "parse-names" : false, "suffix" : "" }, { "dropping-particle" : "", "family" : "Siewerdsen", "given" : "J H", "non-dropping-particle" : "", "parse-names" : false, "suffix" : "" } ], "container-title" : "Medical physics", "id" : "ITEM-1", "issue" : "10", "issued" : { "date-parts" : [ [ "2014", "10", "17" ] ] }, "page" : "101907", "publisher" : "American Association of Physicists in Medicine", "title" : "Cascaded systems analysis of photon counting detectors.", "type" : "article-journal", "volume" : "41" }, "uris" : [ "http://www.mendeley.com/documents/?uuid=8ffd6cfc-bcf5-4cc3-bb10-3d9d2c69496d" ] }, { "id" : "ITEM-2", "itemData" : { "author" : [ { "dropping-particle" : "", "family" : "Ullberg", "given" : "Christer", "non-dropping-particle" : "", "parse-names" : false, "suffix" : "" }, { "dropping-particle" : "", "family" : "Nilsson", "given" : "Jonas", "non-dropping-particle" : "", "parse-names" : false, "suffix" : "" }, { "dropping-particle" : "", "family" : "Weber", "given" : "Niclas", "non-dropping-particle" : "", "parse-names" : false, "suffix" : "" }, { "dropping-particle" : "", "family" : "Urech", "given" : "Mattias", "non-dropping-particle" : "", "parse-names" : false, "suffix" : "" }, { "dropping-particle" : "", "family" : "Lindman", "given" : "Karin", "non-dropping-particle" : "", "parse-names" : false, "suffix" : "" }, { "dropping-particle" : "", "family" : "Lindqvist", "given" : "Lars", "non-dropping-particle" : "", "parse-names" : false, "suffix" : "" }, { "dropping-particle" : "", "family" : "Engman", "given" : "Anders", "non-dropping-particle" : "", "parse-names" : false, "suffix" : "" }, { "dropping-particle" : "", "family" : "Redz", "given" : "Anna", "non-dropping-particle" : "", "parse-names" : false, "suffix" : "" } ], "container-title" : "Evaluation of the performance of a novel CdTe based photon counting detector for NDT applications", "id" : "ITEM-2", "issued" : { "date-parts" : [ [ "2010" ] ] }, "title" : "Evaluation of the performance of a novel CdTe based photon counting detector for NDT applications", "type" : "paper-conference" }, "uris" : [ "http://www.mendeley.com/documents/?uuid=b8caac4d-0bff-4e70-b955-d385cf4c261e" ] }, { "id" : "ITEM-3", "itemData" : { "DOI" : "10.1117/12.653245", "author" : [ { "dropping-particle" : "", "family" : "Luhta", "given" : "Randy", "non-dropping-particle" : "", "parse-names" : false, "suffix" : "" }, { "dropping-particle" : "", "family" : "Chappo", "given" : "Marc", "non-dropping-particle" : "", "parse-names" : false, "suffix" : "" }, { "dropping-particle" : "", "family" : "Harwood", "given" : "Brian", "non-dropping-particle" : "", "parse-names" : false, "suffix" : "" }, { "dropping-particle" : "", "family" : "Mattson", "given" : "Rod", "non-dropping-particle" : "", "parse-names" : false, "suffix" : "" }, { "dropping-particle" : "", "family" : "Salk", "given" : "Dave", "non-dropping-particle" : "", "parse-names" : false, "suffix" : "" }, { "dropping-particle" : "", "family" : "Vrettos", "given" : "Chris", "non-dropping-particle" : "", "parse-names" : false, "suffix" : "" } ], "container-title" : "Medical Imaging", "editor" : [ { "dropping-particle" : "", "family" : "Flynn", "given" : "Michael J.", "non-dropping-particle" : "", "parse-names" : false, "suffix" : "" }, { "dropping-particle" : "", "family" : "Hsieh", "given" : "Jiang", "non-dropping-particle" : "", "parse-names" : false, "suffix" : "" } ], "id" : "ITEM-3", "issued" : { "date-parts" : [ [ "2006", "3", "2" ] ] }, "page" : "275-286", "publisher" : "International Society for Optics and Photonics", "title" : "A new 2D-tiled detector for mutlislice CT", "type" : "article-journal", "volume" : "6142" }, "uris" : [ "http://www.mendeley.com/documents/?uuid=1f8eee83-e1d3-4c12-b157-90135f9ed7d7" ] }, { "id" : "ITEM-4", "itemData" : { "DOI" : "10.1088/0031-9155/59/11/2829", "ISSN" : "1361-6560", "PMID" : "24819415", "abstract" : "Photon counting x-ray detectors (PCXDs) offer several advantages compared to standard energy-integrating x-ray detectors, but also face significant challenges. One key challenge is the high count rates required in CT. At high count rates, PCXDs exhibit count rate loss and show reduced detective quantum efficiency in signal-rich (or high flux) measurements. In order to reduce count rate requirements, a dynamic beam-shaping filter can be used to redistribute flux incident on the patient. We study the piecewise-linear attenuator in conjunction with PCXDs without energy discrimination capabilities. We examined three detector models: the classic nonparalyzable and paralyzable detector models, and a 'hybrid' detector model which is a weighted average of the two which approximates an existing, real detector (Taguchi et al 2011 Med. Phys. 38 1089-102). We derive analytic expressions for the variance of the CT measurements for these detectors. These expressions are used with raw data estimated from DICOM image files of an abdomen and a thorax to estimate variance in reconstructed images for both the dynamic attenuator and a static beam-shaping ('bowtie') filter. By redistributing flux, the dynamic attenuator reduces dose by 40% without increasing peak variance for the ideal detector. For non-ideal PCXDs, the impact of count rate loss is also reduced. The nonparalyzable detector shows little impact from count rate loss, but with the paralyzable model, count rate loss leads to noise streaks that can be controlled with the dynamic attenuator. With the hybrid model, the characteristic count rates required before noise streaks dominate the reconstruction are reduced by a factor of 2 to 3. We conclude that the piecewise-linear attenuator can reduce the count rate requirements of the PCXD in addition to improving dose efficiency. The magnitude of this reduction depends on the detector, with paralyzable detectors showing much greater benefit than nonparalyzable detectors.", "author" : [ { "dropping-particle" : "", "family" : "Hsieh", "given" : "Scott S", "non-dropping-particle" : "", "parse-names" : false, "suffix" : "" }, { "dropping-particle" : "", "family" : "Pelc", "given" : "Norbert J", "non-dropping-particle" : "", "parse-names" : false, "suffix" : "" } ], "container-title" : "Physics in medicine and biology", "id" : "ITEM-4", "issue" : "11", "issued" : { "date-parts" : [ [ "2014", "6", "7" ] ] }, "language" : "en", "page" : "2829-47", "publisher" : "IOP Publishing", "title" : "The piecewise-linear dynamic attenuator reduces the impact of count rate loss with photon-counting detectors.", "type" : "article-journal", "volume" : "59" }, "uris" : [ "http://www.mendeley.com/documents/?uuid=500af568-ea9a-41e7-ab13-e5dd5d663e64" ] }, { "id" : "ITEM-5", "itemData" : { "DOI" : "10.1016/j.nima.2014.05.097", "ISSN" : "01689002", "abstract" : "Recently, photon-counting detectors capable of resolving incident x-ray photon energies have been considered for use in spectral x-ray imaging applications. For reliable use of energy-resolved photon-counting detectors (ERPCDs), energy calibration is an essential procedure prior to their use because variations in responses from each pixel of the ERPCD for incident photons, even at the same energy, are inevitable. Energy calibration can be performed using a variety of methods. In all of these methods, the photon spectra with well-defined peak energies are recorded. Every pixel should be calibrated on its own. In this study, we suggest the use of a conventional polychromatic x-ray source (that is typically used in laboratories) for energy calibration. The energy calibration procedure mainly includes the determination of the peak energies in the spectra, flood-field irradiation, determination of peak channels, and determination of calibration curves (i.e., the slopes and intercepts of linear polynomials). We applied a calibration algorithm to a CdTe ERPCD comprised of 128\u00d7128pixels with a pitch of 0.35mm using highly attenuated polychromatic x-ray beams to reduce the pulse pile-up effect, and to obtain a narrow-shaped spectrum due to beam hardening. The averaged relative error in calibration curves obtained from 16,384pixels was about 0.56% for 59.6keV photons from an Americium radioisotope. This pixel-by-pixel energy calibration enhanced the signal- and contrast-to-noise ratios in images, respectively, by a factor of ~5 and 3 due to improvement in image homogeneity, compared to those obtained without energy calibration. One secondary finding of this study was that the x-ray photon spectra obtained using a common algorithm for computing x-ray spectra reasonably described the peaks in the measured spectra, which implies easier peak detection without the direct measurement of spectra using a separate spectrometer. The proposed method will be a useful alternative to conventional approaches using radioisotopes, a synchrotron, or specialized x-ray sources (e.g., characteristic or fluorescent x-rays) by reducing concerns over the beam flux, the irradiation field of view, accessibility, and cost.", "author" : [ { "dropping-particle" : "", "family" : "Youn", "given" : "Hanbean", "non-dropping-particle" : "", "parse-names" : false, "suffix" : "" }, { "dropping-particle" : "", "family" : "Han", "given" : "Jong Chul", "non-dropping-particle" : "", "parse-names" : false, "suffix" : "" }, { "dropping-particle" : "", "family" : "Kam", "given" : "Soohwa", "non-dropping-particle" : "", "parse-names" : false, "suffix" : "" }, { "dropping-particle" : "", "family" : "Yun", "given" : "Seungman", "non-dropping-particle" : "", "parse-names" : false, "suffix" : "" }, { "dropping-particle" : "", "family" : "Kim", "given" : "Ho Kyung", "non-dropping-particle" : "", "parse-names" : false, "suffix" : "" } ], "container-title" : "Nuclear Instruments and Methods in Physics Research Section A: Accelerators, Spectrometers, Detectors and Associated Equipment", "id" : "ITEM-5", "issued" : { "date-parts" : [ [ "2014", "10" ] ] }, "page" : "79-85", "title" : "Energy calibration of energy-resolved photon-counting pixel detectors using laboratory polychromatic x-ray beams", "type" : "article-journal", "volume" : "760" }, "uris" : [ "http://www.mendeley.com/documents/?uuid=7d84b4e4-8fa8-45ae-9b36-2cc032405474" ] }, { "id" : "ITEM-6", "itemData" : { "DOI" : "10.1118/1.4906206", "ISBN" : "doi:10.1118/1.4906206", "ISSN" : "0094-2405", "PMID" : "25735282", "abstract" : "PURPOSE: Kilovoltage (kV) x-rays pose a significant challenge for radiation dosimetry. In the kV energy range, even small differences in material composition can result in significant variations in the absorbed energy between soft tissue and the detector. In addition, the use of electronic systems in light detection has demonstrated measurement losses at high photon fluence rates incident to the detector. This study investigated the feasibility of using a novel dual scintillator detector and whether its response to changes in beam energy from scatter and hardening is readily quantified. The detector incorporates a tissue-equivalent plastic scintillator and a gadolinium oxysulfide scintillator, which has a higher sensitivity to scatter x-rays.\n\nMETHODS: The detector was constructed by coupling two scintillators: (1) small cylindrical plastic scintillator, 500 \u03bcm in diameter and 2 mm in length, and (2) 100 micron sheet of gadolinium oxysulfide 500 \u03bcm in diameter, each to a 2 m long optical fiber, which acts as a light guide to transmit scintillation photons from the sensitive element to a photomultiplier tube. Count rate linearity data were obtained from a wide range of exposure rates delivered from a radiological x-ray tube by adjusting the tube current. The data were fitted to a nonparalyzable dead time model to characterize the time response. The true counting rate was related to the reference free air dose air rate measured with a 0.6 cm(3) Radcal(\u00ae) thimble chamber as described in AAPM Report No. 111. Secondary electron and photon spectra were evaluated using Monte Carlo techniques to analyze ionization quenching and photon energy-absorption characteristics from free-in-air and in phantom measurements. The depth/energy dependence of the detector was characterized using a computed tomography dose index QA phantom consisting of nested adult head and body segments. The phantom provided up to 32 cm of acrylic with a compatible 0.6 cm(3) calibrated ionization chamber to measure the reference air kerma.\n\nRESULTS: Each detector exhibited counting losses of 5% when irradiated at a dose rate of 26.3 mGy/s (Gadolinium) and 324.3 mGy/s (plastic). The dead time of the gadolinium oxysulfide detector was determined to be 48 ns, while the dead time of the plastic scintillating detector was unable to accurately be calculated due to poor counting statistics from low detected count rates. Noticeable depth/energy dependence was observed for the plastic scintillator for\u2026", "author" : [ { "dropping-particle" : "", "family" : "Hoerner", "given" : "Matthew R", "non-dropping-particle" : "", "parse-names" : false, "suffix" : "" }, { "dropping-particle" : "", "family" : "Stepusin", "given" : "Elliott J", "non-dropping-particle" : "", "parse-names" : false, "suffix" : "" }, { "dropping-particle" : "", "family" : "Hyer", "given" : "Daniel E", "non-dropping-particle" : "", "parse-names" : false, "suffix" : "" }, { "dropping-particle" : "", "family" : "Hintenlang", "given" : "David E", "non-dropping-particle" : "", "parse-names" : false, "suffix" : "" } ], "container-title" : "Medical physics", "id" : "ITEM-6", "issue" : "3", "issued" : { "date-parts" : [ [ "2015", "3", "20" ] ] }, "page" : "1268-79", "publisher" : "American Association of Physicists in Medicine", "title" : "Characterizing energy dependence and count rate performance of a dual scintillator fiber-optic detector for computed tomography.", "type" : "article-journal", "volume" : "42" }, "uris" : [ "http://www.mendeley.com/documents/?uuid=bbb9f92e-96a9-40c6-8d21-637841372f49" ] }, { "id" : "ITEM-7", "itemData" : { "DOI" : "10.1088/0031-9155/60/23/8977", "ISSN" : "1361-6560", "PMID" : "26540090", "abstract" : "Wafer-scale CMOS active pixel sensors (APSs) have been developed recently for x-ray imaging applications. The small pixel pitch and low noise are very promising properties for medical imaging applications such as digital breast tomosynthesis (DBT). In this work, we evaluated experimentally and through modeling the imaging properties of a 50 \u03bcm pixel pitch CMOS APS x-ray detector named DynAMITe (Dynamic Range Adjustable for Medical Imaging Technology). A modified cascaded system model was developed for CMOS APS x-ray detectors by taking into account the device nonlinear signal and noise properties. The imaging properties such as modulation transfer function (MTF), noise power spectrum (NPS), and detective quantum efficiency (DQE) were extracted from both measurements and the nonlinear cascaded system analysis. The results show that the DynAMITe x-ray detector achieves a high spatial resolution of 10\u2009mm(-1) and a DQE of around 0.5 at spatial frequencies\u2009\u2009&lt;1\u2009mm(-1). In addition, the modeling results were used to calculate the image signal-to-noise ratio (SNRi) of microcalcifications at various mean glandular dose (MGD). For an average breast (5\u2009cm thickness, 50% glandular fraction), 165 \u03bcm microcalcifications can be distinguished at a MGD of 27% lower than the clinical value (~1.3 mGy). To detect 100 \u03bcm microcalcifications, further optimizations of the CMOS APS x-ray detector, image aquisition geometry and image reconstruction techniques should be considered.", "author" : [ { "dropping-particle" : "", "family" : "Zhao", "given" : "C", "non-dropping-particle" : "", "parse-names" : false, "suffix" : "" }, { "dropping-particle" : "", "family" : "Konstantinidis", "given" : "A C", "non-dropping-particle" : "", "parse-names" : false, "suffix" : "" }, { "dropping-particle" : "", "family" : "Zheng", "given" : "Y", "non-dropping-particle" : "", "parse-names" : false, "suffix" : "" }, { "dropping-particle" : "", "family" : "Anaxagoras", "given" : "T", "non-dropping-particle" : "", "parse-names" : false, "suffix" : "" }, { "dropping-particle" : "", "family" : "Speller", "given" : "R D", "non-dropping-particle" : "", "parse-names" : false, "suffix" : "" }, { "dropping-particle" : "", "family" : "Kanicki", "given" : "J", "non-dropping-particle" : "", "parse-names" : false, "suffix" : "" } ], "container-title" : "Physics in medicine and biology", "id" : "ITEM-7", "issue" : "23", "issued" : { "date-parts" : [ [ "2015", "12", "7" ] ] }, "language" : "en", "page" : "8977-9001", "publisher" : "IOP Publishing", "title" : "50 \u03bcm pixel pitch wafer-scale CMOS active pixel sensor x-ray detector for digital breast tomosynthesis.", "type" : "article-journal", "volume" : "60" }, "uris" : [ "http://www.mendeley.com/documents/?uuid=3c57880e-eafc-48bc-a333-f09129479d7e" ] }, { "id" : "ITEM-8", "itemData" : { "DOI" : "10.1109/TNS.2015.2497313", "ISSN" : "0018-9499", "author" : [ { "dropping-particle" : "", "family" : "Joe", "given" : "Okla", "non-dropping-particle" : "", "parse-names" : false, "suffix" : "" }, { "dropping-particle" : "", "family" : "Kim", "given" : "Ho Kyung", "non-dropping-particle" : "", "parse-names" : false, "suffix" : "" }, { "dropping-particle" : "", "family" : "Youn", "given" : "Hanbean", "non-dropping-particle" : "", "parse-names" : false, "suffix" : "" }, { "dropping-particle" : "", "family" : "Kam", "given" : "Soohwa", "non-dropping-particle" : "", "parse-names" : false, "suffix" : "" }, { "dropping-particle" : "", "family" : "Han", "given" : "Jong Chul", "non-dropping-particle" : "", "parse-names" : false, "suffix" : "" }, { "dropping-particle" : "", "family" : "Yun", "given" : "Seungman", "non-dropping-particle" : "", "parse-names" : false, "suffix" : "" }, { "dropping-particle" : "", "family" : "Cho", "given" : "Seungryong", "non-dropping-particle" : "", "parse-names" : false, "suffix" : "" }, { "dropping-particle" : "", "family" : "Cunningham", "given" : "Ian A.", "non-dropping-particle" : "", "parse-names" : false, "suffix" : "" } ], "container-title" : "IEEE Transactions on Nuclear Science", "id" : "ITEM-8", "issue" : "6", "issued" : { "date-parts" : [ [ "2015", "12", "1" ] ] }, "language" : "English", "page" : "3288-3296", "publisher" : "IEEE", "title" : "Characterization of Screen-Printed Mercuric Iodide Photoconductors for Mammography", "type" : "article-journal", "volume" : "62" }, "uris" : [ "http://www.mendeley.com/documents/?uuid=427782d9-2fde-49ea-b087-3c8bc827d192" ] }, { "id" : "ITEM-9", "itemData" : { "DOI" : "10.1016/j.nima.2012.06.024", "ISBN" : "0168-9002", "ISSN" : "01689002", "abstract" : "Complementary metal-oxide-semiconductors (CMOS) active pixel sensors (APS) have been introduced recently in many scientific applications. This work reports on the performance (in terms of signal and noise transfer) of an X-ray detector that uses a novel CMOS APS which was developed for medical X-ray imaging applications. For a full evaluation of the detector's performance, electro-optical and X-ray characterizations were carried out. The former included measuring read noise, full well capacity and dynamic range. The latter, which included measuring X-ray sensitivity, presampling modulation transfer function (pMTF), noise power spectrum (NPS) and the resulting detective quantum efficiency (DQE), was assessed under three beam qualities (28 kV, 50 kV (RQA3) and 70 kV (RQA5) using W/Al) all in accordance with the IEC standard. The detector features an in-pixel option for switching the full well capacity between two distinct modes, high full well (HFW) and low full well (LFW). Two structured CsI:Tl scintillators of different thickness (a thin one for high resolution and a thicker one for high light efficiency) were optically coupled to the sensor array to optimize the performance of the system for different medical applications. The electro-optical performance evaluation of the sensor results in relatively high read noise (\u223c360 e -), high full well capacity (\u223c1.5\u00d710 6 e -) and wide dynamic range (\u223c73 dB) under HFW mode operation. When the LFW mode is used, the read noise is lower (\u223c165) at the expense of a reduced full well capacity (\u223c0.5\u00d710 6 e -) and dynamic range (\u223c69 dB). The maximum DQE values at low frequencies (i.e. 0.5 lp/mm) are high for both HFW (0.69 for 28 kV, 0.71 for 50 kV and 0.75 for 70 kV) and LFW (0.69 for 28 kV and 0.7 for 50 kV) modes. The X-ray performance of the studied detector compares well to that of other mammography and general radiography systems, obtained under similar experimental conditions. This demonstrates the suitability of the detector for both mammography and general radiography, with the use of appropriate scintillators. The high DQE values obtained under low mammographic exposures (up to 0.65 for 22.3 \u03bcGy) matches the demand for high detectability in imaging of the dense breast. \u00a9 2012 Elsevier B.V.", "author" : [ { "dropping-particle" : "", "family" : "Konstantinidis", "given" : "Anastasios C.", "non-dropping-particle" : "", "parse-names" : false, "suffix" : "" }, { "dropping-particle" : "", "family" : "Szafraniec", "given" : "Magdalena B.", "non-dropping-particle" : "", "parse-names" : false, "suffix" : "" }, { "dropping-particle" : "", "family" : "Speller", "given" : "Robert D.", "non-dropping-particle" : "", "parse-names" : false, "suffix" : "" }, { "dropping-particle" : "", "family" : "Olivo", "given" : "Alessandro", "non-dropping-particle" : "", "parse-names" : false, "suffix" : "" } ], "container-title" : "Nuclear Instruments and Methods in Physics Research, Section A: Accelerators, Spectrometers, Detectors and Associated Equipment", "id" : "ITEM-9", "issued" : { "date-parts" : [ [ "2012", "10" ] ] }, "page" : "12-21", "title" : "The Dexela 2923 CMOS X-ray detector: A flat panel detector based on CMOS active pixel sensors for medical imaging applications", "type" : "article-journal", "volume" : "689" }, "uris" : [ "http://www.mendeley.com/documents/?uuid=3623f4cf-cca8-423e-9988-f819334a49de" ] } ], "mendeley" : { "formattedCitation" : "&lt;sup&gt;20\u201328&lt;/sup&gt;", "plainTextFormattedCitation" : "20\u201328", "previouslyFormattedCitation" : "&lt;sup&gt;20\u201328&lt;/sup&gt;"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402B3C" w:rsidRPr="00402B3C">
        <w:rPr>
          <w:rFonts w:ascii="Times New Roman" w:eastAsia="Times New Roman" w:hAnsi="Times New Roman" w:cs="Times New Roman"/>
          <w:noProof/>
          <w:sz w:val="24"/>
          <w:szCs w:val="24"/>
          <w:vertAlign w:val="superscript"/>
        </w:rPr>
        <w:t>20–28</w:t>
      </w:r>
      <w:r w:rsidR="00FE5DE5">
        <w:rPr>
          <w:rFonts w:ascii="Times New Roman" w:eastAsia="Times New Roman" w:hAnsi="Times New Roman" w:cs="Times New Roman"/>
          <w:sz w:val="24"/>
          <w:szCs w:val="24"/>
        </w:rPr>
        <w:fldChar w:fldCharType="end"/>
      </w:r>
      <w:r w:rsidR="009131BE">
        <w:rPr>
          <w:rFonts w:ascii="Times New Roman" w:eastAsia="Times New Roman" w:hAnsi="Times New Roman" w:cs="Times New Roman"/>
          <w:sz w:val="24"/>
          <w:szCs w:val="24"/>
        </w:rPr>
        <w:t xml:space="preserve"> </w:t>
      </w:r>
      <w:r w:rsidR="008D4748">
        <w:rPr>
          <w:rFonts w:ascii="Times New Roman" w:eastAsia="Times New Roman" w:hAnsi="Times New Roman" w:cs="Times New Roman"/>
          <w:sz w:val="24"/>
          <w:szCs w:val="24"/>
        </w:rPr>
        <w:t xml:space="preserve">modeling of x-ray scatter and beam-hardening </w:t>
      </w:r>
      <w:r w:rsidR="000A07F1">
        <w:rPr>
          <w:rFonts w:ascii="Times New Roman" w:eastAsia="Times New Roman" w:hAnsi="Times New Roman" w:cs="Times New Roman"/>
          <w:sz w:val="24"/>
          <w:szCs w:val="24"/>
        </w:rPr>
        <w:t>correction</w:t>
      </w:r>
      <w:r w:rsidR="008D4748">
        <w:rPr>
          <w:rFonts w:ascii="Times New Roman" w:eastAsia="Times New Roman" w:hAnsi="Times New Roman" w:cs="Times New Roman"/>
          <w:sz w:val="24"/>
          <w:szCs w:val="24"/>
        </w:rPr>
        <w:t>s,</w:t>
      </w:r>
      <w:r w:rsidR="00FE5DE5">
        <w:rPr>
          <w:rFonts w:ascii="Times New Roman" w:eastAsia="Times New Roman" w:hAnsi="Times New Roman" w:cs="Times New Roman"/>
          <w:sz w:val="24"/>
          <w:szCs w:val="24"/>
        </w:rPr>
        <w:fldChar w:fldCharType="begin" w:fldLock="1"/>
      </w:r>
      <w:r w:rsidR="001C1792">
        <w:rPr>
          <w:rFonts w:ascii="Times New Roman" w:eastAsia="Times New Roman" w:hAnsi="Times New Roman" w:cs="Times New Roman"/>
          <w:sz w:val="24"/>
          <w:szCs w:val="24"/>
        </w:rPr>
        <w:instrText>ADDIN CSL_CITATION { "citationItems" : [ { "id" : "ITEM-1", "itemData" : { "DOI" : "10.1118/1.3152114", "ISSN" : "00942405", "abstract" : "X-rayscatter estimation in heterogeneous medium is a challenge in improving the quality of diagnostic projection images and volumetric image reconstruction. For Compton scatter, the statistical behavior of the first order scatter can be accurately described by using the Klein-Nishina expression for Compton scattering cross section provided that the exact information of the medium including the geometry and the attenuation, which in fact is unknown, is known. The authors present an approach to approximately separate the unknowns from the Klein-Nishina formula and express the unknown part by the primary x-ray intensity at the detector. The approximation is fitted to the exact solution of the Klein-Nishina formulas by introducing one parameter, whose value is shown to be not sensitive to the linear attenuation coefficient and thickness of the scatterer. The performance of the approach is evaluated by comparing the result with those from the Klein-Nishina formula and Monte Carlo simulations. The approximation is close to the exact solution and the Monte Carlo simulation result for parallel and cone beam imaging systems with various field sizes, air gaps, and mono- and polyenergy of primary photons and for nonhomogeneous scatterer with various geometries of slabs and cylinders. For a wide range of x-ray energy including those often used in kilo- and megavoltage cone beam computed tomographies, the first order scatter fluence at the detector is mainly from Compton scatter. Thus, the approximate relation between the first order scatter and primary fluences at the detector is useful for scatter estimation in physical phantom projections.", "author" : [ { "dropping-particle" : "", "family" : "Yao", "given" : "Weiguang", "non-dropping-particle" : "", "parse-names" : false, "suffix" : "" }, { "dropping-particle" : "", "family" : "Leszczynski", "given" : "Konrad W.", "non-dropping-particle" : "", "parse-names" : false, "suffix" : "" } ], "container-title" : "Medical Physics", "id" : "ITEM-1", "issue" : "7", "issued" : { "date-parts" : [ [ "2009", "6", "12" ] ] }, "page" : "3145", "publisher" : "American Association of Physicists in Medicine", "title" : "An analytical approach to estimating the first order x-ray scatter in heterogeneous medium", "type" : "article-journal", "volume" : "36" }, "uris" : [ "http://www.mendeley.com/documents/?uuid=7e462963-5882-477f-aafa-fdde6dab3617" ] }, { "id" : "ITEM-2", "itemData" : { "DOI" : "10.1118/1.3077129", "ISBN" : "http://dx.doi.org/10.1118/1.3077129", "ISSN" : "00942405", "PMID" : "19378761", "abstract" : "In the megavoltage energy range although the mass attenuation coefficients of different bones do not vary by more than 10%, it has been estimated that a simple tissue model containing a single-bone composition could cause errors of up to 10% in the calculated dose distribution. In the kilovoltage energy range, the variation in mass attenuation coefficients of the bones is several times greater, and the expected error from applying this type of model could be as high as several hundred percent. Based on the observation that the calcium and phosphorus compositions of bones are strongly correlated with the bone density, the authors propose an analytical formulation of bone composition for Monte Carlo computations. Elemental compositions and densities of homogeneous adult human bones from the literature were used as references, from which the calcium and phosphorus compositions were fitted as polynomial functions of bone density and assigned to model bones together with the averaged compositions of other elements. To test this model using the Monte Carlo package DOSXYZnrc, a series of discrete model bones was generated from this formula and the radiation-tissue interaction cross-section data were calculated. The total energy released per unit mass of primary photons (terma) and Monte Carlo calculations performed using this model and the single-bone model were compared, which demonstrated that at kilovoltage energies the discrepancy could be more than 100% in bony dose and 30% in soft tissue dose. Percentage terma computed with the model agrees with that calculated on the published compositions to within 2.2% for kV spectra and 1.5% for MV spectra studied. This new bone model for Monte Carlo dose calculation may be of particular importance for dosimetry of kilovoltage radiation beams as well as for dosimetry of pediatric or animal subjects whose bone composition may differ substantially from that of adult human bones.", "author" : [ { "dropping-particle" : "", "family" : "Zhou", "given" : "Hu", "non-dropping-particle" : "", "parse-names" : false, "suffix" : "" }, { "dropping-particle" : "", "family" : "Keall", "given" : "Paul J.", "non-dropping-particle" : "", "parse-names" : false, "suffix" : "" }, { "dropping-particle" : "", "family" : "Graves", "given" : "Edward E.", "non-dropping-particle" : "", "parse-names" : false, "suffix" : "" } ], "container-title" : "Medical Physics", "id" : "ITEM-2", "issue" : "3", "issued" : { "date-parts" : [ [ "2009", "3", "1" ] ] }, "page" : "1008", "title" : "A bone composition model for Monte Carlo x-ray transport simulations", "type" : "article-journal", "volume" : "36" }, "uris" : [ "http://www.mendeley.com/documents/?uuid=0e0ceeeb-7ed5-4505-8ce3-67c2adfe24ad" ] }, { "id" : "ITEM-3", "itemData" : { "abstract" : "We provide a fast and accurate scatter artifacts correction algorithm for cone beam CT (CBCT) imaging. The method starts with an estimation of coarse scatter profile for a set of CBCT images. A total-variation denoising algorithm designed specifically for Poisson signal is then applied to derive the final scatter distribution. Qualitatively and quantitatively evaluations using Monte Carlo (MC) simulations, experimental CBCT phantom data, and \\emph{in vivo} human data acquired for a clinical image guided radiation therapy were performed. Results show that the proposed algorithm can significantly reduce scatter artifacts and recover the correct HU within either projection domain or image domain. Further test shows the method is robust with respect to segmentation procedure.", "author" : [ { "dropping-particle" : "", "family" : "Zhao", "given" : "Wei", "non-dropping-particle" : "", "parse-names" : false, "suffix" : "" }, { "dropping-particle" : "", "family" : "Zhu", "given" : "Jun", "non-dropping-particle" : "", "parse-names" : false, "suffix" : "" }, { "dropping-particle" : "", "family" : "Wang", "given" : "Luyao", "non-dropping-particle" : "", "parse-names" : false, "suffix" : "" } ], "genre" : "Medical Physics; Optics", "id" : "ITEM-3", "issued" : { "date-parts" : [ [ "2015", "1", "19" ] ] }, "title" : "Fast Scatter Artifacts Correction for Cone-Beam CT without System Modification and Repeat Scan", "type" : "article-journal" }, "uris" : [ "http://www.mendeley.com/documents/?uuid=5e31e6ef-0150-46a1-9f56-0092af27c205" ] }, { "id" : "ITEM-4", "itemData" : { "abstract" : "The purpose of this work is to provide a fast and accurate scatter artifacts correction algorithm for cone beam CT (CBCT) imaging. The method starts with an estimation of coarse scatter profiles for a set of CBCT data in either image domain or projection domain. A denoising algorithm designed specifically for Poisson signals is then applied to derive the final scatter distribution. Qualitative and quantitative evaluations using thorax and abdomen phantoms with Monte Carlo (MC) simulations, experimental Catphan phantom data, and in vivo human data acquired for a clinical image guided radiation therapy were performed. Results show that the proposed algorithm can significantly reduce scatter artifacts and recover the correct HU in either projection domain or image domain. For the MC thorax phantom study, four components segmentation yield the best results, while the results of three components segmentation are still acceptable. For the Catphan phantom data, the mean value over all pixels in the residual image is reduced from -21.8 HU to -0.2 HU and 0.7 HU for projection domain and image domain, respectively. The contrast of the in vivo human images are greatly improved after correction. The software-based technique has a number of advantages, such as high computational efficiency and accuracy, and the capability of performing scatter correction without modifying the clinical workflow or modifying the imaging hardware. When implemented practically, this should improve the accuracy of CBCT image quantitation and significantly impact CBCT-based interventional procedures and adaptive radiation therapy.", "author" : [ { "dropping-particle" : "", "family" : "Zhao", "given" : "Wei", "non-dropping-particle" : "", "parse-names" : false, "suffix" : "" }, { "dropping-particle" : "", "family" : "Vernekohl", "given" : "Don", "non-dropping-particle" : "", "parse-names" : false, "suffix" : "" }, { "dropping-particle" : "", "family" : "Zhu", "given" : "Jun", "non-dropping-particle" : "", "parse-names" : false, "suffix" : "" }, { "dropping-particle" : "", "family" : "Wang", "given" : "Luyao", "non-dropping-particle" : "", "parse-names" : false, "suffix" : "" }, { "dropping-particle" : "", "family" : "Xing", "given" : "Lei", "non-dropping-particle" : "", "parse-names" : false, "suffix" : "" } ], "genre" : "Medical Physics", "id" : "ITEM-4", "issued" : { "date-parts" : [ [ "2016", "2", "28" ] ] }, "page" : "20", "title" : "A Model-Based Scatter Artifacts Correction for Cone Beam CT", "type" : "article-journal" }, "uris" : [ "http://www.mendeley.com/documents/?uuid=6cc169e2-dfcf-4421-bf9a-8bf29922a5d2" ] }, { "id" : "ITEM-5", "itemData" : { "DOI" : "10.1109/NSSMIC.2011.6153699", "ISBN" : "978-1-4673-0120-6", "ISSN" : "1082-3654", "abstract" : "Scattered photons highly degrade the quality of X-ray images and their effect has become more important due to the increasing interest in cone-beam geometry for the acquisition of CT (CBCT) and micro-CT data. The random nature of scatter events and the great influence of the sample suggest that the most accurate methods for their estimation are Monte Carlo (MC) techniques, but their use is usually hampered by the large computation time required to obtain an acceptable estimation of the scattered radiation. We present an approach for scatter correction in CBCT by MC estimation, speeding up the computation by means of general purpose graphic processing units (GPGPU) and developing a framework for the automatic correction and reconstruction of projection data. The method consists of five stages: FDK reconstruction of the original data; histogram based automatic segmentation of the volume assigning a material and density to each voxel; fast MC estimation of the scatter signal; denoising of the independent scatter components and subtraction from original data; and FDK reconstruction of the corrected data. Every stage runs in a GPGPU using Nvidia CUD A. The MC stage is based on the MC-GPU code. To simulate polychromatic X-ray beams, the Spektr model is used to generate the source spectrum. Photon scattering is forced in order to reduce the number of events needed to obtain an acceptable scatter image weighting the photon histories to assure the correctness of the result. Further reduction in the variance is obtained by split the photon in several virtual photons which are forced point to the detector and are transported with no further interaction to the detector's surface. Furthermore, the divergence of the execution path of GPGPU kernels has been minimized. These techniques achieve a reduction of the variance of the scatter signal of two orders of magnitude and the final efficiency is improved by a factor of ~30.", "author" : [ { "dropping-particle" : "", "family" : "Sisniega", "given" : "A.", "non-dropping-particle" : "", "parse-names" : false, "suffix" : "" }, { "dropping-particle" : "", "family" : "Abella", "given" : "M.", "non-dropping-particle" : "", "parse-names" : false, "suffix" : "" }, { "dropping-particle" : "", "family" : "Lage", "given" : "E.", "non-dropping-particle" : "", "parse-names" : false, "suffix" : "" }, { "dropping-particle" : "", "family" : "Desco", "given" : "M.", "non-dropping-particle" : "", "parse-names" : false, "suffix" : "" }, { "dropping-particle" : "", "family" : "Vaquero", "given" : "J.J.", "non-dropping-particle" : "", "parse-names" : false, "suffix" : "" } ], "container-title" : "Automatic Monte-Carlo Based Scatter Correction For X-ray cone-beam CT using general purpose graphic processing units (GP-GPU): A feasibility study", "id" : "ITEM-5", "issued" : { "date-parts" : [ [ "2011", "10" ] ] }, "page" : "3705-3709", "publisher" : "IEEE", "title" : "Automatic Monte-Carlo Based Scatter Correction For X-ray cone-beam CT using general purpose graphic processing units (GP-GPU): A feasibility study", "title-short" : "Nuclear Science Symposium and Medical Imaging Conf", "type" : "paper-conference" }, "uris" : [ "http://www.mendeley.com/documents/?uuid=ec2e1228-7798-4387-af1c-3b621643b707" ] } ], "mendeley" : { "formattedCitation" : "&lt;sup&gt;29\u201333&lt;/sup&gt;", "plainTextFormattedCitation" : "29\u201333", "previouslyFormattedCitation" : "&lt;sup&gt;29\u201332&lt;/sup&gt;"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1C1792" w:rsidRPr="001C1792">
        <w:rPr>
          <w:rFonts w:ascii="Times New Roman" w:eastAsia="Times New Roman" w:hAnsi="Times New Roman" w:cs="Times New Roman"/>
          <w:noProof/>
          <w:sz w:val="24"/>
          <w:szCs w:val="24"/>
          <w:vertAlign w:val="superscript"/>
        </w:rPr>
        <w:t>29–33</w:t>
      </w:r>
      <w:r w:rsidR="00FE5DE5">
        <w:rPr>
          <w:rFonts w:ascii="Times New Roman" w:eastAsia="Times New Roman" w:hAnsi="Times New Roman" w:cs="Times New Roman"/>
          <w:sz w:val="24"/>
          <w:szCs w:val="24"/>
        </w:rPr>
        <w:fldChar w:fldCharType="end"/>
      </w:r>
      <w:r w:rsidR="009131BE">
        <w:rPr>
          <w:rFonts w:ascii="Times New Roman" w:eastAsia="Times New Roman" w:hAnsi="Times New Roman" w:cs="Times New Roman"/>
          <w:sz w:val="24"/>
          <w:szCs w:val="24"/>
        </w:rPr>
        <w:t xml:space="preserve"> </w:t>
      </w:r>
      <w:r w:rsidR="008D4748">
        <w:rPr>
          <w:rFonts w:ascii="Times New Roman" w:eastAsia="Times New Roman" w:hAnsi="Times New Roman" w:cs="Times New Roman"/>
          <w:sz w:val="24"/>
          <w:szCs w:val="24"/>
        </w:rPr>
        <w:t>development of 3D image</w:t>
      </w:r>
      <w:r w:rsidR="000A07F1">
        <w:rPr>
          <w:rFonts w:ascii="Times New Roman" w:eastAsia="Times New Roman" w:hAnsi="Times New Roman" w:cs="Times New Roman"/>
          <w:sz w:val="24"/>
          <w:szCs w:val="24"/>
        </w:rPr>
        <w:t xml:space="preserve"> reconstruction algorithms</w:t>
      </w:r>
      <w:r>
        <w:rPr>
          <w:rFonts w:ascii="Times New Roman" w:eastAsia="Times New Roman" w:hAnsi="Times New Roman" w:cs="Times New Roman"/>
          <w:sz w:val="24"/>
          <w:szCs w:val="24"/>
        </w:rPr>
        <w:t>,</w:t>
      </w:r>
      <w:r w:rsidR="00FE5DE5">
        <w:rPr>
          <w:rFonts w:ascii="Times New Roman" w:eastAsia="Times New Roman" w:hAnsi="Times New Roman" w:cs="Times New Roman"/>
          <w:sz w:val="24"/>
          <w:szCs w:val="24"/>
        </w:rPr>
        <w:fldChar w:fldCharType="begin" w:fldLock="1"/>
      </w:r>
      <w:r w:rsidR="001C1792">
        <w:rPr>
          <w:rFonts w:ascii="Times New Roman" w:eastAsia="Times New Roman" w:hAnsi="Times New Roman" w:cs="Times New Roman"/>
          <w:sz w:val="24"/>
          <w:szCs w:val="24"/>
        </w:rPr>
        <w:instrText>ADDIN CSL_CITATION { "citationItems" : [ { "id" : "ITEM-1", "itemData" : { "abstract" : "Imaging in the presence of prosthetic implants presents a notoriously difficult challenge to CT reconstrucion. Such hardware is made of alloys that are highly attenuating (e.g., Co-Cr-Mo) and impart severe degradation in image quality due to photon starvation, beam hardening, etc. An important clinical example is in the proliferation of total knee replacement, increasing the need for technologies capable of imaging in the presence of knee prostheses. The usefulness of CT in follow-up to knee replacement surgery is, however, extremely limited due to severe artifacts associated with the implant. Recent developments in likelihood-based CT reconstruction offer a potential solution to the problem. In particular, we exploit the fact that exact models of the shape and composition of prostheses are often available. A framework is proposed that extends earlier work [1,2] on known component reconstruction (KCR) to account for polyenergetic beam hardening and apply to the case of a large, highly attenuating object such as a knee implant. The proposed algorithm uses a polyenergetic object model to simultaneously estimate the unknown background density volume and the position and orientation of the known implant. We test the approach in studies emulating a recently developed, dedicated cone-beam CT scanner for extremities imaging. The results indicate substantial reduction of image artifacts and significant improvements in the visualization of areas adjacent to the implant. The KCR approach is found to outperform traditional filtered-backprojection and penalized- likelihood methods that do not account for the implant model or polyenergetic object attenuation. The method suggests promising new capability to assess implant integrity, loosening, and tissue disease (osteolysis and soft-tissue derangement).", "author" : [ { "dropping-particle" : "", "family" : "Zbijewski", "given" : "Wojciech", "non-dropping-particle" : "", "parse-names" : false, "suffix" : "" }, { "dropping-particle" : "", "family" : "Stayman", "given" : "Jw", "non-dropping-particle" : "", "parse-names" : false, "suffix" : "" }, { "dropping-particle" : "", "family" : "Muhit", "given" : "Abdullah", "non-dropping-particle" : "", "parse-names" : false, "suffix" : "" }, { "dropping-particle" : "", "family" : "Yorkston", "given" : "John;", "non-dropping-particle" : "", "parse-names" : false, "suffix" : "" }, { "dropping-particle" : "", "family" : "Carrino", "given" : "John A.", "non-dropping-particle" : "", "parse-names" : false, "suffix" : "" }, { "dropping-particle" : "", "family" : "Siewerdsen", "given" : "Jeffrey H.", "non-dropping-particle" : "", "parse-names" : false, "suffix" : "" } ], "container-title" : "CT Reconstruction Using Spectral and Morphological Prior Knowledge: Application to Imaging the Prosthetic Knee", "id" : "ITEM-1", "issued" : { "date-parts" : [ [ "2012" ] ] }, "page" : "434-438", "title" : "CT Reconstruction Using Spectral and Morphological Prior Knowledge: Application to Imaging the Prosthetic Knee", "type" : "paper-conference" }, "uris" : [ "http://www.mendeley.com/documents/?uuid=2ae461cc-7cce-4fc5-8a15-e9a39250957b" ] }, { "id" : "ITEM-2", "itemData" : { "DOI" : "10.1117/12.2043738", "author" : [ { "dropping-particle" : "", "family" : "Hermus", "given" : "James", "non-dropping-particle" : "", "parse-names" : false, "suffix" : "" }, { "dropping-particle" : "", "family" : "Szczykutowicz", "given" : "Timothy P", "non-dropping-particle" : "", "parse-names" : false, "suffix" : "" }, { "dropping-particle" : "", "family" : "Strother", "given" : "Charles M", "non-dropping-particle" : "", "parse-names" : false, "suffix" : "" }, { "dropping-particle" : "", "family" : "Mistretta", "given" : "Charles", "non-dropping-particle" : "", "parse-names" : false, "suffix" : "" } ], "id" : "ITEM-2", "issued" : { "date-parts" : [ [ "2014" ] ] }, "page" : "90332G", "title" : "Quantitative analysis of artifacts in 4D DSA: the relative contributions of beam hardening and scatter to vessel dropout behind highly attenuating structures", "type" : "article-journal", "volume" : "9033" }, "uris" : [ "http://www.mendeley.com/documents/?uuid=34ae574c-2011-415f-9029-50db30f47c3e" ] }, { "id" : "ITEM-3", "itemData" : { "DOI" : "10.1088/0031-9155/59/21/6445", "ISSN" : "1361-6560", "PMID" : "25296173", "abstract" : "Clinical successes with dual energy CT, aggressive development of energy discriminating x-ray detectors, and novel, target-specific, nanoparticle contrast agents promise to establish spectral CT as a powerful functional imaging modality. Common to all of these applications is the need for a material decomposition algorithm which is robust in the presence of noise. Here, we develop such an algorithm which uses spectrally joint, piecewise constant kernel regression and the split Bregman method to iteratively solve for a material decomposition which is gradient sparse, quantitatively accurate, and minimally biased. We call this algorithm spectral diffusion because it integrates structural information from multiple spectral channels and their corresponding material decompositions within the framework of diffusion-like denoising algorithms (e.g. anisotropic diffusion, total variation, bilateral filtration). Using a 3D, digital bar phantom and a material sensitivity matrix calibrated for use with a polychromatic x-ray source, we quantify the limits of detectability (CNR = 5) afforded by spectral diffusion in the triple-energy material decomposition of iodine (3.1\u2009mg\u2009mL(-1)), gold (0.9\u2009mg\u2009mL(-1)), and gadolinium (2.9\u2009mg\u2009mL(-1)) concentrations. We then apply spectral diffusion to the in vivo separation of these three materials in the mouse kidneys, liver, and spleen.", "author" : [ { "dropping-particle" : "", "family" : "Clark", "given" : "Darin P", "non-dropping-particle" : "", "parse-names" : false, "suffix" : "" }, { "dropping-particle" : "", "family" : "Badea", "given" : "Cristian T", "non-dropping-particle" : "", "parse-names" : false, "suffix" : "" } ], "container-title" : "Physics in medicine and biology", "id" : "ITEM-3", "issue" : "21", "issued" : { "date-parts" : [ [ "2014", "11", "7" ] ] }, "language" : "en", "page" : "6445-66", "publisher" : "IOP Publishing", "title" : "Spectral diffusion: an algorithm for robust material decomposition of spectral CT data.", "type" : "article-journal", "volume" : "59" }, "uris" : [ "http://www.mendeley.com/documents/?uuid=14a88179-d230-4b5b-acd9-a9067e4ba91c" ] }, { "id" : "ITEM-4", "itemData" : { "DOI" : "10.1118/1.4762567", "ISBN" : "0094-2405 (Print)\\n0094-2405 (Linking)", "ISSN" : "0094-2405", "PMID" : "23127099", "abstract" : "Purpose: In iterative reconstruction, metal artifacts can be reduced by applying more accurate reconstruction models that are usually also more computationally demanding. The hypothesis of this work is that these complex models only need to be applied in the vicinity of the metals and that a less complex model can be used for the remainder of the reconstruction volume.Methods: A method is described that automatically divides the reconstruction volume into metal and nonmetal regions. The different regions are called patches. A different energy and resolution model can be assigned to each of the patches. The patches containing metals are reconstructed with a fully polychromatic spectral model (IMPACT) and if necessary with an increased resolution model. The patch without metals is reconstructed with a simple polychromatic model (MLTRC) that only includes the spectral behavior of water attenuation. Comparing the computational complexity of IMPACT and MLTRC gives a ratio of 8:3. The different patches are updated sequentially as in a grouped coordinate algorithm. Two phantoms were simulated and measured: a circular phantom containing small metal cylinders and a body phantom representing a human pelvis with two femoral implants. As a first test, the sequential update of the patches was applied while using the same energy model for all patches. Second, the local model approach was applied using MLTRC for nonmetal regions and IMPACT for metal regions. The results of different iterative reconstruction schemes are compared to the results of projection completion, another important method for the reduction of metal artifacts.Results: Reconstruction schemes including the sequential update of the patches result in images with less streak artifacts compared to a regular reconstruction. The sequential update of each of the metal regions improves the relative convergence of the metals (edges and attenuation values) against the rest of the image, which leads to an improved artifact reduction. Using the combined IMPACT+MLTRC model results in a similar image quality as using IMPACT everywhere, while providing an important benefit regarding computational complexity. Some streak and shadow artifacts were still present, but all structures present in the phantom could be observed. Projection completion results in reconstructions with less obvious streak and shadow artifacts but tends to deform or erase structures lying close to or in between metallic structures.Conclusions: M\u2026", "author" : [ { "dropping-particle" : "Van", "family" : "Slambrouck", "given" : "Katrien", "non-dropping-particle" : "", "parse-names" : false, "suffix" : "" }, { "dropping-particle" : "", "family" : "Nuyts", "given" : "Johan", "non-dropping-particle" : "", "parse-names" : false, "suffix" : "" }, { "dropping-particle" : "", "family" : "Slambrouck", "given" : "Katrien", "non-dropping-particle" : "Van", "parse-names" : false, "suffix" : "" }, { "dropping-particle" : "", "family" : "Nuyts", "given" : "Johan", "non-dropping-particle" : "", "parse-names" : false, "suffix" : "" } ], "container-title" : "Med Phys", "id" : "ITEM-4", "issue" : "11", "issued" : { "date-parts" : [ [ "2012", "11", "30" ] ] }, "page" : "7080-7093", "publisher" : "American Association of Physicists in Medicine", "title" : "Metal artifact reduction in computed tomography using local models in an image block-iterative scheme", "type" : "article-journal", "volume" : "39" }, "uris" : [ "http://www.mendeley.com/documents/?uuid=7be597ea-195c-4c82-a7c2-ac29e14365d4" ] } ], "mendeley" : { "formattedCitation" : "&lt;sup&gt;34\u201337&lt;/sup&gt;", "plainTextFormattedCitation" : "34\u201337", "previouslyFormattedCitation" : "&lt;sup&gt;33\u201336&lt;/sup&gt;"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1C1792" w:rsidRPr="001C1792">
        <w:rPr>
          <w:rFonts w:ascii="Times New Roman" w:eastAsia="Times New Roman" w:hAnsi="Times New Roman" w:cs="Times New Roman"/>
          <w:noProof/>
          <w:sz w:val="24"/>
          <w:szCs w:val="24"/>
          <w:vertAlign w:val="superscript"/>
        </w:rPr>
        <w:t>34–37</w:t>
      </w:r>
      <w:r w:rsidR="00FE5DE5">
        <w:rPr>
          <w:rFonts w:ascii="Times New Roman" w:eastAsia="Times New Roman" w:hAnsi="Times New Roman" w:cs="Times New Roman"/>
          <w:sz w:val="24"/>
          <w:szCs w:val="24"/>
        </w:rPr>
        <w:fldChar w:fldCharType="end"/>
      </w:r>
      <w:r w:rsidR="00A033EF">
        <w:rPr>
          <w:rFonts w:ascii="Times New Roman" w:eastAsia="Times New Roman" w:hAnsi="Times New Roman" w:cs="Times New Roman"/>
          <w:sz w:val="24"/>
          <w:szCs w:val="24"/>
        </w:rPr>
        <w:t xml:space="preserve"> </w:t>
      </w:r>
      <w:r w:rsidR="006D0A21">
        <w:rPr>
          <w:rFonts w:ascii="Times New Roman" w:eastAsia="Times New Roman" w:hAnsi="Times New Roman" w:cs="Times New Roman"/>
          <w:sz w:val="24"/>
          <w:szCs w:val="24"/>
        </w:rPr>
        <w:t>development of new contrast agents,</w:t>
      </w:r>
      <w:r w:rsidR="00FE5DE5">
        <w:rPr>
          <w:rFonts w:ascii="Times New Roman" w:eastAsia="Times New Roman" w:hAnsi="Times New Roman" w:cs="Times New Roman"/>
          <w:sz w:val="24"/>
          <w:szCs w:val="24"/>
        </w:rPr>
        <w:fldChar w:fldCharType="begin" w:fldLock="1"/>
      </w:r>
      <w:r w:rsidR="001C1792">
        <w:rPr>
          <w:rFonts w:ascii="Times New Roman" w:eastAsia="Times New Roman" w:hAnsi="Times New Roman" w:cs="Times New Roman"/>
          <w:sz w:val="24"/>
          <w:szCs w:val="24"/>
        </w:rPr>
        <w:instrText>ADDIN CSL_CITATION { "citationItems" : [ { "id" : "ITEM-1", "itemData" : { "author" : [ { "dropping-particle" : "", "family" : "Letfullin", "given" : "Renat R.;", "non-dropping-particle" : "", "parse-names" : false, "suffix" : "" }, { "dropping-particle" : "", "family" : "Rice", "given" : "Colin E. W.;", "non-dropping-particle" : "", "parse-names" : false, "suffix" : "" }, { "dropping-particle" : "", "family" : "George", "given" : "Thomas F.;", "non-dropping-particle" : "", "parse-names" : false, "suffix" : "" }, { "dropping-particle" : "", "family" : "Murzagulova", "given" : "Kunnaz;", "non-dropping-particle" : "", "parse-names" : false, "suffix" : "" } ], "container-title" : "International Journal of Theoretical Physics, Group Theory, and Nonlinear Optics", "id" : "ITEM-1", "issue" : "2", "issued" : { "date-parts" : [ [ "2013" ] ] }, "page" : "133-145", "title" : "NANOPARTICLE ENHANCED X-RAY THERAPY OF CANCER", "type" : "article-journal", "volume" : "17" }, "uris" : [ "http://www.mendeley.com/documents/?uuid=035e7c97-96d7-41f5-9383-d24438df7814" ] }, { "id" : "ITEM-2", "itemData" : { "DOI" : "10.1118/1.4906192", "ISSN" : "0094-2405", "PMID" : "25652523", "abstract" : "PURPOSE: Radiation damage to mitochondria has been shown to alter cellular processes and even lead to apoptosis. Gold nanoparticles (AuNPs) may be used to enhance these effects in scenarios where they collect on the outer membranes of mitochondria. A Monte Carlo (MC) approach is used to estimate mitochondrial dose enhancement under a variety of conditions.\n\nMETHODS: The penelope MC code was used to generate dose distributions resulting from photons striking a 13 nm diameter AuNP with various thicknesses of water-equivalent coatings. Similar dose distributions were generated with the AuNP replaced by water so as to estimate the gain in dose on a microscopic scale due to the presence of AuNPs within an irradiated volume. Models of mitochondria with AuNPs affixed to their outer membrane were then generated-considering variation in mitochondrial size and shape, number of affixed AuNPs, and AuNP coating thickness-and exposed (in a dose calculation sense) to source spectra ranging from 6 MV to 90 kVp. Subsequently dose enhancement ratios (DERs), or the dose with the AuNPs present to that for no AuNPs, for the entire mitochondrion and its components were tallied under these scenarios.\n\nRESULTS: For a representative case of a 1000 nm diameter mitochondrion affixed with 565 AuNPs, each with a 13 nm thick coating, the mean DER over the whole organelle ranged from roughly 1.1 to 1.6 for the kilovoltage sources, but was generally less than 1.01 for the megavoltage sources. The outer membrane DERs remained less than 1.01 for the megavoltage sources, but rose to 2.3 for 90 kVp. The voxel maximum DER values were as high as 8.2 for the 90 kVp source and increased further when the particles clustered together. The DER exhibited dependence on the mitochondrion dimensions, number of AuNPs, and the AuNP coating thickness.\n\nCONCLUSIONS: Substantial dose enhancement directly to the mitochondria can be achieved under the conditions modeled. If the mitochondrion dose can be directly enhanced, as these simulations show, this work suggests the potential for both a tool to study the role of mitochondria in cellular response to radiation and a novel avenue for radiation therapy in that the mitochondria may be targeted, rather than the nuclear DNA.", "author" : [ { "dropping-particle" : "", "family" : "Kirkby", "given" : "Charles", "non-dropping-particle" : "", "parse-names" : false, "suffix" : "" }, { "dropping-particle" : "", "family" : "Ghasroddashti", "given" : "Esmaeel", "non-dropping-particle" : "", "parse-names" : false, "suffix" : "" } ], "container-title" : "Medical physics", "id" : "ITEM-2", "issue" : "2", "issued" : { "date-parts" : [ [ "2015", "2" ] ] }, "page" : "1119-28", "title" : "Targeting mitochondria in cancer cells using gold nanoparticle-enhanced radiotherapy: a Monte Carlo study.", "type" : "article-journal", "volume" : "42" }, "uris" : [ "http://www.mendeley.com/documents/?uuid=21822069-a2d4-4ece-ba15-6274646ba9f0" ] } ], "mendeley" : { "formattedCitation" : "&lt;sup&gt;38,39&lt;/sup&gt;", "plainTextFormattedCitation" : "38,39", "previouslyFormattedCitation" : "&lt;sup&gt;37,38&lt;/sup&gt;"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1C1792" w:rsidRPr="001C1792">
        <w:rPr>
          <w:rFonts w:ascii="Times New Roman" w:eastAsia="Times New Roman" w:hAnsi="Times New Roman" w:cs="Times New Roman"/>
          <w:noProof/>
          <w:sz w:val="24"/>
          <w:szCs w:val="24"/>
          <w:vertAlign w:val="superscript"/>
        </w:rPr>
        <w:t>38,39</w:t>
      </w:r>
      <w:r w:rsidR="00FE5DE5">
        <w:rPr>
          <w:rFonts w:ascii="Times New Roman" w:eastAsia="Times New Roman" w:hAnsi="Times New Roman" w:cs="Times New Roman"/>
          <w:sz w:val="24"/>
          <w:szCs w:val="24"/>
        </w:rPr>
        <w:fldChar w:fldCharType="end"/>
      </w:r>
      <w:r w:rsidR="009131BE">
        <w:rPr>
          <w:rFonts w:ascii="Times New Roman" w:eastAsia="Times New Roman" w:hAnsi="Times New Roman" w:cs="Times New Roman"/>
          <w:sz w:val="24"/>
          <w:szCs w:val="24"/>
        </w:rPr>
        <w:t xml:space="preserve"> </w:t>
      </w:r>
      <w:r w:rsidR="006D0A21">
        <w:rPr>
          <w:rFonts w:ascii="Times New Roman" w:eastAsia="Times New Roman" w:hAnsi="Times New Roman" w:cs="Times New Roman"/>
          <w:sz w:val="24"/>
          <w:szCs w:val="24"/>
        </w:rPr>
        <w:t xml:space="preserve">and </w:t>
      </w:r>
      <w:r w:rsidR="008D4748">
        <w:rPr>
          <w:rFonts w:ascii="Times New Roman" w:eastAsia="Times New Roman" w:hAnsi="Times New Roman" w:cs="Times New Roman"/>
          <w:sz w:val="24"/>
          <w:szCs w:val="24"/>
        </w:rPr>
        <w:t xml:space="preserve">modeling (and reduction) of radiation </w:t>
      </w:r>
      <w:r w:rsidR="00CA0A6A">
        <w:rPr>
          <w:rFonts w:ascii="Times New Roman" w:eastAsia="Times New Roman" w:hAnsi="Times New Roman" w:cs="Times New Roman"/>
          <w:sz w:val="24"/>
          <w:szCs w:val="24"/>
        </w:rPr>
        <w:t>dose</w:t>
      </w:r>
      <w:r w:rsidR="006D0A21">
        <w:rPr>
          <w:rFonts w:ascii="Times New Roman" w:eastAsia="Times New Roman" w:hAnsi="Times New Roman" w:cs="Times New Roman"/>
          <w:sz w:val="24"/>
          <w:szCs w:val="24"/>
        </w:rPr>
        <w:t>.</w:t>
      </w:r>
      <w:r w:rsidR="00FE5DE5">
        <w:rPr>
          <w:rFonts w:ascii="Times New Roman" w:eastAsia="Times New Roman" w:hAnsi="Times New Roman" w:cs="Times New Roman"/>
          <w:sz w:val="24"/>
          <w:szCs w:val="24"/>
        </w:rPr>
        <w:fldChar w:fldCharType="begin" w:fldLock="1"/>
      </w:r>
      <w:r w:rsidR="001C1792">
        <w:rPr>
          <w:rFonts w:ascii="Times New Roman" w:eastAsia="Times New Roman" w:hAnsi="Times New Roman" w:cs="Times New Roman"/>
          <w:sz w:val="24"/>
          <w:szCs w:val="24"/>
        </w:rPr>
        <w:instrText>ADDIN CSL_CITATION { "citationItems" : [ { "id" : "ITEM-1", "itemData" : { "DOI" : "10.1118/1.4823795", "ISSN" : "0094-2405", "PMID" : "24320440", "abstract" : "PURPOSE: The purpose of this study is to adapt an equivalent source model originally developed for conventional CT Monte Carlo dose quantification to the radiation oncology context and validate its application for evaluating concomitant dose incurred by a kilovoltage (kV) cone-beam CT (CBCT) system integrated into a linear accelerator.\\n\\nMETHODS: In order to properly characterize beams from the integrated kV CBCT system, the authors have adapted a previously developed equivalent source model consisting of an equivalent spectrum module that takes into account intrinsic filtration and an equivalent filter module characterizing the added bowtie filtration. An equivalent spectrum was generated for an 80, 100, and 125 kVp beam with beam energy characterized by half-value layer measurements. An equivalent filter description was generated from bowtie profile measurements for both the full- and half-bowtie. Equivalent source models for each combination of equivalent spectrum and filter were incorporated into the Monte Carlo software package MCNPX. Monte Carlo simulations were then validated against in-phantom measurements for both the radiographic and CBCT mode of operation of the kV CBCT system. Radiographic and CBCT imaging dose was measured for a variety of protocols at various locations within a body (32 cm in diameter) and head (16 cm in diameter) CTDI phantom. The in-phantom radiographic and CBCT dose was simulated at all measurement locations and converted to absolute dose using normalization factors calculated from air scan measurements and corresponding simulations. The simulated results were compared with the physical measurements and their discrepancies were assessed quantitatively.\\n\\nRESULTS: Strong agreement was observed between in-phantom simulations and measurements. For the radiographic protocols, simulations uniformly underestimated measurements by 0.54%-5.14% (mean difference = -3.07%, SD = 1.60%). For the CBCT protocols, simulations uniformly underestimated measurements by 1.35%-5.31% (mean difference = -3.42%, SD = 1.09%).\\n\\nCONCLUSIONS: This work demonstrates the feasibility of using a measurement-based kV CBCT source model to facilitate dose calculations with Monte Carlo methods for both the radiographic and CBCT mode of operation. While this initial work validates simulations against measurements for simple geometries, future work will involve utilizing the source model to investigate kV CBCT dosimetry with more complex anthropomorphic\u2026", "author" : [ { "dropping-particle" : "", "family" : "McMillan", "given" : "Kyle", "non-dropping-particle" : "", "parse-names" : false, "suffix" : "" }, { "dropping-particle" : "", "family" : "McNitt-Gray", "given" : "Michael", "non-dropping-particle" : "", "parse-names" : false, "suffix" : "" }, { "dropping-particle" : "", "family" : "Ruan", "given" : "Dan", "non-dropping-particle" : "", "parse-names" : false, "suffix" : "" } ], "container-title" : "Medical physics", "id" : "ITEM-1", "issue" : "11", "issued" : { "date-parts" : [ [ "2013", "11", "10" ] ] }, "page" : "111907", "publisher" : "American Association of Physicists in Medicine", "title" : "Development and validation of a measurement-based source model for kilovoltage cone-beam CT Monte Carlo dosimetry simulations.", "type" : "article-journal", "volume" : "40" }, "uris" : [ "http://www.mendeley.com/documents/?uuid=0420aeb4-fdc5-42af-936c-ad1749948831" ] }, { "id" : "ITEM-2", "itemData" : { "ISSN" : "0094-2405", "PMID" : "19610304", "abstract" : "The purpose of this study was to present a method for generating x-ray source models for performing Monte Carlo (MC) radiation dosimetry simulations of multidetector row CT (MDCT) scanners. These so-called \"equivalent\" source models consist of an energy spectrum and filtration description that are generated based wholly on the measured values and can be used in place of proprietary manufacturer's data for scanner-specific MDCT MC simulations. Required measurements include the half value layers (HVL1 and HVL2) and the bowtie profile (exposure values across the fan beam) for the MDCT scanner of interest. Using these measured values, a method was described (a) to numerically construct a spectrum with the calculated HVLs approximately equal to those measured (equivalent spectrum) and then (b) to determine a filtration scheme (equivalent filter) that attenuates the equivalent spectrum in a similar fashion as the actual filtration attenuates the actual x-ray beam, as measured by the bowtie profile measurements. Using this method, two types of equivalent source models were generated: One using a spectrum based on both HVL1 and HVL2 measurements and its corresponding filtration scheme and the second consisting of a spectrum based only on the measured HVL1 and its corresponding filtration scheme. Finally, a third type of source model was built based on the spectrum and filtration data provided by the scanner's manufacturer. MC simulations using each of these three source model types were evaluated by comparing the accuracy of multiple CT dose index (CTDI) simulations to measured CTDI values for 64-slice scanners from the four major MDCT manufacturers. Comprehensive evaluations were carried out for each scanner using each kVp and bowtie filter combination available. CTDI experiments were performed for both head (16 cm in diameter) and body (32 cm in diameter) CTDI phantoms using both central and peripheral measurement positions. Both equivalent source model types result in simulations with an average root mean square (RMS) error between the measured and simulated values of approximately 5% across all scanner and bowtie filter combinations, all kVps, both phantom sizes, and both measurement positions, while data provided from the manufacturers gave an average RMS error of approximately 12% pooled across all conditions. While there was no statistically significant difference between the two types of equivalent source models, both of these model types were shown to \u2026", "author" : [ { "dropping-particle" : "", "family" : "Turner", "given" : "Adam C", "non-dropping-particle" : "", "parse-names" : false, "suffix" : "" }, { "dropping-particle" : "", "family" : "Zhang", "given" : "Di", "non-dropping-particle" : "", "parse-names" : false, "suffix" : "" }, { "dropping-particle" : "", "family" : "Kim", "given" : "Hyun J", "non-dropping-particle" : "", "parse-names" : false, "suffix" : "" }, { "dropping-particle" : "", "family" : "DeMarco", "given" : "John J", "non-dropping-particle" : "", "parse-names" : false, "suffix" : "" }, { "dropping-particle" : "", "family" : "Cagnon", "given" : "Chris H", "non-dropping-particle" : "", "parse-names" : false, "suffix" : "" }, { "dropping-particle" : "", "family" : "Angel", "given" : "Erin", "non-dropping-particle" : "", "parse-names" : false, "suffix" : "" }, { "dropping-particle" : "", "family" : "Cody", "given" : "Dianna D", "non-dropping-particle" : "", "parse-names" : false, "suffix" : "" }, { "dropping-particle" : "", "family" : "Stevens", "given" : "Donna M", "non-dropping-particle" : "", "parse-names" : false, "suffix" : "" }, { "dropping-particle" : "", "family" : "Primak", "given" : "Andrew N", "non-dropping-particle" : "", "parse-names" : false, "suffix" : "" }, { "dropping-particle" : "", "family" : "McCollough", "given" : "Cynthia H", "non-dropping-particle" : "", "parse-names" : false, "suffix" : "" }, { "dropping-particle" : "", "family" : "McNitt-Gray", "given" : "Michael F", "non-dropping-particle" : "", "parse-names" : false, "suffix" : "" } ], "container-title" : "Medical physics", "id" : "ITEM-2", "issue" : "6", "issued" : { "date-parts" : [ [ "2009", "6" ] ] }, "page" : "2154-64", "title" : "A method to generate equivalent energy spectra and filtration models based on measurement for multidetector CT Monte Carlo dosimetry simulations.", "type" : "article-journal", "volume" : "36" }, "uris" : [ "http://www.mendeley.com/documents/?uuid=5413c4be-b26a-4ab9-a0db-ad9f0a7802b9" ] }, { "id" : "ITEM-3", "itemData" : { "DOI" : "10.1118/1.4773879", "ISSN" : "0094-2405", "PMID" : "23387753", "abstract" : "PURPOSE: The purpose of this work is to introduce a new device that allows for patient-specific imaging-dose modulation in conventional and cone-beam CT. The device is called a digital beam attenuator (DBA). The DBA modulates an x-ray beam by varying the attenuation of a set of attenuating wedge filters across the fan angle. The ability to modulate the imaging dose across the fan beam represents another stride in the direction of personalized medicine. With the DBA, imaging dose can be tailored for a given patient anatomy, or even tailored to provide signal-to-noise ratio enhancement within a region of interest. This modulation enables decreases in: dose, scatter, detector dynamic range requirements, and noise nonuniformities. In addition to introducing the DBA, the simulation framework used to study the DBA under different configurations is presented. Finally, a detailed study on the choice of the material used to build the DBA is presented.\n\nMETHODS: To change the attenuator thickness, the authors propose to use an overlapping wedge design. In this design, for each wedge pair, one wedge is held stationary and another wedge is moved over the stationary wedge. The composite thickness of the two wedges changes as a function of the amount of overlap between the wedges. To validate the DBA concept and study design changes, a simulation environment was constructed. The environment allows for changes to system geometry, different source spectra, DBA wedge design modifications, and supports both voxelized and analytic phantom models. A study of all the elements from atomic number 1 to 92 were evaluated for use as DBA filter material. The amount of dynamic range and tube loading for each element were calculated for various DBA designs. Tube loading was calculated by comparing the attenuation of the DBA at its minimum attenuation position to a filtered non-DBA acquisition.\n\nRESULTS: The design and parametrization of DBA implemented FFMCT has been introduced. A simulation framework was presented with which DBA-FFMCT, bowtie filter CT acquisitions, and unmodulated CT acquisitions can be simulated. The study on wedge filter design concluded that the ideal filter material should have an atomic number in the range of 21-34. Iron was chosen for an experimental relative-tube-loading measurement and showed that DBA-FFMCT scans could be acquired with negligible increases in tube power demands.\n\nCONCLUSIONS: The basic idea of DBA implemented fluence field modulated CT, a\u2026", "author" : [ { "dropping-particle" : "", "family" : "Szczykutowicz", "given" : "Timothy P", "non-dropping-particle" : "", "parse-names" : false, "suffix" : "" }, { "dropping-particle" : "", "family" : "Mistretta", "given" : "Charles A", "non-dropping-particle" : "", "parse-names" : false, "suffix" : "" } ], "container-title" : "Medical physics", "id" : "ITEM-3", "issue" : "2", "issued" : { "date-parts" : [ [ "2013", "2", "16" ] ] }, "page" : "021905", "publisher" : "American Association of Physicists in Medicine", "title" : "Design of a digital beam attenuation system for computed tomography: part I. System design and simulation framework.", "type" : "article-journal", "volume" : "40" }, "uris" : [ "http://www.mendeley.com/documents/?uuid=99fa574b-eaca-49fe-ba02-1c5d421d8dce" ] }, { "id" : "ITEM-4", "itemData" : { "DOI" : "10.1088/0031-9155/54/9/007", "PMID" : "19351983", "abstract" : "The latest multiple-detector technologies have further increased the popularity of x-ray CT as a diagnostic imaging modality. There is a continuing need to assess the potential radiation risk associated with such rapidly evolving multi-detector CT (MDCT) modalities and scanning protocols. This need can be met by the use of CT source models that are integrated with patient computational phantoms for organ dose calculations. Based on this purpose, this work developed and validated an MDCT scanner using the Monte Carlo method, and meanwhile the pregnant patient phantoms were integrated into the MDCT scanner model for assessment of the dose to the fetus as well as doses to the organs or tissues of the pregnant patient phantom. A Monte Carlo code, MCNPX, was used to simulate the x-ray source including the energy spectrum, filter and scan trajectory. Detailed CT scanner components were specified using an iterative trial-and-error procedure for a GE LightSpeed CT scanner. The scanner model was validated by comparing simulated results against measured CTDI values and dose profiles reported in the literature. The source movement along the helical trajectory was simulated using the pitch of 0.9375 and 1.375, respectively. The validated scanner model was then integrated with phantoms of a pregnant patient in three different gestational periods to calculate organ doses. It was found that the dose to the fetus of the 3 month pregnant patient phantom was 0.13 mGy/100 mAs and 0.57 mGy/100 mAs from the chest and kidney scan, respectively. For the chest scan of the 6 month patient phantom and the 9 month patient phantom, the fetal doses were 0.21 mGy/100 mAs and 0.26 mGy/100 mAs, respectively. The paper also discusses how these fetal dose values can be used to evaluate imaging procedures and to assess risk using recommendations of the report from AAPM Task Group 36. This work demonstrates the ability of modeling and validating an MDCT scanner by the Monte Carlo method, as well as assessing fetal and organ doses by combining the MDCT scanner model and the pregnant patient phantom.", "author" : [ { "dropping-particle" : "", "family" : "Gu", "given" : "J", "non-dropping-particle" : "", "parse-names" : false, "suffix" : "" }, { "dropping-particle" : "", "family" : "Bednarz", "given" : "B", "non-dropping-particle" : "", "parse-names" : false, "suffix" : "" }, { "dropping-particle" : "", "family" : "Caracappa", "given" : "P F", "non-dropping-particle" : "", "parse-names" : false, "suffix" : "" }, { "dropping-particle" : "", "family" : "Xu", "given" : "X G", "non-dropping-particle" : "", "parse-names" : false, "suffix" : "" } ], "container-title" : "Physics in medicine and biology", "id" : "ITEM-4", "issued" : { "date-parts" : [ [ "2009" ] ] }, "page" : "2699-2717", "title" : "The development, validation and application of a multi-detector CT (MDCT) scanner model for assessing organ doses to the pregnant patient and the fetus using Monte Carlo simulations.", "type" : "article-journal", "volume" : "54" }, "uris" : [ "http://www.mendeley.com/documents/?uuid=d7ab8276-2785-47cc-9558-c07988b03971" ] }, { "id" : "ITEM-5", "itemData" : { "DOI" : "10.1118/1.4711750", "ISSN" : "0094-2405", "PMID" : "22755689", "abstract" : "PURPOSE: To investigate and validate the clinical feasibility of using half-value layer (HVL) and peak tube potential (kVp) for characterizing a kilovoltage (kV) source spectrum for the purpose of computing kV x-ray dose accrued from imaging procedures. To use this approach to characterize a Varian\u00ae On-Board Imager\u00ae (OBI) source and perform experimental validation of a novel in-house hybrid dose computation algorithm for kV x-rays.\n\nMETHODS: We characterized the spectrum of an imaging kV x-ray source using the HVL and the kVp as the sole beam quality identifiers using third-party freeware Spektr to generate the spectra. We studied the sensitivity of our dose computation algorithm to uncertainties in the beam's HVL and kVp by systematically varying these spectral parameters. To validate our approach experimentally, we characterized the spectrum of a Varian\u00ae OBI system by measuring the HVL using a Farmer-type Capintec ion chamber (0.06 cc) in air and compared dose calculations using our computationally validated in-house kV dose calculation code to measured percent depth-dose and transverse dose profiles for 80, 100, and 125 kVp open beams in a homogeneous phantom and a heterogeneous phantom comprising tissue, lung, and bone equivalent materials.\n\nRESULTS: The sensitivity analysis of the beam quality parameters (i.e., HVL, kVp, and field size) on dose computation accuracy shows that typical measurement uncertainties in the HVL and kVp (\u00b10.2 mm Al and \u00b12 kVp, respectively) source characterization parameters lead to dose computation errors of less than 2%. Furthermore, for an open beam with no added filtration, HVL variations affect dose computation accuracy by less than 1% for a 125 kVp beam when field size is varied from 5 \u00d7 5 cm(2) to 40 \u00d7 40 cm(2). The central axis depth dose calculations and experimental measurements for the 80, 100, and 125 kVp energies agreed within 2% for the homogeneous and heterogeneous block phantoms, and agreement for the transverse dose profiles was within 6%.\n\nCONCLUSIONS: The HVL and kVp are sufficient for characterizing a kV x-ray source spectrum for accurate dose computation. As these parameters can be easily and accurately measured, they provide for a clinically feasible approach to characterizing a kV energy spectrum to be used for patient specific x-ray dose computations. Furthermore, these results provide experimental validation of our novel hybrid dose computation algorithm.", "author" : [ { "dropping-particle" : "", "family" : "Poirier", "given" : "Yannick", "non-dropping-particle" : "", "parse-names" : false, "suffix" : "" }, { "dropping-particle" : "", "family" : "Kouznetsov", "given" : "Alexei", "non-dropping-particle" : "", "parse-names" : false, "suffix" : "" }, { "dropping-particle" : "", "family" : "Tambasco", "given" : "Mauro", "non-dropping-particle" : "", "parse-names" : false, "suffix" : "" } ], "container-title" : "Medical physics", "id" : "ITEM-5", "issue" : "6", "issued" : { "date-parts" : [ [ "2012", "6", "11" ] ] }, "page" : "3041-50", "publisher" : "American Association of Physicists in Medicine", "title" : "A simplified approach to characterizing a kilovoltage source spectrum for accurate dose computation.", "type" : "article-journal", "volume" : "39" }, "uris" : [ "http://www.mendeley.com/documents/?uuid=d22d9a8c-26f0-4b05-80b7-17776063b0b9" ] }, { "id" : "ITEM-6", "itemData" : { "DOI" : "10.1118/1.4771934", "ISSN" : "0094-2405", "PMID" : "23298124", "abstract" : "PURPOSE: To validate the accuracy of a Monte Carlo source model of the Siemens SOMATOM Sensation 16 CT scanner using organ doses measured in physical anthropomorphic phantoms.\n\nMETHODS: The x-ray output of the Siemens SOMATOM Sensation 16 multidetector CT scanner was simulated within the Monte Carlo radiation transport code, MCNPX version 2.6. The resulting source model was able to perform various simulated axial and helical computed tomographic (CT) scans of varying scan parameters, including beam energy, filtration, pitch, and beam collimation. Two custom-built anthropomorphic phantoms were used to take dose measurements on the CT scanner: an adult male and a 9-month-old. The adult male is a physical replica of the University of Florida reference adult male hybrid computational phantom, while the 9-month-old is a replica of the University of Florida Series B 9-month-old voxel computational phantom. Each phantom underwent a series of axial and helical CT scans, during which organ doses were measured using fiber-optic coupled plastic scintillator dosimeters developed at the University of Florida. The physical setup was reproduced and simulated in MCNPX using the CT source model and the computational phantoms upon which the anthropomorphic phantoms were constructed. Average organ doses were then calculated based upon these MCNPX results.\n\nRESULTS: For all CT scans, good agreement was seen between measured and simulated organ doses. For the adult male, the percent differences were within 16% for axial scans, and within 18% for helical scans. For the 9-month-old, the percent differences were all within 15% for both the axial and helical scans. These results are comparable to previously published validation studies using GE scanners and commercially available anthropomorphic phantoms.\n\nCONCLUSIONS: Overall results of this study show that the Monte Carlo source model can be used to accurately and reliably calculate organ doses for patients undergoing a variety of axial or helical CT examinations on the Siemens SOMATOM Sensation 16 scanner.", "author" : [ { "dropping-particle" : "", "family" : "Long", "given" : "Daniel J", "non-dropping-particle" : "", "parse-names" : false, "suffix" : "" }, { "dropping-particle" : "", "family" : "Lee", "given" : "Choonsik", "non-dropping-particle" : "", "parse-names" : false, "suffix" : "" }, { "dropping-particle" : "", "family" : "Tien", "given" : "Christopher", "non-dropping-particle" : "", "parse-names" : false, "suffix" : "" }, { "dropping-particle" : "", "family" : "Fisher", "given" : "Ryan", "non-dropping-particle" : "", "parse-names" : false, "suffix" : "" }, { "dropping-particle" : "", "family" : "Hoerner", "given" : "Matthew R", "non-dropping-particle" : "", "parse-names" : false, "suffix" : "" }, { "dropping-particle" : "", "family" : "Hintenlang", "given" : "David", "non-dropping-particle" : "", "parse-names" : false, "suffix" : "" }, { "dropping-particle" : "", "family" : "Bolch", "given" : "Wesley E", "non-dropping-particle" : "", "parse-names" : false, "suffix" : "" } ], "container-title" : "Medical physics", "id" : "ITEM-6", "issue" : "1", "issued" : { "date-parts" : [ [ "2013", "1", "18" ] ] }, "page" : "013901", "publisher" : "American Association of Physicists in Medicine", "title" : "Monte Carlo simulations of adult and pediatric computed tomography exams: validation studies of organ doses with physical phantoms.", "type" : "article-journal", "volume" : "40" }, "uris" : [ "http://www.mendeley.com/documents/?uuid=d17dce40-9de8-456b-8a96-a02a7c595b7f" ] }, { "id" : "ITEM-7", "itemData" : { "DOI" : "10.1088/0031-9155/58/16/5693", "ISSN" : "1361-6560", "PMID" : "23899567", "abstract" : "Due to the higher LET of kilovoltage (kV) radiation, there is potential for an increase in relative biological effectiveness (RBE) of absorbed doses of radiation from kV cone beam computed tomography (CBCT) sources in reference to megavoltage or Co-60 doses. This work develops a method for accurately coupling a Monte Carlo (MC) radiation transport code (PENELOPE) with the damage simulation (MCDS) to predict relative numbers of DNA double strand breaks (DSBs). The MCDS accounts for slowing down of electrons and delta ray production within the cell nucleus; however, determining the spectrum of electrons incident on the cell nucleus from photons interacting in a larger region of tissue is not trivial. PENELOPE simulations were conducted with a novel tally algorithm invoked where electrons incident on a detection material were tracked and both the incident energy and the final deposited dose were recorded. The DSB yield predicted by a set of MCDS runs of monoenergetic electrons was then looked up in a table and weighted by the specific energy of the incident electron. Our results indicate that the RBE for DSB induction is 1.1 for diagnostic x-rays with energies from 80 to 125 kVp. We found no significant change in RBE with depth or filtration. The predicted absolute DSB yields are about three times lower for cells irradiated under anoxic conditions than the yield in cells irradiated under normoxic (5%) or fully aerobic (100%) conditions. However, oxygen concentration has a negligible (\u00b1 0.02) effect on the RBE of kV CBCT x-rays.", "author" : [ { "dropping-particle" : "", "family" : "Kirkby", "given" : "C", "non-dropping-particle" : "", "parse-names" : false, "suffix" : "" }, { "dropping-particle" : "", "family" : "Ghasroddashti", "given" : "E", "non-dropping-particle" : "", "parse-names" : false, "suffix" : "" }, { "dropping-particle" : "", "family" : "Poirier", "given" : "Y", "non-dropping-particle" : "", "parse-names" : false, "suffix" : "" }, { "dropping-particle" : "", "family" : "Tambasco", "given" : "M", "non-dropping-particle" : "", "parse-names" : false, "suffix" : "" }, { "dropping-particle" : "", "family" : "Stewart", "given" : "R D", "non-dropping-particle" : "", "parse-names" : false, "suffix" : "" } ], "container-title" : "Physics in medicine and biology", "id" : "ITEM-7", "issue" : "16", "issued" : { "date-parts" : [ [ "2013", "8", "21" ] ] }, "page" : "5693-704", "title" : "RBE of kV CBCT radiation determined by Monte Carlo DNA damage simulations.", "type" : "article-journal", "volume" : "58" }, "uris" : [ "http://www.mendeley.com/documents/?uuid=63b56a5b-031d-4341-829c-438c7b333fa0" ] }, { "id" : "ITEM-8", "itemData" : { "DOI" : "10.1093/rpd/ncq145", "ISSN" : "1742-3406", "PMID" : "20457663", "abstract" : "Interventional radiology, among guided X-rays procedures, is a methodology characterised by high level of doses, both for the patient and for the medical staff. The aim of the present study is to estimate the dose associated with coronary angiography procedures by means of numerical models (simplified and anthropomorphic) and MCNPX Monte Carlo code. Numerical estimates were supported by measurement performed with a dose area product meter that is commonly employed in such kind of studies. In the present work the main considerations and the preliminary results are presented.", "author" : [ { "dropping-particle" : "", "family" : "Ferrari", "given" : "P", "non-dropping-particle" : "", "parse-names" : false, "suffix" : "" }, { "dropping-particle" : "", "family" : "Venturi", "given" : "G", "non-dropping-particle" : "", "parse-names" : false, "suffix" : "" }, { "dropping-particle" : "", "family" : "Gualdrini", "given" : "G", "non-dropping-particle" : "", "parse-names" : false, "suffix" : "" }, { "dropping-particle" : "", "family" : "Rossi", "given" : "P L", "non-dropping-particle" : "", "parse-names" : false, "suffix" : "" }, { "dropping-particle" : "", "family" : "Mariselli", "given" : "M", "non-dropping-particle" : "", "parse-names" : false, "suffix" : "" }, { "dropping-particle" : "", "family" : "Zannoli", "given" : "R", "non-dropping-particle" : "", "parse-names" : false, "suffix" : "" } ], "container-title" : "Radiation protection dosimetry", "id" : "ITEM-8", "issue" : "1", "issued" : { "date-parts" : [ [ "2010", "9", "1" ] ] }, "page" : "82-5", "title" : "Evaluation of the dose to the patient and medical staff in interventional cardiology employing computational models.", "type" : "article-journal", "volume" : "141" }, "uris" : [ "http://www.mendeley.com/documents/?uuid=54995222-8c5d-4b4c-bf5d-bac9119de58d" ] }, { "id" : "ITEM-9", "itemData" : { "DOI" : "10.1097/RCT.0000000000000221", "ISSN" : "1532-3145", "PMID" : "25938214", "abstract" : "OBJECTIVE: To compare computed tomography dose and noise arising from use of an automatic exposure control (AEC) system designed to maintain constant image noise as patient size varies with clinically accepted technique charts and AEC systems designed to vary image noise.\n\nMATERIALS AND METHODS: A model was developed to describe tube current modulation as a function of patient thickness. Relative dose and noise values were calculated as patient width varied for AEC settings designed to yield constant or variable noise levels and were compared to empirically derived values used by our clinical practice. Phantom experiments were performed in which tube current was measured as a function of thickness using a constant-noise-based AEC system and the results were compared with clinical technique charts.\n\nRESULTS: For 12-, 20-, 28-, 44-, and 50-cm patient widths, the requirement of constant noise across patient size yielded relative doses of 5%, 14%, 38%, 260%, and 549% and relative noises of 435%, 267%, 163%, 61%, and 42%, respectively, as compared with our clinically used technique chart settings at each respective width. Experimental measurements showed that a constant noise-based AEC system yielded 175% relative noise for a 30-cm phantom and 206% relative dose for a 40-cm phantom compared with our clinical technique chart.\n\nCONCLUSIONS: Automatic exposure control systems that prescribe constant noise as patient size varies can yield excessive noise in small patients and excessive dose in obese patients compared with clinically accepted technique charts. Use of noise-level technique charts and tube current limits can mitigate these effects.", "author" : [ { "dropping-particle" : "", "family" : "Favazza", "given" : "Christopher P", "non-dropping-particle" : "", "parse-names" : false, "suffix" : "" }, { "dropping-particle" : "", "family" : "Yu", "given" : "Lifeng", "non-dropping-particle" : "", "parse-names" : false, "suffix" : "" }, { "dropping-particle" : "", "family" : "Leng", "given" : "Shuai", "non-dropping-particle" : "", "parse-names" : false, "suffix" : "" }, { "dropping-particle" : "", "family" : "Kofler", "given" : "James M", "non-dropping-particle" : "", "parse-names" : false, "suffix" : "" }, { "dropping-particle" : "", "family" : "McCollough", "given" : "Cynthia H", "non-dropping-particle" : "", "parse-names" : false, "suffix" : "" } ], "container-title" : "Journal of computer assisted tomography", "id" : "ITEM-9", "issue" : "3", "issued" : { "date-parts" : [ [ "0", "1" ] ] }, "page" : "437-42", "title" : "Automatic exposure control systems designed to maintain constant image noise: effects on computed tomography dose and noise relative to clinically accepted technique charts.", "type" : "article-journal", "volume" : "39" }, "uris" : [ "http://www.mendeley.com/documents/?uuid=c52c18b3-9dfc-40a1-b4ba-0cf6e668ac12" ] }, { "id" : "ITEM-10", "itemData" : { "DOI" : "10.1093/rpd/ncu339", "ISSN" : "1742-3406", "PMID" : "25433049", "abstract" : "This paper describes modelling, application and validation of a filtration technique for a linear slot-scanning digital X-ray system to reduce radiation dose to paediatric patients while preserving diagnostic image quality. A dose prediction model was implemented, which calculates patient entrance doses using variable input parameters. Effective dose is calculated using a Monte Carlo simulation. An added filter of 1.8-mm aluminium was predicted to lower the radiation dose significantly. An objective image quality study was conducted using detective quantum efficiency (DQE). The PTW Normi 4FLU test phantom was used for quantitative assessment, showing that image contrast and spatial resolution were maintained with the proposed filter. A paediatric cadaver full-body imaging trial assessed the diagnostic quality of the images and measured the dose reduction using a 1.8-mm aluminium filter. Assessment by radiologists indicated that diagnostic quality was maintained with the added filtration, despite a reduction in DQE. A new filtration technique for full-body paediatric scanning on the Lodox Statscan has been validated, reducing entrance dose for paediatric patients by 36 % on average and effective dose by 27 % on average, while maintaining image quality.", "author" : [ { "dropping-particle" : "", "family" : "Perks", "given" : "T D", "non-dropping-particle" : "", "parse-names" : false, "suffix" : "" }, { "dropping-particle" : "", "family" : "Dendere", "given" : "R", "non-dropping-particle" : "", "parse-names" : false, "suffix" : "" }, { "dropping-particle" : "", "family" : "Irving", "given" : "B", "non-dropping-particle" : "", "parse-names" : false, "suffix" : "" }, { "dropping-particle" : "", "family" : "Hartley", "given" : "T", "non-dropping-particle" : "", "parse-names" : false, "suffix" : "" }, { "dropping-particle" : "", "family" : "Scholtz", "given" : "P", "non-dropping-particle" : "", "parse-names" : false, "suffix" : "" }, { "dropping-particle" : "", "family" : "Lawson", "given" : "A", "non-dropping-particle" : "", "parse-names" : false, "suffix" : "" }, { "dropping-particle" : "", "family" : "Trauernicht", "given" : "C", "non-dropping-particle" : "", "parse-names" : false, "suffix" : "" }, { "dropping-particle" : "", "family" : "Steiner", "given" : "S", "non-dropping-particle" : "", "parse-names" : false, "suffix" : "" }, { "dropping-particle" : "", "family" : "Douglas", "given" : "T S", "non-dropping-particle" : "", "parse-names" : false, "suffix" : "" } ], "container-title" : "Radiation protection dosimetry", "id" : "ITEM-10", "issue" : "4", "issued" : { "date-parts" : [ [ "2015", "12" ] ] }, "page" : "552-61", "title" : "Filtration to reduce paediatric dose for a linear slot-scanning digital X-ray machine.", "type" : "article-journal", "volume" : "167" }, "uris" : [ "http://www.mendeley.com/documents/?uuid=828ee909-151f-441e-9f72-86146fba34e0" ] }, { "id" : "ITEM-11", "itemData" : { "DOI" : "10.1118/1.4905165", "ISSN" : "0094-2405", "abstract" : "Purpose:\r\nPreviously, the diagnostic radiological index of protection (DRIP) was proposed as a metric for quantifying the protective value of radioprotective garments. The DRIP is a weighted sum of the percent transmissions of different radiation beams through a garment. Ideally, the beams would represent the anticipated stray radiation encountered during clinical use. However, it is impractical to expect a medical physicist to possess the equipment necessary to accurately measure transmission of scattered\r\nradiation. Therefore, as a proof of concept, the authors tested a method that applied the DRIP to clinical practice.\r\nMethods:\r\nPrimary beam qualities used in interventional cardiology and radiology were observed and catalogued. Based on the observed range of beam qualities, five representative clinical primary beam qualities, specified by kV and added filtration, were selected for this evaluation. Monte Carlo simulations were performed using these primary beams as source definitions to generate scattered\r\nspectra from the clinical primary beams. Using numerical optimization, ideal scatter mimicking primary beams, specified by kV and added aluminum filtration, were matched to the scattered\r\nspectra according to half- and quarter-value layers and spectral shape. To within reasonable approximation, these theoretical scatter-mimicking primary beams were reproduced experimentally in laboratory x ray beams and used to measure transmission through pure lead and protective garments. For this proof of concept, the DRIP for pure lead and the garments was calculated by assigning equal weighting to percent transmission measurements for each of the five beams. Finally, the areal density of lead and garments was measured for consideration alongside the DRIP to assess the protective value of each material for a given weight.\r\nResults:\r\nThe authors identified ideal scatter mimicking primary beams that matched scattered\r\nspectra to within 0.01 mm for half- and quarter-value layers in copper and within 5% for the shape function. The corresponding experimental scatter-mimicking primary beams matched the Monte Carlo generated scattered\r\nspectra with maximum deviations of 6.8% and 6.6% for half- and quarter-value layers. The measured DRIP for 0.50 mm lead sheet was 2.0, indicating that it transmitted, on average, 2% of incident radiation. The measured DRIP for a lead garment and one lead-alternative garment closely matched that for pure lead of 0.50 mm thickness. The DR\u2026", "author" : [ { "dropping-particle" : "", "family" : "Pasciak", "given" : "Alexander S.", "non-dropping-particle" : "", "parse-names" : false, "suffix" : "" }, { "dropping-particle" : "", "family" : "Jones", "given" : "A. Kyle", "non-dropping-particle" : "", "parse-names" : false, "suffix" : "" }, { "dropping-particle" : "", "family" : "Wagner", "given" : "Louis K.", "non-dropping-particle" : "", "parse-names" : false, "suffix" : "" } ], "container-title" : "Medical Physics", "id" : "ITEM-11", "issue" : "2", "issued" : { "date-parts" : [ [ "2015", "2", "12" ] ] }, "page" : "653-662", "publisher" : "American Association of Physicists in Medicine", "title" : "Application of the diagnostic radiological index of protection to protective garments", "type" : "article-journal", "volume" : "42" }, "uris" : [ "http://www.mendeley.com/documents/?uuid=9f6400eb-3cc8-4bfe-820c-d830d596153c" ] }, { "id" : "ITEM-12", "itemData" : { "DOI" : "10.1117/12.2076067", "author" : [ { "dropping-particle" : "", "family" : "Muryn", "given" : "John S.", "non-dropping-particle" : "", "parse-names" : false, "suffix" : "" }, { "dropping-particle" : "", "family" : "Morgan", "given" : "Ashraf G.", "non-dropping-particle" : "", "parse-names" : false, "suffix" : "" }, { "dropping-particle" : "", "family" : "Segars", "given" : "W. P.", "non-dropping-particle" : "", "parse-names" : false, "suffix" : "" }, { "dropping-particle" : "", "family" : "Liptak", "given" : "Chris L.", "non-dropping-particle" : "", "parse-names" : false, "suffix" : "" }, { "dropping-particle" : "", "family" : "Dong", "given" : "Frank F.", "non-dropping-particle" : "", "parse-names" : false, "suffix" : "" }, { "dropping-particle" : "", "family" : "Primak", "given" : "Andrew N.", "non-dropping-particle" : "", "parse-names" : false, "suffix" : "" }, { "dropping-particle" : "", "family" : "Li", "given" : "Xiang", "non-dropping-particle" : "", "parse-names" : false, "suffix" : "" } ], "editor" : [ { "dropping-particle" : "", "family" : "Hoeschen", "given" : "Christoph", "non-dropping-particle" : "", "parse-names" : false, "suffix" : "" }, { "dropping-particle" : "", "family" : "Kontos", "given" : "Despina", "non-dropping-particle" : "", "parse-names" : false, "suffix" : "" }, { "dropping-particle" : "", "family" : "Flohr", "given" : "Thomas G.", "non-dropping-particle" : "", "parse-names" : false, "suffix" : "" } ], "id" : "ITEM-12", "issued" : { "date-parts" : [ [ "2015", "3", "18" ] ] }, "page" : "941232", "title" : "Analysis of uncertainties in Monte Carlo simulated organ dose for chest CT", "type" : "paper-conference", "volume" : "9412" }, "uris" : [ "http://www.mendeley.com/documents/?uuid=30b644ef-7821-406d-9a04-0c75f513666d" ] }, { "id" : "ITEM-13", "itemData" : { "DOI" : "10.3109/09553002.2013.791407", "ISSN" : "1362-3095", "PMID" : "23593950", "abstract" : "PURPOSE: In radiation biology, rats are often irradiated, but the precise dose distributions are often lacking, particularly in areas that receive scatter radiation. We used a non-dedicated set of resources to calculate detailed dose distributions, including doses to peripheral organs well outside of the primary field, in common rat exposure settings.\n\nMATERIALS AND METHODS: We conducted a detailed dose reconstruction in a rat through an analog to the conventional human treatment planning process. The process consisted of: (i) Characterizing source properties of an X-ray irradiator system, (ii) acquiring a computed tomography (CT) scan of a rat model, and (iii) using a Monte Carlo (MC) dose calculation engine to generate the dose distribution within the rat model. We considered cranial and liver irradiation scenarios where the rest of the body was protected by a lead shield. Organs of interest were the brain, liver and gonads. The study also included paired scenarios where the dose to adjacent, shielded rats was determined as a potential control for analysis of bystander effects.\n\nRESULTS: We established the precise doses and dose distributions delivered to the peripheral organs in single and paired rats. Mean doses to non-targeted organs in irradiated rats ranged from 0.03-0.1% of the reference platform dose. Mean doses to the adjacent rat peripheral organs were consistent to within 10% those of the directly irradiated rat.\n\nCONCLUSIONS: This work provided details of dose distributions in rat models under common irradiation conditions and established an effective scenario for delivering only scattered radiation consistent with that in a directly irradiated rat.", "author" : [ { "dropping-particle" : "", "family" : "Kirkby", "given" : "Charles", "non-dropping-particle" : "", "parse-names" : false, "suffix" : "" }, { "dropping-particle" : "", "family" : "Ghasroddashti", "given" : "Esmaeel", "non-dropping-particle" : "", "parse-names" : false, "suffix" : "" }, { "dropping-particle" : "", "family" : "Kovalchuk", "given" : "Anna", "non-dropping-particle" : "", "parse-names" : false, "suffix" : "" }, { "dropping-particle" : "", "family" : "Kolb", "given" : "Bryan", "non-dropping-particle" : "", "parse-names" : false, "suffix" : "" }, { "dropping-particle" : "", "family" : "Kovalchuk", "given" : "Olga", "non-dropping-particle" : "", "parse-names" : false, "suffix" : "" } ], "container-title" : "International journal of radiation biology", "id" : "ITEM-13", "issue" : "9", "issued" : { "date-parts" : [ [ "2013", "9" ] ] }, "page" : "741-9", "title" : "Monte Carlo-based dose reconstruction in a rat model for scattered ionizing radiation investigations.", "type" : "article-journal", "volume" : "89" }, "uris" : [ "http://www.mendeley.com/documents/?uuid=dbe3a665-5a12-4051-a2b6-a078e40e9ce7" ] }, { "id" : "ITEM-14", "itemData" : { "DOI" : "10.1118/1.3611039", "ISSN" : "00942405", "abstract" : "Purpose: This paper reports on the design and initial imaging performance of a dedicated cone-beam CT(CBCT)system for musculoskeletal (MSK) extremities. The system complements conventional CT and MR and offers a variety of potential clinical and logistical advantages that are likely to be of benefit to diagnosis, treatment planning, and assessment of therapy response in MSK radiology, orthopaedic surgery, and rheumatology. Methods: The scanner design incorporated a host of clinical requirements (e.g., ability to scan the weight-bearing knee in a natural stance) and was guided by theoretical and experimental analysis of image quality and dose. Such criteria identified the following basic scanner components and system configuration: a flat-panel detector(FPD, Varian 3030+, 0.194 mm pixels); and a low-power, fixed anode x-ray source with 0.5 mm focal spot (SourceRay XRS-125-7K-P, 0.875 kW) mounted on a retractable C-arm allowing for two scanning orientations with the capability for side entry, viz. a standing configuration for imaging of weight-bearing lower extremities and a sitting configuration for imaging of tensioned upper extremity and unloaded lower extremity. Theoretical modeling employed cascaded systems analysis of modulation transfer function(MTF) and detective quantum efficiency (DQE) computed as a function of system geometry, kVp and filtration, dose, source power, etc. Physical experimentation utilized an imaging bench simulating the scanner geometry for verification of theoretical results and investigation of other factors, such as antiscatter grid selection and 3D image quality in phantom and cadaver, including qualitative comparison to conventional CT. Results: Theoretical modeling and benchtop experimentation confirmed the basic suitability of the FPD and x-ray source mentioned above. Clinical requirements combined with analysis of MTF and DQE yielded the following system geometry: a \u223c55 cm source-to-detector distance; 1.3 magnification; a 20 cm diameter bore (20\u2009\u00d7\u200920\u2009\u00d7\u200920 cm3 field of view); total acquisition arc of \u223c240\u00b0. The systemMTF declines to 50% at \u223c1.3 mm\u22121 and to 10% at \u223c2.7 mm\u22121, consistent with sub-millimeter spatial resolution. Analysis of DQE suggested a nominal technique of 90 kVp (+0.3 mm Cu added filtration) to provide high imaging performance from \u223c500 projections at less than \u223c0.5 kW power, implying \u223c6.4 mGy (0.064 mSv) for low-dose protocols and \u223c15 mGy (0.15 mSv) for high-quality protocols. The experimental studies sh\u2026", "author" : [ { "dropping-particle" : "", "family" : "Zbijewski", "given" : "W.", "non-dropping-particle" : "", "parse-names" : false, "suffix" : "" }, { "dropping-particle" : "", "family" : "Jean", "given" : "P.", "non-dropping-particle" : "De", "parse-names" : false, "suffix" : "" }, { "dropping-particle" : "", "family" : "Prakash", "given" : "P.", "non-dropping-particle" : "", "parse-names" : false, "suffix" : "" }, { "dropping-particle" : "", "family" : "Ding", "given" : "Y.", "non-dropping-particle" : "", "parse-names" : false, "suffix" : "" }, { "dropping-particle" : "", "family" : "Stayman", "given" : "J. W.", "non-dropping-particle" : "", "parse-names" : false, "suffix" : "" }, { "dropping-particle" : "", "family" : "Packard", "given" : "N.", "non-dropping-particle" : "", "parse-names" : false, "suffix" : "" }, { "dropping-particle" : "", "family" : "Senn", "given" : "R.", "non-dropping-particle" : "", "parse-names" : false, "suffix" : "" }, { "dropping-particle" : "", "family" : "Yang", "given" : "D.", "non-dropping-particle" : "", "parse-names" : false, "suffix" : "" }, { "dropping-particle" : "", "family" : "Yorkston", "given" : "J.", "non-dropping-particle" : "", "parse-names" : false, "suffix" : "" }, { "dropping-particle" : "", "family" : "Machado", "given" : "A.", "non-dropping-particle" : "", "parse-names" : false, "suffix" : "" }, { "dropping-particle" : "", "family" : "Carrino", "given" : "J. A.", "non-dropping-particle" : "", "parse-names" : false, "suffix" : "" }, { "dropping-particle" : "", "family" : "Siewerdsen", "given" : "J. H.", "non-dropping-particle" : "", "parse-names" : false, "suffix" : "" } ], "container-title" : "Medical Physics", "id" : "ITEM-14", "issue" : "8", "issued" : { "date-parts" : [ [ "2011", "7" ] ] }, "page" : "4700", "publisher" : "American Association of Physicists in Medicine", "title" : "A dedicated cone-beam CT system for musculoskeletal extremities imaging: Design, optimization, and initial performance characterization", "type" : "article-journal", "volume" : "38" }, "uris" : [ "http://www.mendeley.com/documents/?uuid=1ffc5027-5027-4dde-b06a-1e2f26af1894" ] } ], "mendeley" : { "formattedCitation" : "&lt;sup&gt;40\u201353&lt;/sup&gt;", "plainTextFormattedCitation" : "40\u201353", "previouslyFormattedCitation" : "&lt;sup&gt;39\u201352&lt;/sup&gt;"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1C1792" w:rsidRPr="001C1792">
        <w:rPr>
          <w:rFonts w:ascii="Times New Roman" w:eastAsia="Times New Roman" w:hAnsi="Times New Roman" w:cs="Times New Roman"/>
          <w:noProof/>
          <w:sz w:val="24"/>
          <w:szCs w:val="24"/>
          <w:vertAlign w:val="superscript"/>
        </w:rPr>
        <w:t>40–53</w:t>
      </w:r>
      <w:r w:rsidR="00FE5DE5">
        <w:rPr>
          <w:rFonts w:ascii="Times New Roman" w:eastAsia="Times New Roman" w:hAnsi="Times New Roman" w:cs="Times New Roman"/>
          <w:sz w:val="24"/>
          <w:szCs w:val="24"/>
        </w:rPr>
        <w:fldChar w:fldCharType="end"/>
      </w:r>
      <w:r w:rsidR="002B083B">
        <w:rPr>
          <w:rFonts w:ascii="Times New Roman" w:eastAsia="Times New Roman" w:hAnsi="Times New Roman" w:cs="Times New Roman"/>
          <w:sz w:val="24"/>
          <w:szCs w:val="24"/>
        </w:rPr>
        <w:t xml:space="preserve"> </w:t>
      </w:r>
      <w:r w:rsidR="00961A98">
        <w:rPr>
          <w:rFonts w:ascii="Times New Roman" w:eastAsia="Times New Roman" w:hAnsi="Times New Roman" w:cs="Times New Roman"/>
          <w:sz w:val="24"/>
          <w:szCs w:val="24"/>
        </w:rPr>
        <w:t xml:space="preserve">At its heart, </w:t>
      </w:r>
      <w:proofErr w:type="spellStart"/>
      <w:r w:rsidR="004E3CEA">
        <w:rPr>
          <w:rFonts w:ascii="Times New Roman" w:eastAsia="Times New Roman" w:hAnsi="Times New Roman" w:cs="Times New Roman"/>
          <w:sz w:val="24"/>
          <w:szCs w:val="24"/>
        </w:rPr>
        <w:t>s</w:t>
      </w:r>
      <w:r w:rsidR="00961A98">
        <w:rPr>
          <w:rFonts w:ascii="Times New Roman" w:eastAsia="Times New Roman" w:hAnsi="Times New Roman" w:cs="Times New Roman"/>
          <w:sz w:val="24"/>
          <w:szCs w:val="24"/>
        </w:rPr>
        <w:t>pektr</w:t>
      </w:r>
      <w:proofErr w:type="spellEnd"/>
      <w:r w:rsidR="008973BE">
        <w:rPr>
          <w:rFonts w:ascii="Times New Roman" w:eastAsia="Times New Roman" w:hAnsi="Times New Roman" w:cs="Times New Roman"/>
          <w:sz w:val="24"/>
          <w:szCs w:val="24"/>
        </w:rPr>
        <w:t xml:space="preserve"> 2.0</w:t>
      </w:r>
      <w:r w:rsidR="00961A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a </w:t>
      </w:r>
      <w:proofErr w:type="spellStart"/>
      <w:r>
        <w:rPr>
          <w:rFonts w:ascii="Times New Roman" w:eastAsia="Times New Roman" w:hAnsi="Times New Roman" w:cs="Times New Roman"/>
          <w:sz w:val="24"/>
          <w:szCs w:val="24"/>
        </w:rPr>
        <w:t>M</w:t>
      </w:r>
      <w:r w:rsidR="00C8527F">
        <w:rPr>
          <w:rFonts w:ascii="Times New Roman" w:eastAsia="Times New Roman" w:hAnsi="Times New Roman" w:cs="Times New Roman"/>
          <w:sz w:val="24"/>
          <w:szCs w:val="24"/>
        </w:rPr>
        <w:t>atlab</w:t>
      </w:r>
      <w:proofErr w:type="spellEnd"/>
      <w:r w:rsidR="00C34D2A">
        <w:rPr>
          <w:rFonts w:ascii="Times New Roman" w:eastAsia="Times New Roman" w:hAnsi="Times New Roman" w:cs="Times New Roman"/>
          <w:sz w:val="24"/>
          <w:szCs w:val="24"/>
        </w:rPr>
        <w:t xml:space="preserve"> (</w:t>
      </w:r>
      <w:r w:rsidR="004E3CEA">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Mathworks</w:t>
      </w:r>
      <w:proofErr w:type="spellEnd"/>
      <w:r>
        <w:rPr>
          <w:rFonts w:ascii="Times New Roman" w:eastAsia="Times New Roman" w:hAnsi="Times New Roman" w:cs="Times New Roman"/>
          <w:sz w:val="24"/>
          <w:szCs w:val="24"/>
        </w:rPr>
        <w:t xml:space="preserve">, Natick MA) function library and user interface </w:t>
      </w:r>
      <w:r w:rsidR="00947B36">
        <w:rPr>
          <w:rFonts w:ascii="Times New Roman" w:eastAsia="Times New Roman" w:hAnsi="Times New Roman" w:cs="Times New Roman"/>
          <w:sz w:val="24"/>
          <w:szCs w:val="24"/>
        </w:rPr>
        <w:t xml:space="preserve">(UI) </w:t>
      </w:r>
      <w:r>
        <w:rPr>
          <w:rFonts w:ascii="Times New Roman" w:eastAsia="Times New Roman" w:hAnsi="Times New Roman" w:cs="Times New Roman"/>
          <w:sz w:val="24"/>
          <w:szCs w:val="24"/>
        </w:rPr>
        <w:t xml:space="preserve">implementation of the Tungsten Anode Spectral Model </w:t>
      </w:r>
      <w:r w:rsidR="00BC1EBB">
        <w:rPr>
          <w:rFonts w:ascii="Times New Roman" w:eastAsia="Times New Roman" w:hAnsi="Times New Roman" w:cs="Times New Roman"/>
          <w:sz w:val="24"/>
          <w:szCs w:val="24"/>
        </w:rPr>
        <w:t xml:space="preserve">using </w:t>
      </w:r>
      <w:r>
        <w:rPr>
          <w:rFonts w:ascii="Times New Roman" w:eastAsia="Times New Roman" w:hAnsi="Times New Roman" w:cs="Times New Roman"/>
          <w:sz w:val="24"/>
          <w:szCs w:val="24"/>
        </w:rPr>
        <w:t>Interpolating Polynomials (TASMIP),</w:t>
      </w:r>
      <w:r w:rsidR="00FE5DE5">
        <w:rPr>
          <w:rFonts w:ascii="Times New Roman" w:eastAsia="Times New Roman" w:hAnsi="Times New Roman" w:cs="Times New Roman"/>
          <w:sz w:val="24"/>
          <w:szCs w:val="24"/>
        </w:rPr>
        <w:fldChar w:fldCharType="begin" w:fldLock="1"/>
      </w:r>
      <w:r w:rsidR="001C1792">
        <w:rPr>
          <w:rFonts w:ascii="Times New Roman" w:eastAsia="Times New Roman" w:hAnsi="Times New Roman" w:cs="Times New Roman"/>
          <w:sz w:val="24"/>
          <w:szCs w:val="24"/>
        </w:rPr>
        <w:instrText>ADDIN CSL_CITATION { "citationItems" : [ { "id" : "ITEM-1", "itemData" : { "DOI" : "10.1118/1.597953", "ISBN" : "0014355379506", "ISSN" : "00942405", "PMID" : "9394272", "abstract" : "A tungsten anode spectral model using interpolating polynomials (TASMIP) was used to compute x-ray spectra at 1 keV intervals over the range from 30 kV to 140 kV. The TASMIP is not semi-empirical and uses no physical assumptions regarding x-ray production, but rather interpolates measured constant potential x-ray spectra published by Fewell et al. [Handbook of Computed Tomography X-ray Spectra (U.S. Government Printing Office, Washington, D.C., 1981)]. X-ray output measurements (mR/mAs measured at 1 m) were made on a calibrated constant potential generator in our laboratory from 50 kV to 124 kV, and with 0-5 mm added aluminum filtration. The Fewell spectra were slightly modified (numerically hardened) and normalized based on the attenuation and output characteristics of a constant potential generator and metal-insert x-ray tube in our laboratory. Then, using the modified Fewell spectra of different kVs, the photon fluence phi at each 1 keV energy bin (E) over energies from 10 keV to 140 keV was characterized using polynomial functions of the form phi (E) = a0[E] + a1[E] kV + a2[E] kV2 + ... + a(n)[E] kVn. A total of 131 polynomial functions were used to calculate accurate x-ray spectra, each function requiring between two and four terms. The resulting TASMIP algorithm produced x-ray spectra that match both the quality and quantity characteristics of the x-ray system in our laboratory. For photon fluences above 10% of the peak fluence in the spectrum, the average percent difference (and standard deviation) between the modified Fewell spectra and the TASMIP photon fluence was -1.43% (3.8%) for the 50 kV spectrum, -0.89% (1.37%) for the 70 kV spectrum, and for the 80, 90, 100, 110, 120, 130 and 140 kV spectra, the mean differences between spectra were all less than 0.20% and the standard deviations were less than approximately 1.1%. The model was also extended to include the effects of generator-induced kV ripple. Finally, the x-ray photon fluence in the units of photons/mm2 per mR was calculated as a function of HVL, kV, and ripple factor, for various (water-equivalent) patient thicknesses (0, 10, 20, and 30 cm). These values may be useful for computing the detective quantum efficiency, DQE(f), of x-ray detector systems. The TASMIP algorithm and ancillary data are made available on line at http:/(/)www.aip.org/epaps/epaps.html.", "author" : [ { "dropping-particle" : "", "family" : "Boone", "given" : "J M", "non-dropping-particle" : "", "parse-names" : false, "suffix" : "" }, { "dropping-particle" : "", "family" : "Seibert", "given" : "J a", "non-dropping-particle" : "", "parse-names" : false, "suffix" : "" } ], "container-title" : "Medical physics", "id" : "ITEM-1", "issue" : "11", "issued" : { "date-parts" : [ [ "1997" ] ] }, "page" : "1661-1670", "title" : "An accurate method for computer-generating tungsten anode x-ray spectra from 30 to 140 kV.", "type" : "article-journal", "volume" : "24" }, "uris" : [ "http://www.mendeley.com/documents/?uuid=5a7392b2-34ed-465c-8fb6-bb96a4f472c4" ] } ], "mendeley" : { "formattedCitation" : "&lt;sup&gt;54&lt;/sup&gt;", "plainTextFormattedCitation" : "54", "previouslyFormattedCitation" : "&lt;sup&gt;53&lt;/sup&gt;"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1C1792" w:rsidRPr="001C1792">
        <w:rPr>
          <w:rFonts w:ascii="Times New Roman" w:eastAsia="Times New Roman" w:hAnsi="Times New Roman" w:cs="Times New Roman"/>
          <w:noProof/>
          <w:sz w:val="24"/>
          <w:szCs w:val="24"/>
          <w:vertAlign w:val="superscript"/>
        </w:rPr>
        <w:t>54</w:t>
      </w:r>
      <w:r w:rsidR="00FE5DE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which interpolates the</w:t>
      </w:r>
      <w:r w:rsidR="00917C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measurements of </w:t>
      </w:r>
      <w:proofErr w:type="spellStart"/>
      <w:r>
        <w:rPr>
          <w:rFonts w:ascii="Times New Roman" w:eastAsia="Times New Roman" w:hAnsi="Times New Roman" w:cs="Times New Roman"/>
          <w:sz w:val="24"/>
          <w:szCs w:val="24"/>
        </w:rPr>
        <w:t>Fewell</w:t>
      </w:r>
      <w:proofErr w:type="spellEnd"/>
      <w:r>
        <w:rPr>
          <w:rFonts w:ascii="Times New Roman" w:eastAsia="Times New Roman" w:hAnsi="Times New Roman" w:cs="Times New Roman"/>
          <w:sz w:val="24"/>
          <w:szCs w:val="24"/>
        </w:rPr>
        <w:t xml:space="preserve"> et al.</w:t>
      </w:r>
      <w:r w:rsidR="00FE5DE5">
        <w:rPr>
          <w:rFonts w:ascii="Times New Roman" w:eastAsia="Times New Roman" w:hAnsi="Times New Roman" w:cs="Times New Roman"/>
          <w:sz w:val="24"/>
          <w:szCs w:val="24"/>
        </w:rPr>
        <w:fldChar w:fldCharType="begin" w:fldLock="1"/>
      </w:r>
      <w:r w:rsidR="001C1792">
        <w:rPr>
          <w:rFonts w:ascii="Times New Roman" w:eastAsia="Times New Roman" w:hAnsi="Times New Roman" w:cs="Times New Roman"/>
          <w:sz w:val="24"/>
          <w:szCs w:val="24"/>
        </w:rPr>
        <w:instrText>ADDIN CSL_CITATION { "citationItems" : [ { "id" : "ITEM-1", "itemData" : { "author" : [ { "dropping-particle" : "", "family" : "T.R. Fewell", "given" : "", "non-dropping-particle" : "", "parse-names" : false, "suffix" : "" }, { "dropping-particle" : "", "family" : "Shuping", "given" : "R. E.", "non-dropping-particle" : "", "parse-names" : false, "suffix" : "" }, { "dropping-particle" : "", "family" : "Healy", "given" : "K.E.", "non-dropping-particle" : "", "parse-names" : false, "suffix" : "" } ], "container-title" : "HHS Publication", "id" : "ITEM-1", "issued" : { "date-parts" : [ [ "1981" ] ] }, "publisher" : "US Government Printing Office", "publisher-place" : "Washington D.C.", "title" : "Handbook of Computed Tomography X-ray Spectra,", "type" : "book" }, "uris" : [ "http://www.mendeley.com/documents/?uuid=a496e3a5-49e4-4c03-a8ae-2712d616b906" ] } ], "mendeley" : { "formattedCitation" : "&lt;sup&gt;55&lt;/sup&gt;", "plainTextFormattedCitation" : "55", "previouslyFormattedCitation" : "&lt;sup&gt;54&lt;/sup&gt;"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1C1792" w:rsidRPr="001C1792">
        <w:rPr>
          <w:rFonts w:ascii="Times New Roman" w:eastAsia="Times New Roman" w:hAnsi="Times New Roman" w:cs="Times New Roman"/>
          <w:noProof/>
          <w:sz w:val="24"/>
          <w:szCs w:val="24"/>
          <w:vertAlign w:val="superscript"/>
        </w:rPr>
        <w:t>55</w:t>
      </w:r>
      <w:r w:rsidR="00FE5DE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A41A08">
        <w:rPr>
          <w:rFonts w:ascii="Times New Roman" w:eastAsia="Times New Roman" w:hAnsi="Times New Roman" w:cs="Times New Roman"/>
          <w:sz w:val="24"/>
          <w:szCs w:val="24"/>
        </w:rPr>
        <w:t xml:space="preserve">(2 keV bins) </w:t>
      </w:r>
      <w:r>
        <w:rPr>
          <w:rFonts w:ascii="Times New Roman" w:eastAsia="Times New Roman" w:hAnsi="Times New Roman" w:cs="Times New Roman"/>
          <w:sz w:val="24"/>
          <w:szCs w:val="24"/>
        </w:rPr>
        <w:t xml:space="preserve">and uses polynomial </w:t>
      </w:r>
      <w:r w:rsidR="00A41A08">
        <w:rPr>
          <w:rFonts w:ascii="Times New Roman" w:eastAsia="Times New Roman" w:hAnsi="Times New Roman" w:cs="Times New Roman"/>
          <w:sz w:val="24"/>
          <w:szCs w:val="24"/>
        </w:rPr>
        <w:t xml:space="preserve">fitting </w:t>
      </w:r>
      <w:r>
        <w:rPr>
          <w:rFonts w:ascii="Times New Roman" w:eastAsia="Times New Roman" w:hAnsi="Times New Roman" w:cs="Times New Roman"/>
          <w:sz w:val="24"/>
          <w:szCs w:val="24"/>
        </w:rPr>
        <w:t xml:space="preserve">to approximate the photon fluence per mAs in </w:t>
      </w:r>
      <w:r w:rsidR="00A41A08">
        <w:rPr>
          <w:rFonts w:ascii="Times New Roman" w:eastAsia="Times New Roman" w:hAnsi="Times New Roman" w:cs="Times New Roman"/>
          <w:sz w:val="24"/>
          <w:szCs w:val="24"/>
        </w:rPr>
        <w:t xml:space="preserve">1 keV </w:t>
      </w:r>
      <w:r>
        <w:rPr>
          <w:rFonts w:ascii="Times New Roman" w:eastAsia="Times New Roman" w:hAnsi="Times New Roman" w:cs="Times New Roman"/>
          <w:sz w:val="24"/>
          <w:szCs w:val="24"/>
        </w:rPr>
        <w:t>bin</w:t>
      </w:r>
      <w:r w:rsidR="00A41A0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10 – 1</w:t>
      </w:r>
      <w:r w:rsidR="00826401">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0 keV at </w:t>
      </w:r>
      <w:r w:rsidR="00A41A08">
        <w:rPr>
          <w:rFonts w:ascii="Times New Roman" w:eastAsia="Times New Roman" w:hAnsi="Times New Roman" w:cs="Times New Roman"/>
          <w:sz w:val="24"/>
          <w:szCs w:val="24"/>
        </w:rPr>
        <w:t xml:space="preserve">x-ray </w:t>
      </w:r>
      <w:r>
        <w:rPr>
          <w:rFonts w:ascii="Times New Roman" w:eastAsia="Times New Roman" w:hAnsi="Times New Roman" w:cs="Times New Roman"/>
          <w:sz w:val="24"/>
          <w:szCs w:val="24"/>
        </w:rPr>
        <w:t>tube potentials ranging</w:t>
      </w:r>
      <w:r w:rsidR="00917C7F">
        <w:rPr>
          <w:rFonts w:ascii="Times New Roman" w:eastAsia="Times New Roman" w:hAnsi="Times New Roman" w:cs="Times New Roman"/>
          <w:sz w:val="24"/>
          <w:szCs w:val="24"/>
        </w:rPr>
        <w:t xml:space="preserve"> from</w:t>
      </w:r>
      <w:r>
        <w:rPr>
          <w:rFonts w:ascii="Times New Roman" w:eastAsia="Times New Roman" w:hAnsi="Times New Roman" w:cs="Times New Roman"/>
          <w:sz w:val="24"/>
          <w:szCs w:val="24"/>
        </w:rPr>
        <w:t xml:space="preserve"> </w:t>
      </w:r>
      <w:r w:rsidR="00826401">
        <w:rPr>
          <w:rFonts w:ascii="Times New Roman" w:eastAsia="Times New Roman" w:hAnsi="Times New Roman" w:cs="Times New Roman"/>
          <w:sz w:val="24"/>
          <w:szCs w:val="24"/>
        </w:rPr>
        <w:t>3</w:t>
      </w:r>
      <w:r>
        <w:rPr>
          <w:rFonts w:ascii="Times New Roman" w:eastAsia="Times New Roman" w:hAnsi="Times New Roman" w:cs="Times New Roman"/>
          <w:sz w:val="24"/>
          <w:szCs w:val="24"/>
        </w:rPr>
        <w:t>0 – 1</w:t>
      </w:r>
      <w:r w:rsidR="00826401">
        <w:rPr>
          <w:rFonts w:ascii="Times New Roman" w:eastAsia="Times New Roman" w:hAnsi="Times New Roman" w:cs="Times New Roman"/>
          <w:sz w:val="24"/>
          <w:szCs w:val="24"/>
        </w:rPr>
        <w:t>4</w:t>
      </w:r>
      <w:r>
        <w:rPr>
          <w:rFonts w:ascii="Times New Roman" w:eastAsia="Times New Roman" w:hAnsi="Times New Roman" w:cs="Times New Roman"/>
          <w:sz w:val="24"/>
          <w:szCs w:val="24"/>
        </w:rPr>
        <w:t>0 kV</w:t>
      </w:r>
      <w:r w:rsidR="002C09B5">
        <w:rPr>
          <w:rFonts w:ascii="Times New Roman" w:eastAsia="Times New Roman" w:hAnsi="Times New Roman" w:cs="Times New Roman"/>
          <w:sz w:val="24"/>
          <w:szCs w:val="24"/>
        </w:rPr>
        <w:t xml:space="preserve"> </w:t>
      </w:r>
      <w:r w:rsidR="002C09B5">
        <w:rPr>
          <w:rFonts w:ascii="Times New Roman" w:eastAsia="Times New Roman" w:hAnsi="Times New Roman" w:cs="Times New Roman"/>
          <w:color w:val="0000CC"/>
          <w:sz w:val="24"/>
          <w:szCs w:val="24"/>
        </w:rPr>
        <w:t>as described in Boone 1997</w:t>
      </w:r>
      <w:r>
        <w:rPr>
          <w:rFonts w:ascii="Times New Roman" w:eastAsia="Times New Roman" w:hAnsi="Times New Roman" w:cs="Times New Roman"/>
          <w:sz w:val="24"/>
          <w:szCs w:val="24"/>
        </w:rPr>
        <w:t>.</w:t>
      </w:r>
    </w:p>
    <w:p w:rsidR="009C34A9" w:rsidRDefault="009C34A9" w:rsidP="009131BE">
      <w:pPr>
        <w:shd w:val="clear" w:color="auto" w:fill="FFFFFF"/>
        <w:spacing w:after="0" w:line="240" w:lineRule="auto"/>
        <w:rPr>
          <w:rFonts w:ascii="Arial" w:hAnsi="Arial" w:cs="Arial"/>
          <w:color w:val="006621"/>
          <w:sz w:val="18"/>
          <w:szCs w:val="18"/>
        </w:rPr>
      </w:pPr>
    </w:p>
    <w:p w:rsidR="0078479F" w:rsidRPr="0078479F" w:rsidRDefault="004A58FC" w:rsidP="00C161F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Recent work extends TASMIP </w:t>
      </w:r>
      <w:r w:rsidR="00A5215E">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a new spectral model developed by Hernandez and Boone</w:t>
      </w:r>
      <w:r w:rsidR="00FE5DE5">
        <w:rPr>
          <w:rFonts w:ascii="Times New Roman" w:eastAsia="Times New Roman" w:hAnsi="Times New Roman" w:cs="Times New Roman"/>
          <w:sz w:val="24"/>
          <w:szCs w:val="24"/>
        </w:rPr>
        <w:fldChar w:fldCharType="begin" w:fldLock="1"/>
      </w:r>
      <w:r w:rsidR="001C1792">
        <w:rPr>
          <w:rFonts w:ascii="Times New Roman" w:eastAsia="Times New Roman" w:hAnsi="Times New Roman" w:cs="Times New Roman"/>
          <w:sz w:val="24"/>
          <w:szCs w:val="24"/>
        </w:rPr>
        <w:instrText>ADDIN CSL_CITATION { "citationItems" : [ { "id" : "ITEM-1", "itemData" : { "DOI" : "10.1118/1.4866216", "PMID" : "24694149", "abstract" : "PURPOSE: Monte Carlo methods were used to generate lightly filtered high resolution x-ray spectra spanning from 20 kV to 640 kV.\\n\\nMETHODS: X-ray spectra were simulated for a conventional tungsten anode. The Monte Carlo N-Particle eXtended radiation transport code (MCNPX 2.6.0) was used to produce 35 spectra over the tube potential range from 20 kV to 640 kV, and cubic spline interpolation procedures were used to create piecewise polynomials characterizing the photon fluence per energy bin as a function of x-ray tube potential. Using these basis spectra and the cubic spline interpolation, 621 spectra were generated at 1 kV intervals from 20 to 640 kV. The tungsten anode spectral model using interpolating cubic splines (TASMICS) produces minimally filtered (0.8 mm Be) x-ray spectra with 1 keV energy resolution. The TASMICS spectra were compared mathematically with other, previously reported spectra.\\n\\nRESULTS: Using pairedt-test analyses, no statistically significant difference (i.e., p &gt; 0.05) was observed between compared spectra over energy bins above 1% of peak bremsstrahlung fluence. For all energy bins, the correlation of determination (R(2)) demonstrated good correlation for all spectral comparisons. The mean overall difference (MOD) and mean absolute difference (MAD) were computed over energy bins (above 1% of peak bremsstrahlung fluence) and over all the kV permutations compared. MOD and MAD comparisons with previously reported spectra were 2.7% and 9.7%, respectively (TASMIP), 0.1% and 12.0%, respectively [R. Birch and M. Marshall, \"Computation of bremsstrahlung x-ray spectra and comparison with spectra measured with a Ge(Li) detector,\" Phys. Med. Biol. 24, 505-517 (1979)], 0.4% and 8.1%, respectively (Poludniowski), and 0.4% and 8.1%, respectively (AAPM TG 195). The effective energy of TASMICS spectra with 2.5 mm of added Al filtration ranged from 17 keV (at 20 kV) to 138 keV (at 640 kV); with 0.2 mm of added Cu filtration the effective energy was 9 keV at 20 kV and 169 keV at 640 kV.\\n\\nCONCLUSIONS: Ranging from 20 kV to 640 kV, 621 x-ray spectra were produced and are available at 1 kV tube potential intervals. The spectra are tabulated at 1 keV intervals. TASMICS spectra were shown to be largely equivalent to published spectral models and are available in spreadsheet format for interested users by emailing the corresponding author (JMB).", "author" : [ { "dropping-particle" : "", "family" : "Hernandez", "given" : "Andrew M", "non-dropping-particle" : "", "parse-names" : false, "suffix" : "" }, { "dropping-particle" : "", "family" : "Boone", "given" : "John M", "non-dropping-particle" : "", "parse-names" : false, "suffix" : "" } ], "container-title" : "Medical Physics", "id" : "ITEM-1", "issued" : { "date-parts" : [ [ "2014" ] ] }, "page" : "42101", "title" : "Tungsten anode spectral model using interpolating cubic splines: unfiltered x-ray spectra from 20 kV to 640 kV.", "type" : "article-journal", "volume" : "41" }, "uris" : [ "http://www.mendeley.com/documents/?uuid=01bfb0a6-9f01-4d5b-a26c-6cc5c1080c37" ] } ], "mendeley" : { "formattedCitation" : "&lt;sup&gt;56&lt;/sup&gt;", "plainTextFormattedCitation" : "56", "previouslyFormattedCitation" : "&lt;sup&gt;55&lt;/sup&gt;"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1C1792" w:rsidRPr="001C1792">
        <w:rPr>
          <w:rFonts w:ascii="Times New Roman" w:eastAsia="Times New Roman" w:hAnsi="Times New Roman" w:cs="Times New Roman"/>
          <w:noProof/>
          <w:sz w:val="24"/>
          <w:szCs w:val="24"/>
          <w:vertAlign w:val="superscript"/>
        </w:rPr>
        <w:t>56</w:t>
      </w:r>
      <w:r w:rsidR="00FE5DE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dubbed the Tungsten Anode Spectral Model </w:t>
      </w:r>
      <w:r w:rsidR="00B540A6">
        <w:rPr>
          <w:rFonts w:ascii="Times New Roman" w:eastAsia="Times New Roman" w:hAnsi="Times New Roman" w:cs="Times New Roman"/>
          <w:sz w:val="24"/>
          <w:szCs w:val="24"/>
        </w:rPr>
        <w:t xml:space="preserve">using </w:t>
      </w:r>
      <w:r>
        <w:rPr>
          <w:rFonts w:ascii="Times New Roman" w:eastAsia="Times New Roman" w:hAnsi="Times New Roman" w:cs="Times New Roman"/>
          <w:sz w:val="24"/>
          <w:szCs w:val="24"/>
        </w:rPr>
        <w:t xml:space="preserve">Interpolating Cubic Splines (TASMICS), </w:t>
      </w:r>
      <w:r>
        <w:rPr>
          <w:rFonts w:ascii="Times New Roman" w:eastAsia="Times New Roman" w:hAnsi="Times New Roman" w:cs="Times New Roman"/>
          <w:sz w:val="24"/>
          <w:szCs w:val="24"/>
        </w:rPr>
        <w:lastRenderedPageBreak/>
        <w:t xml:space="preserve">which uses </w:t>
      </w:r>
      <w:r w:rsidR="009063B1">
        <w:rPr>
          <w:rFonts w:ascii="Times New Roman" w:eastAsia="Times New Roman" w:hAnsi="Times New Roman" w:cs="Times New Roman"/>
          <w:sz w:val="24"/>
          <w:szCs w:val="24"/>
        </w:rPr>
        <w:t xml:space="preserve">piece-wise </w:t>
      </w:r>
      <w:r w:rsidR="00283AB8">
        <w:rPr>
          <w:rFonts w:ascii="Times New Roman" w:eastAsia="Times New Roman" w:hAnsi="Times New Roman" w:cs="Times New Roman"/>
          <w:sz w:val="24"/>
          <w:szCs w:val="24"/>
        </w:rPr>
        <w:t>third</w:t>
      </w:r>
      <w:r w:rsidR="002B697A">
        <w:rPr>
          <w:rFonts w:ascii="Times New Roman" w:eastAsia="Times New Roman" w:hAnsi="Times New Roman" w:cs="Times New Roman"/>
          <w:sz w:val="24"/>
          <w:szCs w:val="24"/>
        </w:rPr>
        <w:t>-</w:t>
      </w:r>
      <w:r w:rsidR="00283AB8">
        <w:rPr>
          <w:rFonts w:ascii="Times New Roman" w:eastAsia="Times New Roman" w:hAnsi="Times New Roman" w:cs="Times New Roman"/>
          <w:sz w:val="24"/>
          <w:szCs w:val="24"/>
        </w:rPr>
        <w:t xml:space="preserve">order polynomial </w:t>
      </w:r>
      <w:r>
        <w:rPr>
          <w:rFonts w:ascii="Times New Roman" w:eastAsia="Times New Roman" w:hAnsi="Times New Roman" w:cs="Times New Roman"/>
          <w:sz w:val="24"/>
          <w:szCs w:val="24"/>
        </w:rPr>
        <w:t xml:space="preserve">spline </w:t>
      </w:r>
      <w:r w:rsidR="009063B1">
        <w:rPr>
          <w:rFonts w:ascii="Times New Roman" w:eastAsia="Times New Roman" w:hAnsi="Times New Roman" w:cs="Times New Roman"/>
          <w:sz w:val="24"/>
          <w:szCs w:val="24"/>
        </w:rPr>
        <w:t>approximation</w:t>
      </w:r>
      <w:r w:rsidR="00A5215E">
        <w:rPr>
          <w:rFonts w:ascii="Times New Roman" w:eastAsia="Times New Roman" w:hAnsi="Times New Roman" w:cs="Times New Roman"/>
          <w:sz w:val="24"/>
          <w:szCs w:val="24"/>
        </w:rPr>
        <w:t>s</w:t>
      </w:r>
      <w:r w:rsidR="009063B1">
        <w:rPr>
          <w:rFonts w:ascii="Times New Roman" w:eastAsia="Times New Roman" w:hAnsi="Times New Roman" w:cs="Times New Roman"/>
          <w:sz w:val="24"/>
          <w:szCs w:val="24"/>
        </w:rPr>
        <w:t xml:space="preserve"> analogous to the original TASMIP polynomial interpolation</w:t>
      </w:r>
      <w:r w:rsidR="00283AB8">
        <w:rPr>
          <w:rFonts w:ascii="Times New Roman" w:eastAsia="Times New Roman" w:hAnsi="Times New Roman" w:cs="Times New Roman"/>
          <w:sz w:val="24"/>
          <w:szCs w:val="24"/>
        </w:rPr>
        <w:t xml:space="preserve"> to compute the number of photons in </w:t>
      </w:r>
      <w:r w:rsidR="00764979">
        <w:rPr>
          <w:rFonts w:ascii="Times New Roman" w:eastAsia="Times New Roman" w:hAnsi="Times New Roman" w:cs="Times New Roman"/>
          <w:sz w:val="24"/>
          <w:szCs w:val="24"/>
        </w:rPr>
        <w:t>each energy</w:t>
      </w:r>
      <w:r w:rsidR="00283AB8">
        <w:rPr>
          <w:rFonts w:ascii="Times New Roman" w:eastAsia="Times New Roman" w:hAnsi="Times New Roman" w:cs="Times New Roman"/>
          <w:sz w:val="24"/>
          <w:szCs w:val="24"/>
        </w:rPr>
        <w:t xml:space="preserve"> bin as a function of tube potential</w:t>
      </w:r>
      <w:r w:rsidR="009063B1">
        <w:rPr>
          <w:rFonts w:ascii="Times New Roman" w:eastAsia="Times New Roman" w:hAnsi="Times New Roman" w:cs="Times New Roman"/>
          <w:sz w:val="24"/>
          <w:szCs w:val="24"/>
        </w:rPr>
        <w:t>.</w:t>
      </w:r>
      <w:r w:rsidR="00283377">
        <w:rPr>
          <w:rFonts w:ascii="Times New Roman" w:eastAsia="Times New Roman" w:hAnsi="Times New Roman" w:cs="Times New Roman"/>
          <w:sz w:val="24"/>
          <w:szCs w:val="24"/>
        </w:rPr>
        <w:t xml:space="preserve"> Based on </w:t>
      </w:r>
      <w:r w:rsidR="0078479F">
        <w:rPr>
          <w:rFonts w:ascii="Times New Roman" w:eastAsia="Times New Roman" w:hAnsi="Times New Roman" w:cs="Times New Roman"/>
          <w:sz w:val="24"/>
          <w:szCs w:val="24"/>
        </w:rPr>
        <w:t xml:space="preserve">a Monte Carlo </w:t>
      </w:r>
      <w:r w:rsidR="00392874">
        <w:rPr>
          <w:rFonts w:ascii="Times New Roman" w:eastAsia="Times New Roman" w:hAnsi="Times New Roman" w:cs="Times New Roman"/>
          <w:sz w:val="24"/>
          <w:szCs w:val="24"/>
        </w:rPr>
        <w:t>(MC) simulation</w:t>
      </w:r>
      <w:r w:rsidR="00834BC4">
        <w:rPr>
          <w:rFonts w:ascii="Times New Roman" w:eastAsia="Times New Roman" w:hAnsi="Times New Roman" w:cs="Times New Roman"/>
          <w:sz w:val="24"/>
          <w:szCs w:val="24"/>
        </w:rPr>
        <w:t>,</w:t>
      </w:r>
      <w:r w:rsidR="00FE5DE5">
        <w:rPr>
          <w:rFonts w:ascii="Times New Roman" w:eastAsia="Times New Roman" w:hAnsi="Times New Roman" w:cs="Times New Roman"/>
          <w:sz w:val="24"/>
          <w:szCs w:val="24"/>
        </w:rPr>
        <w:fldChar w:fldCharType="begin" w:fldLock="1"/>
      </w:r>
      <w:r w:rsidR="001C1792">
        <w:rPr>
          <w:rFonts w:ascii="Times New Roman" w:eastAsia="Times New Roman" w:hAnsi="Times New Roman" w:cs="Times New Roman"/>
          <w:sz w:val="24"/>
          <w:szCs w:val="24"/>
        </w:rPr>
        <w:instrText>ADDIN CSL_CITATION { "citationItems" : [ { "id" : "ITEM-1", "itemData" : { "DOI" : "LA-CP-07-1473", "author" : [ { "dropping-particle" : "", "family" : "Pelowitz", "given" : "Denise B", "non-dropping-particle" : "", "parse-names" : false, "suffix" : "" } ], "container-title" : "Los Alamos National Laboratory", "id" : "ITEM-1", "issued" : { "date-parts" : [ [ "2008" ] ] }, "title" : "MCNPX User\u2019S Manual Version 2.6.0", "type" : "report" }, "uris" : [ "http://www.mendeley.com/documents/?uuid=bcf3432b-59aa-49ef-94a5-60d6b47fdce9" ] } ], "mendeley" : { "formattedCitation" : "&lt;sup&gt;57&lt;/sup&gt;", "plainTextFormattedCitation" : "57", "previouslyFormattedCitation" : "&lt;sup&gt;56&lt;/sup&gt;"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1C1792" w:rsidRPr="001C1792">
        <w:rPr>
          <w:rFonts w:ascii="Times New Roman" w:eastAsia="Times New Roman" w:hAnsi="Times New Roman" w:cs="Times New Roman"/>
          <w:noProof/>
          <w:sz w:val="24"/>
          <w:szCs w:val="24"/>
          <w:vertAlign w:val="superscript"/>
        </w:rPr>
        <w:t>57</w:t>
      </w:r>
      <w:r w:rsidR="00FE5DE5">
        <w:rPr>
          <w:rFonts w:ascii="Times New Roman" w:eastAsia="Times New Roman" w:hAnsi="Times New Roman" w:cs="Times New Roman"/>
          <w:sz w:val="24"/>
          <w:szCs w:val="24"/>
        </w:rPr>
        <w:fldChar w:fldCharType="end"/>
      </w:r>
      <w:r w:rsidR="0078479F">
        <w:rPr>
          <w:rFonts w:ascii="Times New Roman" w:eastAsia="Times New Roman" w:hAnsi="Times New Roman" w:cs="Times New Roman"/>
          <w:sz w:val="24"/>
          <w:szCs w:val="24"/>
          <w:vertAlign w:val="superscript"/>
        </w:rPr>
        <w:t xml:space="preserve"> </w:t>
      </w:r>
      <w:r w:rsidR="0078479F">
        <w:rPr>
          <w:rFonts w:ascii="Times New Roman" w:eastAsia="Times New Roman" w:hAnsi="Times New Roman" w:cs="Times New Roman"/>
          <w:sz w:val="24"/>
          <w:szCs w:val="24"/>
        </w:rPr>
        <w:t>TASMICS</w:t>
      </w:r>
      <w:r w:rsidR="003D4C42">
        <w:rPr>
          <w:rFonts w:ascii="Times New Roman" w:eastAsia="Times New Roman" w:hAnsi="Times New Roman" w:cs="Times New Roman"/>
          <w:sz w:val="24"/>
          <w:szCs w:val="24"/>
        </w:rPr>
        <w:t xml:space="preserve"> avoids </w:t>
      </w:r>
      <w:r w:rsidR="00A5215E">
        <w:rPr>
          <w:rFonts w:ascii="Times New Roman" w:eastAsia="Times New Roman" w:hAnsi="Times New Roman" w:cs="Times New Roman"/>
          <w:sz w:val="24"/>
          <w:szCs w:val="24"/>
        </w:rPr>
        <w:t xml:space="preserve">possible systematic </w:t>
      </w:r>
      <w:r w:rsidR="002B697A">
        <w:rPr>
          <w:rFonts w:ascii="Times New Roman" w:eastAsia="Times New Roman" w:hAnsi="Times New Roman" w:cs="Times New Roman"/>
          <w:sz w:val="24"/>
          <w:szCs w:val="24"/>
        </w:rPr>
        <w:t xml:space="preserve">measurement </w:t>
      </w:r>
      <w:r w:rsidR="00A5215E">
        <w:rPr>
          <w:rFonts w:ascii="Times New Roman" w:eastAsia="Times New Roman" w:hAnsi="Times New Roman" w:cs="Times New Roman"/>
          <w:sz w:val="24"/>
          <w:szCs w:val="24"/>
        </w:rPr>
        <w:t xml:space="preserve">errors </w:t>
      </w:r>
      <w:r w:rsidR="003D4C42">
        <w:rPr>
          <w:rFonts w:ascii="Times New Roman" w:eastAsia="Times New Roman" w:hAnsi="Times New Roman" w:cs="Times New Roman"/>
          <w:sz w:val="24"/>
          <w:szCs w:val="24"/>
        </w:rPr>
        <w:t>(</w:t>
      </w:r>
      <w:r w:rsidR="00A5215E">
        <w:rPr>
          <w:rFonts w:ascii="Times New Roman" w:eastAsia="Times New Roman" w:hAnsi="Times New Roman" w:cs="Times New Roman"/>
          <w:sz w:val="24"/>
          <w:szCs w:val="24"/>
        </w:rPr>
        <w:t xml:space="preserve">arising, for example, from </w:t>
      </w:r>
      <w:r w:rsidR="003D4C42">
        <w:rPr>
          <w:rFonts w:ascii="Times New Roman" w:eastAsia="Times New Roman" w:hAnsi="Times New Roman" w:cs="Times New Roman"/>
          <w:sz w:val="24"/>
          <w:szCs w:val="24"/>
        </w:rPr>
        <w:t xml:space="preserve">charge pile up and electronic noise) </w:t>
      </w:r>
      <w:r w:rsidR="00A5215E">
        <w:rPr>
          <w:rFonts w:ascii="Times New Roman" w:eastAsia="Times New Roman" w:hAnsi="Times New Roman" w:cs="Times New Roman"/>
          <w:sz w:val="24"/>
          <w:szCs w:val="24"/>
        </w:rPr>
        <w:t xml:space="preserve">and allows </w:t>
      </w:r>
      <w:r w:rsidR="00F01283">
        <w:rPr>
          <w:rFonts w:ascii="Times New Roman" w:eastAsia="Times New Roman" w:hAnsi="Times New Roman" w:cs="Times New Roman"/>
          <w:sz w:val="24"/>
          <w:szCs w:val="24"/>
        </w:rPr>
        <w:t xml:space="preserve">higher </w:t>
      </w:r>
      <w:r w:rsidR="0078479F">
        <w:rPr>
          <w:rFonts w:ascii="Times New Roman" w:eastAsia="Times New Roman" w:hAnsi="Times New Roman" w:cs="Times New Roman"/>
          <w:sz w:val="24"/>
          <w:szCs w:val="24"/>
        </w:rPr>
        <w:t>energy resolution</w:t>
      </w:r>
      <w:r w:rsidR="0020406C">
        <w:rPr>
          <w:rFonts w:ascii="Times New Roman" w:eastAsia="Times New Roman" w:hAnsi="Times New Roman" w:cs="Times New Roman"/>
          <w:sz w:val="24"/>
          <w:szCs w:val="24"/>
        </w:rPr>
        <w:t>,</w:t>
      </w:r>
      <w:r w:rsidR="003D4C42">
        <w:rPr>
          <w:rFonts w:ascii="Times New Roman" w:eastAsia="Times New Roman" w:hAnsi="Times New Roman" w:cs="Times New Roman"/>
          <w:sz w:val="24"/>
          <w:szCs w:val="24"/>
        </w:rPr>
        <w:t xml:space="preserve"> </w:t>
      </w:r>
      <w:r w:rsidR="0078479F">
        <w:rPr>
          <w:rFonts w:ascii="Times New Roman" w:eastAsia="Times New Roman" w:hAnsi="Times New Roman" w:cs="Times New Roman"/>
          <w:sz w:val="24"/>
          <w:szCs w:val="24"/>
        </w:rPr>
        <w:t>exten</w:t>
      </w:r>
      <w:r w:rsidR="003D4C42">
        <w:rPr>
          <w:rFonts w:ascii="Times New Roman" w:eastAsia="Times New Roman" w:hAnsi="Times New Roman" w:cs="Times New Roman"/>
          <w:sz w:val="24"/>
          <w:szCs w:val="24"/>
        </w:rPr>
        <w:t>sion of</w:t>
      </w:r>
      <w:r w:rsidR="0078479F">
        <w:rPr>
          <w:rFonts w:ascii="Times New Roman" w:eastAsia="Times New Roman" w:hAnsi="Times New Roman" w:cs="Times New Roman"/>
          <w:sz w:val="24"/>
          <w:szCs w:val="24"/>
        </w:rPr>
        <w:t xml:space="preserve"> the </w:t>
      </w:r>
      <w:r w:rsidR="002B697A">
        <w:rPr>
          <w:rFonts w:ascii="Times New Roman" w:eastAsia="Times New Roman" w:hAnsi="Times New Roman" w:cs="Times New Roman"/>
          <w:sz w:val="24"/>
          <w:szCs w:val="24"/>
        </w:rPr>
        <w:t xml:space="preserve">x-ray </w:t>
      </w:r>
      <w:r w:rsidR="00FF7CB6">
        <w:rPr>
          <w:rFonts w:ascii="Times New Roman" w:eastAsia="Times New Roman" w:hAnsi="Times New Roman" w:cs="Times New Roman"/>
          <w:sz w:val="24"/>
          <w:szCs w:val="24"/>
        </w:rPr>
        <w:t>tube potential to 640 kV</w:t>
      </w:r>
      <w:r w:rsidR="0020406C">
        <w:rPr>
          <w:rFonts w:ascii="Times New Roman" w:eastAsia="Times New Roman" w:hAnsi="Times New Roman" w:cs="Times New Roman"/>
          <w:sz w:val="24"/>
          <w:szCs w:val="24"/>
        </w:rPr>
        <w:t>,</w:t>
      </w:r>
      <w:r w:rsidR="0020406C" w:rsidRPr="00153F67">
        <w:rPr>
          <w:rFonts w:ascii="Times New Roman" w:eastAsia="Times New Roman" w:hAnsi="Times New Roman" w:cs="Times New Roman"/>
          <w:color w:val="0000CC"/>
          <w:sz w:val="24"/>
          <w:szCs w:val="24"/>
        </w:rPr>
        <w:t xml:space="preserve"> and</w:t>
      </w:r>
      <w:r w:rsidR="00153F67" w:rsidRPr="00153F67">
        <w:rPr>
          <w:rFonts w:ascii="Times New Roman" w:eastAsia="Times New Roman" w:hAnsi="Times New Roman" w:cs="Times New Roman"/>
          <w:color w:val="0000CC"/>
          <w:sz w:val="24"/>
          <w:szCs w:val="24"/>
        </w:rPr>
        <w:t xml:space="preserve"> generation of minimally filtered (0.8 mm Be) spectra</w:t>
      </w:r>
      <w:r w:rsidR="00153F67">
        <w:rPr>
          <w:rFonts w:ascii="Times New Roman" w:eastAsia="Times New Roman" w:hAnsi="Times New Roman" w:cs="Times New Roman"/>
          <w:sz w:val="24"/>
          <w:szCs w:val="24"/>
        </w:rPr>
        <w:t>.</w:t>
      </w:r>
      <w:r w:rsidR="0020406C">
        <w:rPr>
          <w:rFonts w:ascii="Times New Roman" w:eastAsia="Times New Roman" w:hAnsi="Times New Roman" w:cs="Times New Roman"/>
          <w:sz w:val="24"/>
          <w:szCs w:val="24"/>
        </w:rPr>
        <w:t xml:space="preserve"> </w:t>
      </w:r>
    </w:p>
    <w:p w:rsidR="00CE127D" w:rsidRDefault="004A58FC" w:rsidP="00E4242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light of th</w:t>
      </w:r>
      <w:r w:rsidR="002B697A">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improved </w:t>
      </w:r>
      <w:r w:rsidR="00C56E4D">
        <w:rPr>
          <w:rFonts w:ascii="Times New Roman" w:eastAsia="Times New Roman" w:hAnsi="Times New Roman" w:cs="Times New Roman"/>
          <w:sz w:val="24"/>
          <w:szCs w:val="24"/>
        </w:rPr>
        <w:t xml:space="preserve">spectral </w:t>
      </w:r>
      <w:r w:rsidR="002B697A">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this Technical Note reports an update to the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toolkit with TASMICS as the default </w:t>
      </w:r>
      <w:r w:rsidR="00A5215E">
        <w:rPr>
          <w:rFonts w:ascii="Times New Roman" w:eastAsia="Times New Roman" w:hAnsi="Times New Roman" w:cs="Times New Roman"/>
          <w:sz w:val="24"/>
          <w:szCs w:val="24"/>
        </w:rPr>
        <w:t xml:space="preserve">method for </w:t>
      </w:r>
      <w:r>
        <w:rPr>
          <w:rFonts w:ascii="Times New Roman" w:eastAsia="Times New Roman" w:hAnsi="Times New Roman" w:cs="Times New Roman"/>
          <w:sz w:val="24"/>
          <w:szCs w:val="24"/>
        </w:rPr>
        <w:t xml:space="preserve">spectral calculation. The code (referred to as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3.0) also includes a new optimization tool to</w:t>
      </w:r>
      <w:r w:rsidR="00A5215E">
        <w:rPr>
          <w:rFonts w:ascii="Times New Roman" w:eastAsia="Times New Roman" w:hAnsi="Times New Roman" w:cs="Times New Roman"/>
          <w:sz w:val="24"/>
          <w:szCs w:val="24"/>
        </w:rPr>
        <w:t xml:space="preserve"> assist with a common issue faced by TASMIP / TASMICS / </w:t>
      </w:r>
      <w:proofErr w:type="spellStart"/>
      <w:r w:rsidR="004E3CEA">
        <w:rPr>
          <w:rFonts w:ascii="Times New Roman" w:eastAsia="Times New Roman" w:hAnsi="Times New Roman" w:cs="Times New Roman"/>
          <w:sz w:val="24"/>
          <w:szCs w:val="24"/>
        </w:rPr>
        <w:t>s</w:t>
      </w:r>
      <w:r w:rsidR="00A5215E">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w:t>
      </w:r>
      <w:r w:rsidR="00A5215E">
        <w:rPr>
          <w:rFonts w:ascii="Times New Roman" w:eastAsia="Times New Roman" w:hAnsi="Times New Roman" w:cs="Times New Roman"/>
          <w:sz w:val="24"/>
          <w:szCs w:val="24"/>
        </w:rPr>
        <w:t xml:space="preserve">users: how to </w:t>
      </w:r>
      <w:r>
        <w:rPr>
          <w:rFonts w:ascii="Times New Roman" w:eastAsia="Times New Roman" w:hAnsi="Times New Roman" w:cs="Times New Roman"/>
          <w:sz w:val="24"/>
          <w:szCs w:val="24"/>
        </w:rPr>
        <w:t xml:space="preserve">model </w:t>
      </w:r>
      <w:r w:rsidR="00834BC4">
        <w:rPr>
          <w:rFonts w:ascii="Times New Roman" w:eastAsia="Times New Roman" w:hAnsi="Times New Roman" w:cs="Times New Roman"/>
          <w:sz w:val="24"/>
          <w:szCs w:val="24"/>
        </w:rPr>
        <w:t xml:space="preserve">and match </w:t>
      </w:r>
      <w:r>
        <w:rPr>
          <w:rFonts w:ascii="Times New Roman" w:eastAsia="Times New Roman" w:hAnsi="Times New Roman" w:cs="Times New Roman"/>
          <w:sz w:val="24"/>
          <w:szCs w:val="24"/>
        </w:rPr>
        <w:t xml:space="preserve">the </w:t>
      </w:r>
      <w:r w:rsidR="0001127D">
        <w:rPr>
          <w:rFonts w:ascii="Times New Roman" w:eastAsia="Times New Roman" w:hAnsi="Times New Roman" w:cs="Times New Roman"/>
          <w:sz w:val="24"/>
          <w:szCs w:val="24"/>
        </w:rPr>
        <w:t xml:space="preserve">exposure </w:t>
      </w:r>
      <w:r>
        <w:rPr>
          <w:rFonts w:ascii="Times New Roman" w:eastAsia="Times New Roman" w:hAnsi="Times New Roman" w:cs="Times New Roman"/>
          <w:sz w:val="24"/>
          <w:szCs w:val="24"/>
        </w:rPr>
        <w:t>characteristics of a particular x-ray tube that differ</w:t>
      </w:r>
      <w:r w:rsidR="00A5215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that in the underlying TASMICS simulation. The code was developed and validated using M</w:t>
      </w:r>
      <w:r w:rsidR="002953A9">
        <w:rPr>
          <w:rFonts w:ascii="Times New Roman" w:eastAsia="Times New Roman" w:hAnsi="Times New Roman" w:cs="Times New Roman"/>
          <w:sz w:val="24"/>
          <w:szCs w:val="24"/>
        </w:rPr>
        <w:t>ATLAB</w:t>
      </w:r>
      <w:r>
        <w:rPr>
          <w:rFonts w:ascii="Times New Roman" w:eastAsia="Times New Roman" w:hAnsi="Times New Roman" w:cs="Times New Roman"/>
          <w:sz w:val="24"/>
          <w:szCs w:val="24"/>
        </w:rPr>
        <w:t xml:space="preserve"> release 2013b. The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3.0 / TASMICS implementation </w:t>
      </w:r>
      <w:r w:rsidR="00A5215E">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detailed below, and the code is freely available for download at: </w:t>
      </w:r>
      <w:hyperlink r:id="rId11" w:history="1">
        <w:r w:rsidR="00F853AA" w:rsidRPr="008D51F4">
          <w:rPr>
            <w:rStyle w:val="Hyperlink"/>
            <w:rFonts w:ascii="Times New Roman" w:eastAsia="Times New Roman" w:hAnsi="Times New Roman" w:cs="Times New Roman"/>
            <w:sz w:val="24"/>
            <w:szCs w:val="24"/>
          </w:rPr>
          <w:t>http://istar.jhu.edu/downloads/</w:t>
        </w:r>
      </w:hyperlink>
      <w:r w:rsidR="002E3A9A">
        <w:rPr>
          <w:rFonts w:ascii="Times New Roman" w:eastAsia="Times New Roman" w:hAnsi="Times New Roman" w:cs="Times New Roman"/>
          <w:sz w:val="24"/>
          <w:szCs w:val="24"/>
        </w:rPr>
        <w:t>.</w:t>
      </w:r>
      <w:r w:rsidR="00416A82">
        <w:rPr>
          <w:rFonts w:ascii="Times New Roman" w:eastAsia="Times New Roman" w:hAnsi="Times New Roman" w:cs="Times New Roman"/>
          <w:sz w:val="24"/>
          <w:szCs w:val="24"/>
        </w:rPr>
        <w:t xml:space="preserve"> </w:t>
      </w:r>
      <w:r w:rsidR="00A5215E">
        <w:rPr>
          <w:rFonts w:ascii="Times New Roman" w:eastAsia="Times New Roman" w:hAnsi="Times New Roman" w:cs="Times New Roman"/>
          <w:sz w:val="24"/>
          <w:szCs w:val="24"/>
        </w:rPr>
        <w:t xml:space="preserve">Video tutorials for the </w:t>
      </w:r>
      <w:proofErr w:type="spellStart"/>
      <w:r w:rsidR="004E3CEA">
        <w:rPr>
          <w:rFonts w:ascii="Times New Roman" w:eastAsia="Times New Roman" w:hAnsi="Times New Roman" w:cs="Times New Roman"/>
          <w:sz w:val="24"/>
          <w:szCs w:val="24"/>
        </w:rPr>
        <w:t>s</w:t>
      </w:r>
      <w:r w:rsidR="00416A82">
        <w:rPr>
          <w:rFonts w:ascii="Times New Roman" w:eastAsia="Times New Roman" w:hAnsi="Times New Roman" w:cs="Times New Roman"/>
          <w:sz w:val="24"/>
          <w:szCs w:val="24"/>
        </w:rPr>
        <w:t>pektr</w:t>
      </w:r>
      <w:proofErr w:type="spellEnd"/>
      <w:r w:rsidR="00416A82">
        <w:rPr>
          <w:rFonts w:ascii="Times New Roman" w:eastAsia="Times New Roman" w:hAnsi="Times New Roman" w:cs="Times New Roman"/>
          <w:sz w:val="24"/>
          <w:szCs w:val="24"/>
        </w:rPr>
        <w:t xml:space="preserve"> </w:t>
      </w:r>
      <w:r w:rsidR="00A5215E">
        <w:rPr>
          <w:rFonts w:ascii="Times New Roman" w:eastAsia="Times New Roman" w:hAnsi="Times New Roman" w:cs="Times New Roman"/>
          <w:sz w:val="24"/>
          <w:szCs w:val="24"/>
        </w:rPr>
        <w:t>function library</w:t>
      </w:r>
      <w:r w:rsidR="00FD227E">
        <w:rPr>
          <w:rFonts w:ascii="Times New Roman" w:eastAsia="Times New Roman" w:hAnsi="Times New Roman" w:cs="Times New Roman"/>
          <w:sz w:val="24"/>
          <w:szCs w:val="24"/>
        </w:rPr>
        <w:t>, GUI, and optimization tool</w:t>
      </w:r>
      <w:r w:rsidR="00A5215E">
        <w:rPr>
          <w:rFonts w:ascii="Times New Roman" w:eastAsia="Times New Roman" w:hAnsi="Times New Roman" w:cs="Times New Roman"/>
          <w:sz w:val="24"/>
          <w:szCs w:val="24"/>
        </w:rPr>
        <w:t xml:space="preserve"> </w:t>
      </w:r>
      <w:r w:rsidR="00416A82">
        <w:rPr>
          <w:rFonts w:ascii="Times New Roman" w:eastAsia="Times New Roman" w:hAnsi="Times New Roman" w:cs="Times New Roman"/>
          <w:sz w:val="24"/>
          <w:szCs w:val="24"/>
        </w:rPr>
        <w:t xml:space="preserve">are available </w:t>
      </w:r>
      <w:r w:rsidR="00A5215E">
        <w:rPr>
          <w:rFonts w:ascii="Times New Roman" w:eastAsia="Times New Roman" w:hAnsi="Times New Roman" w:cs="Times New Roman"/>
          <w:sz w:val="24"/>
          <w:szCs w:val="24"/>
        </w:rPr>
        <w:t xml:space="preserve">at the same link and </w:t>
      </w:r>
      <w:r w:rsidR="00FD227E">
        <w:rPr>
          <w:rFonts w:ascii="Times New Roman" w:eastAsia="Times New Roman" w:hAnsi="Times New Roman" w:cs="Times New Roman"/>
          <w:sz w:val="24"/>
          <w:szCs w:val="24"/>
        </w:rPr>
        <w:t xml:space="preserve">at the following YouTube links: </w:t>
      </w:r>
    </w:p>
    <w:p w:rsidR="00CE127D" w:rsidRDefault="00CE127D" w:rsidP="00CE12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hyperlink r:id="rId12" w:history="1">
        <w:r w:rsidRPr="00C87902">
          <w:rPr>
            <w:rStyle w:val="Hyperlink"/>
            <w:rFonts w:ascii="Times New Roman" w:eastAsia="Times New Roman" w:hAnsi="Times New Roman" w:cs="Times New Roman"/>
            <w:sz w:val="24"/>
            <w:szCs w:val="24"/>
          </w:rPr>
          <w:t>https://www.youtube.com/watch?v=Kn588r4arTM</w:t>
        </w:r>
      </w:hyperlink>
    </w:p>
    <w:p w:rsidR="00CE127D" w:rsidRDefault="00CE127D" w:rsidP="00CE12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hyperlink r:id="rId13" w:history="1">
        <w:r w:rsidRPr="00C87902">
          <w:rPr>
            <w:rStyle w:val="Hyperlink"/>
            <w:rFonts w:ascii="Times New Roman" w:eastAsia="Times New Roman" w:hAnsi="Times New Roman" w:cs="Times New Roman"/>
            <w:sz w:val="24"/>
            <w:szCs w:val="24"/>
          </w:rPr>
          <w:t>https://www.youtube.com/watch?v=fXenb_LNMKM</w:t>
        </w:r>
      </w:hyperlink>
    </w:p>
    <w:p w:rsidR="00CE127D" w:rsidRDefault="00CE127D" w:rsidP="00CE12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hyperlink r:id="rId14" w:history="1">
        <w:r w:rsidRPr="00C87902">
          <w:rPr>
            <w:rStyle w:val="Hyperlink"/>
            <w:rFonts w:ascii="Times New Roman" w:eastAsia="Times New Roman" w:hAnsi="Times New Roman" w:cs="Times New Roman"/>
            <w:sz w:val="24"/>
            <w:szCs w:val="24"/>
          </w:rPr>
          <w:t>https://www.youtube.com/watch?v=84DJndsj9CY</w:t>
        </w:r>
      </w:hyperlink>
    </w:p>
    <w:p w:rsidR="00776988" w:rsidRDefault="00776988" w:rsidP="00CE127D">
      <w:pPr>
        <w:spacing w:after="0" w:line="480" w:lineRule="auto"/>
        <w:rPr>
          <w:rFonts w:ascii="Times New Roman" w:eastAsia="Times New Roman" w:hAnsi="Times New Roman" w:cs="Times New Roman"/>
          <w:sz w:val="24"/>
          <w:szCs w:val="24"/>
        </w:rPr>
      </w:pPr>
    </w:p>
    <w:p w:rsidR="00776988" w:rsidRDefault="00776988" w:rsidP="00CE127D">
      <w:pPr>
        <w:spacing w:after="0" w:line="480" w:lineRule="auto"/>
        <w:rPr>
          <w:rFonts w:ascii="Times New Roman" w:eastAsia="Times New Roman" w:hAnsi="Times New Roman" w:cs="Times New Roman"/>
          <w:sz w:val="24"/>
          <w:szCs w:val="24"/>
        </w:rPr>
      </w:pPr>
    </w:p>
    <w:p w:rsidR="00776988" w:rsidRDefault="00776988" w:rsidP="00CE127D">
      <w:pPr>
        <w:spacing w:after="0" w:line="480" w:lineRule="auto"/>
        <w:rPr>
          <w:rFonts w:ascii="Times New Roman" w:eastAsia="Times New Roman" w:hAnsi="Times New Roman" w:cs="Times New Roman"/>
          <w:sz w:val="24"/>
          <w:szCs w:val="24"/>
        </w:rPr>
      </w:pPr>
    </w:p>
    <w:p w:rsidR="00776988" w:rsidRDefault="00776988" w:rsidP="00CE127D">
      <w:pPr>
        <w:spacing w:after="0" w:line="480" w:lineRule="auto"/>
        <w:rPr>
          <w:rFonts w:ascii="Times New Roman" w:eastAsia="Times New Roman" w:hAnsi="Times New Roman" w:cs="Times New Roman"/>
          <w:sz w:val="24"/>
          <w:szCs w:val="24"/>
        </w:rPr>
      </w:pPr>
    </w:p>
    <w:p w:rsidR="00776988" w:rsidRDefault="00776988" w:rsidP="00CE127D">
      <w:pPr>
        <w:spacing w:after="0" w:line="480" w:lineRule="auto"/>
        <w:rPr>
          <w:rFonts w:ascii="Times New Roman" w:eastAsia="Times New Roman" w:hAnsi="Times New Roman" w:cs="Times New Roman"/>
          <w:sz w:val="24"/>
          <w:szCs w:val="24"/>
        </w:rPr>
      </w:pPr>
    </w:p>
    <w:p w:rsidR="00B01A34" w:rsidRDefault="00210C3E" w:rsidP="00B02081">
      <w:pPr>
        <w:numPr>
          <w:ilvl w:val="0"/>
          <w:numId w:val="1"/>
        </w:numPr>
        <w:spacing w:after="0"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The</w:t>
      </w:r>
      <w:r w:rsidR="004A58FC">
        <w:rPr>
          <w:rFonts w:ascii="Times New Roman" w:eastAsia="Times New Roman" w:hAnsi="Times New Roman" w:cs="Times New Roman"/>
          <w:b/>
          <w:sz w:val="24"/>
          <w:szCs w:val="24"/>
        </w:rPr>
        <w:t xml:space="preserve"> </w:t>
      </w:r>
      <w:proofErr w:type="spellStart"/>
      <w:r w:rsidR="003B1E95">
        <w:rPr>
          <w:rFonts w:ascii="Times New Roman" w:eastAsia="Times New Roman" w:hAnsi="Times New Roman" w:cs="Times New Roman"/>
          <w:b/>
          <w:sz w:val="24"/>
          <w:szCs w:val="24"/>
        </w:rPr>
        <w:t>s</w:t>
      </w:r>
      <w:r w:rsidR="004A58FC">
        <w:rPr>
          <w:rFonts w:ascii="Times New Roman" w:eastAsia="Times New Roman" w:hAnsi="Times New Roman" w:cs="Times New Roman"/>
          <w:b/>
          <w:sz w:val="24"/>
          <w:szCs w:val="24"/>
        </w:rPr>
        <w:t>pektr</w:t>
      </w:r>
      <w:proofErr w:type="spellEnd"/>
      <w:r w:rsidR="004A58FC">
        <w:rPr>
          <w:rFonts w:ascii="Times New Roman" w:eastAsia="Times New Roman" w:hAnsi="Times New Roman" w:cs="Times New Roman"/>
          <w:b/>
          <w:sz w:val="24"/>
          <w:szCs w:val="24"/>
        </w:rPr>
        <w:t xml:space="preserve"> 3.0</w:t>
      </w:r>
      <w:r>
        <w:rPr>
          <w:rFonts w:ascii="Times New Roman" w:eastAsia="Times New Roman" w:hAnsi="Times New Roman" w:cs="Times New Roman"/>
          <w:b/>
          <w:sz w:val="24"/>
          <w:szCs w:val="24"/>
        </w:rPr>
        <w:t xml:space="preserve"> Toolkit</w:t>
      </w:r>
    </w:p>
    <w:p w:rsidR="00B01A34" w:rsidRDefault="004A58FC" w:rsidP="00B02081">
      <w:pPr>
        <w:numPr>
          <w:ilvl w:val="0"/>
          <w:numId w:val="2"/>
        </w:numPr>
        <w:spacing w:after="0" w:line="480" w:lineRule="auto"/>
        <w:ind w:left="270" w:hanging="270"/>
        <w:contextualSpacing/>
      </w:pPr>
      <w:r>
        <w:rPr>
          <w:rFonts w:ascii="Times New Roman" w:eastAsia="Times New Roman" w:hAnsi="Times New Roman" w:cs="Times New Roman"/>
          <w:b/>
          <w:sz w:val="24"/>
          <w:szCs w:val="24"/>
        </w:rPr>
        <w:t xml:space="preserve"> Implementation</w:t>
      </w:r>
    </w:p>
    <w:p w:rsidR="00B01A34" w:rsidRDefault="00113BEE" w:rsidP="00C161F3">
      <w:pPr>
        <w:spacing w:after="0" w:line="480" w:lineRule="auto"/>
        <w:jc w:val="both"/>
        <w:rPr>
          <w:rFonts w:ascii="Times New Roman" w:eastAsia="Times New Roman" w:hAnsi="Times New Roman" w:cs="Times New Roman"/>
          <w:sz w:val="24"/>
          <w:szCs w:val="24"/>
        </w:rPr>
      </w:pPr>
      <w:r w:rsidRPr="00113BEE">
        <w:rPr>
          <w:rFonts w:ascii="Times New Roman" w:eastAsia="Times New Roman" w:hAnsi="Times New Roman" w:cs="Times New Roman"/>
          <w:sz w:val="24"/>
          <w:szCs w:val="24"/>
        </w:rPr>
        <w:t>The x-ray fluence (photons</w:t>
      </w:r>
      <w:r w:rsidR="00001150">
        <w:rPr>
          <w:rFonts w:ascii="Times New Roman" w:eastAsia="Times New Roman" w:hAnsi="Times New Roman" w:cs="Times New Roman"/>
          <w:sz w:val="24"/>
          <w:szCs w:val="24"/>
        </w:rPr>
        <w:t xml:space="preserve"> </w:t>
      </w:r>
      <w:r w:rsidRPr="00113BEE">
        <w:rPr>
          <w:rFonts w:ascii="Times New Roman" w:eastAsia="Times New Roman" w:hAnsi="Times New Roman" w:cs="Times New Roman"/>
          <w:sz w:val="24"/>
          <w:szCs w:val="24"/>
        </w:rPr>
        <w:t>/</w:t>
      </w:r>
      <w:r w:rsidR="00001150">
        <w:rPr>
          <w:rFonts w:ascii="Times New Roman" w:eastAsia="Times New Roman" w:hAnsi="Times New Roman" w:cs="Times New Roman"/>
          <w:sz w:val="24"/>
          <w:szCs w:val="24"/>
        </w:rPr>
        <w:t xml:space="preserve"> </w:t>
      </w:r>
      <w:r w:rsidRPr="00113BEE">
        <w:rPr>
          <w:rFonts w:ascii="Times New Roman" w:eastAsia="Times New Roman" w:hAnsi="Times New Roman" w:cs="Times New Roman"/>
          <w:sz w:val="24"/>
          <w:szCs w:val="24"/>
        </w:rPr>
        <w:t>mm</w:t>
      </w:r>
      <w:r w:rsidRPr="00113BEE">
        <w:rPr>
          <w:rFonts w:ascii="Times New Roman" w:eastAsia="Times New Roman" w:hAnsi="Times New Roman" w:cs="Times New Roman"/>
          <w:sz w:val="24"/>
          <w:szCs w:val="24"/>
          <w:vertAlign w:val="superscript"/>
        </w:rPr>
        <w:t>2</w:t>
      </w:r>
      <w:r w:rsidR="00001150">
        <w:rPr>
          <w:rFonts w:ascii="Times New Roman" w:eastAsia="Times New Roman" w:hAnsi="Times New Roman" w:cs="Times New Roman"/>
          <w:sz w:val="24"/>
          <w:szCs w:val="24"/>
          <w:vertAlign w:val="superscript"/>
        </w:rPr>
        <w:t xml:space="preserve"> </w:t>
      </w:r>
      <w:r w:rsidRPr="00113BEE">
        <w:rPr>
          <w:rFonts w:ascii="Times New Roman" w:eastAsia="Times New Roman" w:hAnsi="Times New Roman" w:cs="Times New Roman"/>
          <w:sz w:val="24"/>
          <w:szCs w:val="24"/>
        </w:rPr>
        <w:t>/</w:t>
      </w:r>
      <w:r w:rsidR="00001150">
        <w:rPr>
          <w:rFonts w:ascii="Times New Roman" w:eastAsia="Times New Roman" w:hAnsi="Times New Roman" w:cs="Times New Roman"/>
          <w:sz w:val="24"/>
          <w:szCs w:val="24"/>
        </w:rPr>
        <w:t xml:space="preserve"> </w:t>
      </w:r>
      <w:r w:rsidRPr="00113BEE">
        <w:rPr>
          <w:rFonts w:ascii="Times New Roman" w:eastAsia="Times New Roman" w:hAnsi="Times New Roman" w:cs="Times New Roman"/>
          <w:sz w:val="24"/>
          <w:szCs w:val="24"/>
        </w:rPr>
        <w:t>mAs</w:t>
      </w:r>
      <w:r w:rsidR="002075CB">
        <w:rPr>
          <w:rFonts w:ascii="Times New Roman" w:eastAsia="Times New Roman" w:hAnsi="Times New Roman" w:cs="Times New Roman"/>
          <w:sz w:val="24"/>
          <w:szCs w:val="24"/>
        </w:rPr>
        <w:t xml:space="preserve"> </w:t>
      </w:r>
      <w:r w:rsidR="002075CB" w:rsidRPr="00153F67">
        <w:rPr>
          <w:rFonts w:ascii="Times New Roman" w:eastAsia="Times New Roman" w:hAnsi="Times New Roman" w:cs="Times New Roman"/>
          <w:color w:val="0000CC"/>
          <w:sz w:val="24"/>
          <w:szCs w:val="24"/>
        </w:rPr>
        <w:t>at 100 cm from the source</w:t>
      </w:r>
      <w:r w:rsidRPr="00113BEE">
        <w:rPr>
          <w:rFonts w:ascii="Times New Roman" w:eastAsia="Times New Roman" w:hAnsi="Times New Roman" w:cs="Times New Roman"/>
          <w:sz w:val="24"/>
          <w:szCs w:val="24"/>
        </w:rPr>
        <w:t xml:space="preserve">) in each energy bin </w:t>
      </w:r>
      <w:r w:rsidR="00036806">
        <w:rPr>
          <w:rFonts w:ascii="Times New Roman" w:eastAsia="Times New Roman" w:hAnsi="Times New Roman" w:cs="Times New Roman"/>
          <w:sz w:val="24"/>
          <w:szCs w:val="24"/>
        </w:rPr>
        <w:t>was</w:t>
      </w:r>
      <w:r w:rsidR="00036806" w:rsidRPr="00113BEE">
        <w:rPr>
          <w:rFonts w:ascii="Times New Roman" w:eastAsia="Times New Roman" w:hAnsi="Times New Roman" w:cs="Times New Roman"/>
          <w:sz w:val="24"/>
          <w:szCs w:val="24"/>
        </w:rPr>
        <w:t xml:space="preserve"> </w:t>
      </w:r>
      <w:r w:rsidRPr="00113BEE">
        <w:rPr>
          <w:rFonts w:ascii="Times New Roman" w:eastAsia="Times New Roman" w:hAnsi="Times New Roman" w:cs="Times New Roman"/>
          <w:sz w:val="24"/>
          <w:szCs w:val="24"/>
        </w:rPr>
        <w:t>drawn from the data of Hernandez and Boone</w:t>
      </w:r>
      <w:r w:rsidR="00FE5DE5">
        <w:rPr>
          <w:rFonts w:ascii="Times New Roman" w:eastAsia="Times New Roman" w:hAnsi="Times New Roman" w:cs="Times New Roman"/>
          <w:sz w:val="24"/>
          <w:szCs w:val="24"/>
        </w:rPr>
        <w:fldChar w:fldCharType="begin" w:fldLock="1"/>
      </w:r>
      <w:r w:rsidR="001C1792">
        <w:rPr>
          <w:rFonts w:ascii="Times New Roman" w:eastAsia="Times New Roman" w:hAnsi="Times New Roman" w:cs="Times New Roman"/>
          <w:sz w:val="24"/>
          <w:szCs w:val="24"/>
        </w:rPr>
        <w:instrText>ADDIN CSL_CITATION { "citationItems" : [ { "id" : "ITEM-1", "itemData" : { "DOI" : "10.1118/1.4866216", "PMID" : "24694149", "abstract" : "PURPOSE: Monte Carlo methods were used to generate lightly filtered high resolution x-ray spectra spanning from 20 kV to 640 kV.\\n\\nMETHODS: X-ray spectra were simulated for a conventional tungsten anode. The Monte Carlo N-Particle eXtended radiation transport code (MCNPX 2.6.0) was used to produce 35 spectra over the tube potential range from 20 kV to 640 kV, and cubic spline interpolation procedures were used to create piecewise polynomials characterizing the photon fluence per energy bin as a function of x-ray tube potential. Using these basis spectra and the cubic spline interpolation, 621 spectra were generated at 1 kV intervals from 20 to 640 kV. The tungsten anode spectral model using interpolating cubic splines (TASMICS) produces minimally filtered (0.8 mm Be) x-ray spectra with 1 keV energy resolution. The TASMICS spectra were compared mathematically with other, previously reported spectra.\\n\\nRESULTS: Using pairedt-test analyses, no statistically significant difference (i.e., p &gt; 0.05) was observed between compared spectra over energy bins above 1% of peak bremsstrahlung fluence. For all energy bins, the correlation of determination (R(2)) demonstrated good correlation for all spectral comparisons. The mean overall difference (MOD) and mean absolute difference (MAD) were computed over energy bins (above 1% of peak bremsstrahlung fluence) and over all the kV permutations compared. MOD and MAD comparisons with previously reported spectra were 2.7% and 9.7%, respectively (TASMIP), 0.1% and 12.0%, respectively [R. Birch and M. Marshall, \"Computation of bremsstrahlung x-ray spectra and comparison with spectra measured with a Ge(Li) detector,\" Phys. Med. Biol. 24, 505-517 (1979)], 0.4% and 8.1%, respectively (Poludniowski), and 0.4% and 8.1%, respectively (AAPM TG 195). The effective energy of TASMICS spectra with 2.5 mm of added Al filtration ranged from 17 keV (at 20 kV) to 138 keV (at 640 kV); with 0.2 mm of added Cu filtration the effective energy was 9 keV at 20 kV and 169 keV at 640 kV.\\n\\nCONCLUSIONS: Ranging from 20 kV to 640 kV, 621 x-ray spectra were produced and are available at 1 kV tube potential intervals. The spectra are tabulated at 1 keV intervals. TASMICS spectra were shown to be largely equivalent to published spectral models and are available in spreadsheet format for interested users by emailing the corresponding author (JMB).", "author" : [ { "dropping-particle" : "", "family" : "Hernandez", "given" : "Andrew M", "non-dropping-particle" : "", "parse-names" : false, "suffix" : "" }, { "dropping-particle" : "", "family" : "Boone", "given" : "John M", "non-dropping-particle" : "", "parse-names" : false, "suffix" : "" } ], "container-title" : "Medical Physics", "id" : "ITEM-1", "issued" : { "date-parts" : [ [ "2014" ] ] }, "page" : "42101", "title" : "Tungsten anode spectral model using interpolating cubic splines: unfiltered x-ray spectra from 20 kV to 640 kV.", "type" : "article-journal", "volume" : "41" }, "uris" : [ "http://www.mendeley.com/documents/?uuid=01bfb0a6-9f01-4d5b-a26c-6cc5c1080c37" ] } ], "mendeley" : { "formattedCitation" : "&lt;sup&gt;56&lt;/sup&gt;", "plainTextFormattedCitation" : "56", "previouslyFormattedCitation" : "&lt;sup&gt;55&lt;/sup&gt;"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1C1792" w:rsidRPr="001C1792">
        <w:rPr>
          <w:rFonts w:ascii="Times New Roman" w:eastAsia="Times New Roman" w:hAnsi="Times New Roman" w:cs="Times New Roman"/>
          <w:noProof/>
          <w:sz w:val="24"/>
          <w:szCs w:val="24"/>
          <w:vertAlign w:val="superscript"/>
        </w:rPr>
        <w:t>56</w:t>
      </w:r>
      <w:r w:rsidR="00FE5DE5">
        <w:rPr>
          <w:rFonts w:ascii="Times New Roman" w:eastAsia="Times New Roman" w:hAnsi="Times New Roman" w:cs="Times New Roman"/>
          <w:sz w:val="24"/>
          <w:szCs w:val="24"/>
        </w:rPr>
        <w:fldChar w:fldCharType="end"/>
      </w:r>
      <w:r w:rsidRPr="00113BEE">
        <w:rPr>
          <w:rFonts w:ascii="Times New Roman" w:eastAsia="Times New Roman" w:hAnsi="Times New Roman" w:cs="Times New Roman"/>
          <w:sz w:val="24"/>
          <w:szCs w:val="24"/>
          <w:vertAlign w:val="superscript"/>
        </w:rPr>
        <w:t xml:space="preserve"> </w:t>
      </w:r>
      <w:r w:rsidRPr="00113BEE">
        <w:rPr>
          <w:rFonts w:ascii="Times New Roman" w:eastAsia="Times New Roman" w:hAnsi="Times New Roman" w:cs="Times New Roman"/>
          <w:sz w:val="24"/>
          <w:szCs w:val="24"/>
        </w:rPr>
        <w:t xml:space="preserve">and stored in </w:t>
      </w:r>
      <w:proofErr w:type="spellStart"/>
      <w:r w:rsidRPr="00113BEE">
        <w:rPr>
          <w:rFonts w:ascii="Times New Roman" w:eastAsia="Times New Roman" w:hAnsi="Times New Roman" w:cs="Times New Roman"/>
          <w:i/>
          <w:sz w:val="24"/>
          <w:szCs w:val="24"/>
        </w:rPr>
        <w:t>spektrTASMICSdata.mat</w:t>
      </w:r>
      <w:proofErr w:type="spellEnd"/>
      <w:r w:rsidRPr="00113BEE">
        <w:rPr>
          <w:rFonts w:ascii="Times New Roman" w:eastAsia="Times New Roman" w:hAnsi="Times New Roman" w:cs="Times New Roman"/>
          <w:sz w:val="24"/>
          <w:szCs w:val="24"/>
        </w:rPr>
        <w:t xml:space="preserve"> for </w:t>
      </w:r>
      <w:r w:rsidR="001E4830">
        <w:rPr>
          <w:rFonts w:ascii="Times New Roman" w:eastAsia="Times New Roman" w:hAnsi="Times New Roman" w:cs="Times New Roman"/>
          <w:sz w:val="24"/>
          <w:szCs w:val="24"/>
        </w:rPr>
        <w:t>beam energies</w:t>
      </w:r>
      <w:r w:rsidRPr="00113BEE">
        <w:rPr>
          <w:rFonts w:ascii="Times New Roman" w:eastAsia="Times New Roman" w:hAnsi="Times New Roman" w:cs="Times New Roman"/>
          <w:sz w:val="24"/>
          <w:szCs w:val="24"/>
        </w:rPr>
        <w:t xml:space="preserve"> </w:t>
      </w:r>
      <w:r w:rsidR="001E4830">
        <w:rPr>
          <w:rFonts w:ascii="Times New Roman" w:eastAsia="Times New Roman" w:hAnsi="Times New Roman" w:cs="Times New Roman"/>
          <w:sz w:val="24"/>
          <w:szCs w:val="24"/>
        </w:rPr>
        <w:t>2</w:t>
      </w:r>
      <w:r w:rsidRPr="00113BEE">
        <w:rPr>
          <w:rFonts w:ascii="Times New Roman" w:eastAsia="Times New Roman" w:hAnsi="Times New Roman" w:cs="Times New Roman"/>
          <w:sz w:val="24"/>
          <w:szCs w:val="24"/>
        </w:rPr>
        <w:t>0-1</w:t>
      </w:r>
      <w:r w:rsidR="001E4830">
        <w:rPr>
          <w:rFonts w:ascii="Times New Roman" w:eastAsia="Times New Roman" w:hAnsi="Times New Roman" w:cs="Times New Roman"/>
          <w:sz w:val="24"/>
          <w:szCs w:val="24"/>
        </w:rPr>
        <w:t>5</w:t>
      </w:r>
      <w:r w:rsidRPr="00113BEE">
        <w:rPr>
          <w:rFonts w:ascii="Times New Roman" w:eastAsia="Times New Roman" w:hAnsi="Times New Roman" w:cs="Times New Roman"/>
          <w:sz w:val="24"/>
          <w:szCs w:val="24"/>
        </w:rPr>
        <w:t>0 kV</w:t>
      </w:r>
      <w:r w:rsidR="003E145B">
        <w:rPr>
          <w:rFonts w:ascii="Times New Roman" w:eastAsia="Times New Roman" w:hAnsi="Times New Roman" w:cs="Times New Roman"/>
          <w:sz w:val="24"/>
          <w:szCs w:val="24"/>
        </w:rPr>
        <w:t xml:space="preserve">. </w:t>
      </w:r>
      <w:r w:rsidR="003E145B" w:rsidRPr="00F96D5B">
        <w:rPr>
          <w:rFonts w:ascii="Times New Roman" w:eastAsia="Times New Roman" w:hAnsi="Times New Roman" w:cs="Times New Roman"/>
          <w:color w:val="0000FF"/>
          <w:sz w:val="24"/>
          <w:szCs w:val="24"/>
        </w:rPr>
        <w:t xml:space="preserve">The energy-dependent attenuation coefficients in </w:t>
      </w:r>
      <w:proofErr w:type="spellStart"/>
      <w:r w:rsidR="003E145B" w:rsidRPr="00F96D5B">
        <w:rPr>
          <w:rFonts w:ascii="Times New Roman" w:eastAsia="Times New Roman" w:hAnsi="Times New Roman" w:cs="Times New Roman"/>
          <w:i/>
          <w:color w:val="0000FF"/>
          <w:sz w:val="24"/>
          <w:szCs w:val="24"/>
        </w:rPr>
        <w:t>spektrMuRhoElements.mat</w:t>
      </w:r>
      <w:proofErr w:type="spellEnd"/>
      <w:r w:rsidR="003E145B" w:rsidRPr="00F96D5B">
        <w:rPr>
          <w:rFonts w:ascii="Times New Roman" w:eastAsia="Times New Roman" w:hAnsi="Times New Roman" w:cs="Times New Roman"/>
          <w:color w:val="0000FF"/>
          <w:sz w:val="24"/>
          <w:szCs w:val="24"/>
        </w:rPr>
        <w:t xml:space="preserve"> and </w:t>
      </w:r>
      <w:proofErr w:type="spellStart"/>
      <w:r w:rsidR="003E145B" w:rsidRPr="00F96D5B">
        <w:rPr>
          <w:rFonts w:ascii="Times New Roman" w:eastAsia="Times New Roman" w:hAnsi="Times New Roman" w:cs="Times New Roman"/>
          <w:i/>
          <w:color w:val="0000FF"/>
          <w:sz w:val="24"/>
          <w:szCs w:val="24"/>
        </w:rPr>
        <w:t>spektrMuRhoCompounds.mat</w:t>
      </w:r>
      <w:proofErr w:type="spellEnd"/>
      <w:r w:rsidR="003E145B" w:rsidRPr="00F96D5B">
        <w:rPr>
          <w:rFonts w:ascii="Times New Roman" w:eastAsia="Times New Roman" w:hAnsi="Times New Roman" w:cs="Times New Roman"/>
          <w:color w:val="0000FF"/>
          <w:sz w:val="24"/>
          <w:szCs w:val="24"/>
        </w:rPr>
        <w:t xml:space="preserve"> were updated to </w:t>
      </w:r>
      <w:r w:rsidR="00492046" w:rsidRPr="00F96D5B">
        <w:rPr>
          <w:rFonts w:ascii="Times New Roman" w:eastAsia="Times New Roman" w:hAnsi="Times New Roman" w:cs="Times New Roman"/>
          <w:color w:val="0000FF"/>
          <w:sz w:val="24"/>
          <w:szCs w:val="24"/>
        </w:rPr>
        <w:t>correspond to</w:t>
      </w:r>
      <w:r w:rsidR="003E145B" w:rsidRPr="00F96D5B">
        <w:rPr>
          <w:rFonts w:ascii="Times New Roman" w:eastAsia="Times New Roman" w:hAnsi="Times New Roman" w:cs="Times New Roman"/>
          <w:color w:val="0000FF"/>
          <w:sz w:val="24"/>
          <w:szCs w:val="24"/>
        </w:rPr>
        <w:t xml:space="preserve"> the </w:t>
      </w:r>
      <w:r w:rsidR="00F96D5B">
        <w:rPr>
          <w:rFonts w:ascii="Times New Roman" w:eastAsia="Times New Roman" w:hAnsi="Times New Roman" w:cs="Times New Roman"/>
          <w:color w:val="0000FF"/>
          <w:sz w:val="24"/>
          <w:szCs w:val="24"/>
        </w:rPr>
        <w:t xml:space="preserve">average energy in each energy bin </w:t>
      </w:r>
      <w:r w:rsidR="00947B36">
        <w:rPr>
          <w:rFonts w:ascii="Times New Roman" w:eastAsia="Times New Roman" w:hAnsi="Times New Roman" w:cs="Times New Roman"/>
          <w:color w:val="0000FF"/>
          <w:sz w:val="24"/>
          <w:szCs w:val="24"/>
        </w:rPr>
        <w:t xml:space="preserve">for </w:t>
      </w:r>
      <w:r w:rsidR="00F96D5B">
        <w:rPr>
          <w:rFonts w:ascii="Times New Roman" w:eastAsia="Times New Roman" w:hAnsi="Times New Roman" w:cs="Times New Roman"/>
          <w:color w:val="0000FF"/>
          <w:sz w:val="24"/>
          <w:szCs w:val="24"/>
        </w:rPr>
        <w:t xml:space="preserve">a </w:t>
      </w:r>
      <w:r w:rsidR="003E145B" w:rsidRPr="00F96D5B">
        <w:rPr>
          <w:rFonts w:ascii="Times New Roman" w:eastAsia="Times New Roman" w:hAnsi="Times New Roman" w:cs="Times New Roman"/>
          <w:color w:val="0000FF"/>
          <w:sz w:val="24"/>
          <w:szCs w:val="24"/>
        </w:rPr>
        <w:t>TASMICS</w:t>
      </w:r>
      <w:r w:rsidR="00F96D5B">
        <w:rPr>
          <w:rFonts w:ascii="Times New Roman" w:eastAsia="Times New Roman" w:hAnsi="Times New Roman" w:cs="Times New Roman"/>
          <w:color w:val="0000FF"/>
          <w:sz w:val="24"/>
          <w:szCs w:val="24"/>
        </w:rPr>
        <w:t xml:space="preserve"> spectrum</w:t>
      </w:r>
      <w:r w:rsidR="003E145B" w:rsidRPr="00F96D5B">
        <w:rPr>
          <w:rFonts w:ascii="Times New Roman" w:eastAsia="Times New Roman" w:hAnsi="Times New Roman" w:cs="Times New Roman"/>
          <w:color w:val="0000FF"/>
          <w:sz w:val="24"/>
          <w:szCs w:val="24"/>
        </w:rPr>
        <w:t xml:space="preserve"> (1.5 keV, 2.5 keV, etc.)</w:t>
      </w:r>
      <w:r w:rsidR="00F96D5B">
        <w:rPr>
          <w:rFonts w:ascii="Times New Roman" w:eastAsia="Times New Roman" w:hAnsi="Times New Roman" w:cs="Times New Roman"/>
          <w:color w:val="0000FF"/>
          <w:sz w:val="24"/>
          <w:szCs w:val="24"/>
        </w:rPr>
        <w:t xml:space="preserve"> using values from the NIST </w:t>
      </w:r>
      <w:proofErr w:type="spellStart"/>
      <w:r w:rsidR="00F96D5B">
        <w:rPr>
          <w:rFonts w:ascii="Times New Roman" w:eastAsia="Times New Roman" w:hAnsi="Times New Roman" w:cs="Times New Roman"/>
          <w:color w:val="0000FF"/>
          <w:sz w:val="24"/>
          <w:szCs w:val="24"/>
        </w:rPr>
        <w:t>XCom</w:t>
      </w:r>
      <w:proofErr w:type="spellEnd"/>
      <w:r w:rsidR="00F96D5B">
        <w:rPr>
          <w:rFonts w:ascii="Times New Roman" w:eastAsia="Times New Roman" w:hAnsi="Times New Roman" w:cs="Times New Roman"/>
          <w:color w:val="0000FF"/>
          <w:sz w:val="24"/>
          <w:szCs w:val="24"/>
        </w:rPr>
        <w:t xml:space="preserve"> database and</w:t>
      </w:r>
      <w:r w:rsidR="00316D64">
        <w:rPr>
          <w:rFonts w:ascii="Times New Roman" w:eastAsia="Times New Roman" w:hAnsi="Times New Roman" w:cs="Times New Roman"/>
          <w:color w:val="0000FF"/>
          <w:sz w:val="24"/>
          <w:szCs w:val="24"/>
        </w:rPr>
        <w:t xml:space="preserve"> a cubic</w:t>
      </w:r>
      <w:r w:rsidR="00F96D5B">
        <w:rPr>
          <w:rFonts w:ascii="Times New Roman" w:eastAsia="Times New Roman" w:hAnsi="Times New Roman" w:cs="Times New Roman"/>
          <w:color w:val="0000FF"/>
          <w:sz w:val="24"/>
          <w:szCs w:val="24"/>
        </w:rPr>
        <w:t xml:space="preserve"> interpolati</w:t>
      </w:r>
      <w:r w:rsidR="00316D64">
        <w:rPr>
          <w:rFonts w:ascii="Times New Roman" w:eastAsia="Times New Roman" w:hAnsi="Times New Roman" w:cs="Times New Roman"/>
          <w:color w:val="0000FF"/>
          <w:sz w:val="24"/>
          <w:szCs w:val="24"/>
        </w:rPr>
        <w:t>o</w:t>
      </w:r>
      <w:r w:rsidR="00F96D5B">
        <w:rPr>
          <w:rFonts w:ascii="Times New Roman" w:eastAsia="Times New Roman" w:hAnsi="Times New Roman" w:cs="Times New Roman"/>
          <w:color w:val="0000FF"/>
          <w:sz w:val="24"/>
          <w:szCs w:val="24"/>
        </w:rPr>
        <w:t>n</w:t>
      </w:r>
      <w:r w:rsidR="00316D64">
        <w:rPr>
          <w:rFonts w:ascii="Times New Roman" w:eastAsia="Times New Roman" w:hAnsi="Times New Roman" w:cs="Times New Roman"/>
          <w:color w:val="0000FF"/>
          <w:sz w:val="24"/>
          <w:szCs w:val="24"/>
        </w:rPr>
        <w:t xml:space="preserve"> of</w:t>
      </w:r>
      <w:r w:rsidR="00F96D5B">
        <w:rPr>
          <w:rFonts w:ascii="Times New Roman" w:eastAsia="Times New Roman" w:hAnsi="Times New Roman" w:cs="Times New Roman"/>
          <w:color w:val="0000FF"/>
          <w:sz w:val="24"/>
          <w:szCs w:val="24"/>
        </w:rPr>
        <w:t xml:space="preserve"> NIST </w:t>
      </w:r>
      <w:r w:rsidR="00316D64">
        <w:rPr>
          <w:rFonts w:ascii="Times New Roman" w:eastAsia="Times New Roman" w:hAnsi="Times New Roman" w:cs="Times New Roman"/>
          <w:color w:val="0000FF"/>
          <w:sz w:val="24"/>
          <w:szCs w:val="24"/>
        </w:rPr>
        <w:t>attenuation coefficients</w:t>
      </w:r>
      <w:r w:rsidR="00F96D5B">
        <w:rPr>
          <w:rFonts w:ascii="Times New Roman" w:eastAsia="Times New Roman" w:hAnsi="Times New Roman" w:cs="Times New Roman"/>
          <w:color w:val="0000FF"/>
          <w:sz w:val="24"/>
          <w:szCs w:val="24"/>
        </w:rPr>
        <w:t xml:space="preserve"> for selected compounds, respectively</w:t>
      </w:r>
      <w:r w:rsidR="003E145B" w:rsidRPr="00F96D5B">
        <w:rPr>
          <w:rFonts w:ascii="Times New Roman" w:eastAsia="Times New Roman" w:hAnsi="Times New Roman" w:cs="Times New Roman"/>
          <w:color w:val="0000FF"/>
          <w:sz w:val="24"/>
          <w:szCs w:val="24"/>
        </w:rPr>
        <w:t>.</w:t>
      </w:r>
      <w:r w:rsidR="0027421A" w:rsidRPr="00F96D5B">
        <w:rPr>
          <w:rFonts w:ascii="Times New Roman" w:eastAsia="Times New Roman" w:hAnsi="Times New Roman" w:cs="Times New Roman"/>
          <w:color w:val="0000FF"/>
          <w:sz w:val="24"/>
          <w:szCs w:val="24"/>
          <w:vertAlign w:val="superscript"/>
        </w:rPr>
        <w:t>1</w:t>
      </w:r>
      <w:r w:rsidR="009B11FE">
        <w:rPr>
          <w:rFonts w:ascii="Times New Roman" w:eastAsia="Times New Roman" w:hAnsi="Times New Roman" w:cs="Times New Roman"/>
          <w:color w:val="0000FF"/>
          <w:sz w:val="24"/>
          <w:szCs w:val="24"/>
          <w:vertAlign w:val="superscript"/>
        </w:rPr>
        <w:t>,5</w:t>
      </w:r>
      <w:r w:rsidR="00CF4DB6">
        <w:rPr>
          <w:rFonts w:ascii="Times New Roman" w:eastAsia="Times New Roman" w:hAnsi="Times New Roman" w:cs="Times New Roman"/>
          <w:color w:val="0000FF"/>
          <w:sz w:val="24"/>
          <w:szCs w:val="24"/>
          <w:vertAlign w:val="superscript"/>
        </w:rPr>
        <w:t>8</w:t>
      </w:r>
      <w:r w:rsidRPr="00F96D5B">
        <w:rPr>
          <w:rFonts w:ascii="Times New Roman" w:eastAsia="Times New Roman" w:hAnsi="Times New Roman" w:cs="Times New Roman"/>
          <w:color w:val="0000FF"/>
          <w:sz w:val="24"/>
          <w:szCs w:val="24"/>
        </w:rPr>
        <w:t xml:space="preserve"> </w:t>
      </w:r>
      <w:r w:rsidR="002B697A">
        <w:rPr>
          <w:rFonts w:ascii="Times New Roman" w:eastAsia="Times New Roman" w:hAnsi="Times New Roman" w:cs="Times New Roman"/>
          <w:sz w:val="24"/>
          <w:szCs w:val="24"/>
        </w:rPr>
        <w:t>A</w:t>
      </w:r>
      <w:r w:rsidR="00A5215E">
        <w:rPr>
          <w:rFonts w:ascii="Times New Roman" w:eastAsia="Times New Roman" w:hAnsi="Times New Roman" w:cs="Times New Roman"/>
          <w:sz w:val="24"/>
          <w:szCs w:val="24"/>
        </w:rPr>
        <w:t xml:space="preserve">ll Microsoft Excel dependencies from the original </w:t>
      </w:r>
      <w:proofErr w:type="spellStart"/>
      <w:r w:rsidR="004E3CEA">
        <w:rPr>
          <w:rFonts w:ascii="Times New Roman" w:eastAsia="Times New Roman" w:hAnsi="Times New Roman" w:cs="Times New Roman"/>
          <w:sz w:val="24"/>
          <w:szCs w:val="24"/>
        </w:rPr>
        <w:t>s</w:t>
      </w:r>
      <w:r w:rsidR="00A5215E">
        <w:rPr>
          <w:rFonts w:ascii="Times New Roman" w:eastAsia="Times New Roman" w:hAnsi="Times New Roman" w:cs="Times New Roman"/>
          <w:sz w:val="24"/>
          <w:szCs w:val="24"/>
        </w:rPr>
        <w:t>pektr</w:t>
      </w:r>
      <w:proofErr w:type="spellEnd"/>
      <w:r w:rsidR="00A5215E">
        <w:rPr>
          <w:rFonts w:ascii="Times New Roman" w:eastAsia="Times New Roman" w:hAnsi="Times New Roman" w:cs="Times New Roman"/>
          <w:sz w:val="24"/>
          <w:szCs w:val="24"/>
        </w:rPr>
        <w:t xml:space="preserve"> release</w:t>
      </w:r>
      <w:r w:rsidR="00FE5DE5">
        <w:rPr>
          <w:rFonts w:ascii="Times New Roman" w:eastAsia="Times New Roman" w:hAnsi="Times New Roman" w:cs="Times New Roman"/>
          <w:sz w:val="24"/>
          <w:szCs w:val="24"/>
          <w:vertAlign w:val="superscript"/>
        </w:rPr>
        <w:fldChar w:fldCharType="begin"/>
      </w:r>
      <w:r w:rsidR="00DF3ACC">
        <w:rPr>
          <w:rFonts w:ascii="Times New Roman" w:eastAsia="Times New Roman" w:hAnsi="Times New Roman" w:cs="Times New Roman"/>
          <w:sz w:val="24"/>
          <w:szCs w:val="24"/>
          <w:vertAlign w:val="superscript"/>
        </w:rPr>
        <w:instrText xml:space="preserve"> ADDIN EN.CITE &lt;EndNote&gt;&lt;Cite&gt;&lt;Author&gt;Siewerdsen&lt;/Author&gt;&lt;Year&gt;2004&lt;/Year&gt;&lt;RecNum&gt;57&lt;/RecNum&gt;&lt;DisplayText&gt;&lt;style face="superscript"&gt;1&lt;/style&gt;&lt;/DisplayText&gt;&lt;record&gt;&lt;rec-number&gt;57&lt;/rec-number&gt;&lt;foreign-keys&gt;&lt;key app="EN" db-id="9529059ftvw0wqe095wve0snrsz2ww5zztp2" timestamp="1454798085"&gt;57&lt;/key&gt;&lt;/foreign-keys&gt;&lt;ref-type name="Journal Article"&gt;17&lt;/ref-type&gt;&lt;contributors&gt;&lt;authors&gt;&lt;author&gt;Siewerdsen, J.H&lt;/author&gt;&lt;author&gt;Waese, A.M.&lt;/author&gt;&lt;author&gt;Moseley, D.J.&lt;/author&gt;&lt;author&gt;Richard, S.&lt;/author&gt;&lt;author&gt;Jaffray, D.A.&lt;/author&gt;&lt;/authors&gt;&lt;/contributors&gt;&lt;titles&gt;&lt;title&gt;Spektr: A computational tool for x-ray spectral analysis and imaging system optimization&lt;/title&gt;&lt;secondary-title&gt;Medical Physics&lt;/secondary-title&gt;&lt;/titles&gt;&lt;periodical&gt;&lt;full-title&gt;Medical Physics&lt;/full-title&gt;&lt;/periodical&gt;&lt;pages&gt;5-8&lt;/pages&gt;&lt;dates&gt;&lt;year&gt;2004&lt;/year&gt;&lt;/dates&gt;&lt;urls&gt;&lt;/urls&gt;&lt;/record&gt;&lt;/Cite&gt;&lt;/EndNote&gt;</w:instrText>
      </w:r>
      <w:r w:rsidR="00FE5DE5">
        <w:rPr>
          <w:rFonts w:ascii="Times New Roman" w:eastAsia="Times New Roman" w:hAnsi="Times New Roman" w:cs="Times New Roman"/>
          <w:sz w:val="24"/>
          <w:szCs w:val="24"/>
          <w:vertAlign w:val="superscript"/>
        </w:rPr>
        <w:fldChar w:fldCharType="separate"/>
      </w:r>
      <w:r w:rsidR="00204BCF">
        <w:rPr>
          <w:rFonts w:ascii="Times New Roman" w:eastAsia="Times New Roman" w:hAnsi="Times New Roman" w:cs="Times New Roman"/>
          <w:noProof/>
          <w:sz w:val="24"/>
          <w:szCs w:val="24"/>
          <w:vertAlign w:val="superscript"/>
        </w:rPr>
        <w:t>1</w:t>
      </w:r>
      <w:r w:rsidR="00FE5DE5">
        <w:rPr>
          <w:rFonts w:ascii="Times New Roman" w:eastAsia="Times New Roman" w:hAnsi="Times New Roman" w:cs="Times New Roman"/>
          <w:sz w:val="24"/>
          <w:szCs w:val="24"/>
          <w:vertAlign w:val="superscript"/>
        </w:rPr>
        <w:fldChar w:fldCharType="end"/>
      </w:r>
      <w:r w:rsidR="00A5215E">
        <w:rPr>
          <w:rFonts w:ascii="Times New Roman" w:eastAsia="Times New Roman" w:hAnsi="Times New Roman" w:cs="Times New Roman"/>
          <w:sz w:val="24"/>
          <w:szCs w:val="24"/>
        </w:rPr>
        <w:t xml:space="preserve"> have been removed in </w:t>
      </w:r>
      <w:proofErr w:type="spellStart"/>
      <w:r w:rsidR="004E3CEA">
        <w:rPr>
          <w:rFonts w:ascii="Times New Roman" w:eastAsia="Times New Roman" w:hAnsi="Times New Roman" w:cs="Times New Roman"/>
          <w:sz w:val="24"/>
          <w:szCs w:val="24"/>
        </w:rPr>
        <w:t>s</w:t>
      </w:r>
      <w:r w:rsidR="00A5215E">
        <w:rPr>
          <w:rFonts w:ascii="Times New Roman" w:eastAsia="Times New Roman" w:hAnsi="Times New Roman" w:cs="Times New Roman"/>
          <w:sz w:val="24"/>
          <w:szCs w:val="24"/>
        </w:rPr>
        <w:t>pektr</w:t>
      </w:r>
      <w:proofErr w:type="spellEnd"/>
      <w:r w:rsidR="00A5215E">
        <w:rPr>
          <w:rFonts w:ascii="Times New Roman" w:eastAsia="Times New Roman" w:hAnsi="Times New Roman" w:cs="Times New Roman"/>
          <w:sz w:val="24"/>
          <w:szCs w:val="24"/>
        </w:rPr>
        <w:t xml:space="preserve"> 3.0. </w:t>
      </w:r>
      <w:r w:rsidRPr="00113BEE">
        <w:rPr>
          <w:rFonts w:ascii="Times New Roman" w:eastAsia="Times New Roman" w:hAnsi="Times New Roman" w:cs="Times New Roman"/>
          <w:sz w:val="24"/>
          <w:szCs w:val="24"/>
        </w:rPr>
        <w:t xml:space="preserve">The </w:t>
      </w:r>
      <w:r w:rsidR="002B697A">
        <w:rPr>
          <w:rFonts w:ascii="Times New Roman" w:eastAsia="Times New Roman" w:hAnsi="Times New Roman" w:cs="Times New Roman"/>
          <w:sz w:val="24"/>
          <w:szCs w:val="24"/>
        </w:rPr>
        <w:t>basic</w:t>
      </w:r>
      <w:r w:rsidRPr="00113BEE">
        <w:rPr>
          <w:rFonts w:ascii="Times New Roman" w:eastAsia="Times New Roman" w:hAnsi="Times New Roman" w:cs="Times New Roman"/>
          <w:sz w:val="24"/>
          <w:szCs w:val="24"/>
        </w:rPr>
        <w:t xml:space="preserve"> spectrum calculation </w:t>
      </w:r>
      <w:r w:rsidR="002B697A">
        <w:rPr>
          <w:rFonts w:ascii="Times New Roman" w:eastAsia="Times New Roman" w:hAnsi="Times New Roman" w:cs="Times New Roman"/>
          <w:sz w:val="24"/>
          <w:szCs w:val="24"/>
        </w:rPr>
        <w:t xml:space="preserve">is computed </w:t>
      </w:r>
      <w:r w:rsidRPr="00113BEE">
        <w:rPr>
          <w:rFonts w:ascii="Times New Roman" w:eastAsia="Times New Roman" w:hAnsi="Times New Roman" w:cs="Times New Roman"/>
          <w:sz w:val="24"/>
          <w:szCs w:val="24"/>
        </w:rPr>
        <w:t xml:space="preserve">with the </w:t>
      </w:r>
      <w:r>
        <w:rPr>
          <w:rFonts w:ascii="Times New Roman" w:eastAsia="Times New Roman" w:hAnsi="Times New Roman" w:cs="Times New Roman"/>
          <w:sz w:val="24"/>
          <w:szCs w:val="24"/>
        </w:rPr>
        <w:t>function call:</w:t>
      </w:r>
    </w:p>
    <w:p w:rsidR="00095685" w:rsidRDefault="00095685" w:rsidP="00095685">
      <w:pPr>
        <w:spacing w:after="0" w:line="240" w:lineRule="auto"/>
        <w:jc w:val="both"/>
        <w:rPr>
          <w:rFonts w:ascii="Times New Roman" w:eastAsia="Times New Roman" w:hAnsi="Times New Roman" w:cs="Times New Roman"/>
          <w:sz w:val="24"/>
          <w:szCs w:val="24"/>
        </w:rPr>
      </w:pPr>
    </w:p>
    <w:p w:rsidR="00095685" w:rsidRDefault="00095685" w:rsidP="00C605F8">
      <w:pPr>
        <w:tabs>
          <w:tab w:val="right" w:pos="9360"/>
        </w:tabs>
        <w:spacing w:after="0" w:line="480" w:lineRule="auto"/>
        <w:ind w:firstLine="1080"/>
        <w:jc w:val="both"/>
        <w:rPr>
          <w:rFonts w:ascii="Times New Roman" w:eastAsia="Times New Roman" w:hAnsi="Times New Roman" w:cs="Times New Roman"/>
          <w:sz w:val="24"/>
          <w:szCs w:val="24"/>
        </w:rPr>
      </w:pPr>
      <w:proofErr w:type="spellStart"/>
      <m:oMath>
        <m:r>
          <m:rPr>
            <m:nor/>
          </m:rPr>
          <w:rPr>
            <w:rFonts w:ascii="Times New Roman" w:hAnsi="Times New Roman" w:cs="Times New Roman"/>
            <w:i/>
            <w:sz w:val="24"/>
            <w:szCs w:val="24"/>
          </w:rPr>
          <m:t>spektrSpectrum</m:t>
        </m:r>
        <w:proofErr w:type="spellEnd"/>
        <m:r>
          <w:rPr>
            <w:rFonts w:ascii="Cambria Math" w:hAnsi="Cambria Math" w:cs="Times New Roman"/>
            <w:sz w:val="24"/>
            <w:szCs w:val="24"/>
          </w:rPr>
          <m:t>(</m:t>
        </m:r>
        <m:r>
          <m:rPr>
            <m:nor/>
          </m:rPr>
          <w:rPr>
            <w:rFonts w:ascii="Courier New" w:hAnsi="Courier New" w:cs="Courier New"/>
          </w:rPr>
          <m:t>kV</m:t>
        </m:r>
        <m:r>
          <m:rPr>
            <m:nor/>
          </m:rPr>
          <w:rPr>
            <w:rFonts w:ascii="Cambria Math" w:hAnsi="Cambria Math" w:cs="Times New Roman"/>
          </w:rPr>
          <m:t xml:space="preserve">, [ </m:t>
        </m:r>
        <w:proofErr w:type="spellStart"/>
        <m:r>
          <m:rPr>
            <m:nor/>
          </m:rPr>
          <w:rPr>
            <w:rFonts w:ascii="Courier New" w:hAnsi="Courier New" w:cs="Courier New"/>
          </w:rPr>
          <m:t>mmAl</m:t>
        </m:r>
        <w:proofErr w:type="spellEnd"/>
        <m:r>
          <m:rPr>
            <m:nor/>
          </m:rPr>
          <w:rPr>
            <w:rFonts w:ascii="Cambria Math" w:hAnsi="Cambria Math" w:cs="Times New Roman"/>
          </w:rPr>
          <m:t xml:space="preserve">, </m:t>
        </m:r>
        <w:proofErr w:type="spellStart"/>
        <m:r>
          <m:rPr>
            <m:nor/>
          </m:rPr>
          <w:rPr>
            <w:rFonts w:ascii="Courier New" w:hAnsi="Courier New" w:cs="Courier New"/>
          </w:rPr>
          <m:t>kV_ripple</m:t>
        </m:r>
        <w:proofErr w:type="spellEnd"/>
        <m:r>
          <m:rPr>
            <m:nor/>
          </m:rPr>
          <w:rPr>
            <w:rFonts w:ascii="Cambria Math" w:hAnsi="Cambria Math" w:cs="Times New Roman"/>
          </w:rPr>
          <m:t xml:space="preserve"> ], </m:t>
        </m:r>
        <w:proofErr w:type="spellStart"/>
        <m:r>
          <m:rPr>
            <m:nor/>
          </m:rPr>
          <w:rPr>
            <w:rFonts w:ascii="Courier New" w:hAnsi="Courier New" w:cs="Courier New"/>
          </w:rPr>
          <m:t>spectral_model</m:t>
        </m:r>
        <w:proofErr w:type="spellEnd"/>
        <m:r>
          <m:rPr>
            <m:nor/>
          </m:rPr>
          <w:rPr>
            <w:rFonts w:ascii="Cambria Math" w:hAnsi="Cambria Math" w:cs="Times New Roman"/>
          </w:rPr>
          <m:t>, </m:t>
        </m:r>
        <m:r>
          <m:rPr>
            <m:nor/>
          </m:rPr>
          <w:rPr>
            <w:rFonts w:ascii="Courier New" w:hAnsi="Courier New" w:cs="Courier New"/>
          </w:rPr>
          <m:t>normalize</m:t>
        </m:r>
        <m:r>
          <m:rPr>
            <m:nor/>
          </m:rPr>
          <w:rPr>
            <w:rFonts w:ascii="Cambria Math" w:hAnsi="Cambria Math" w:cs="Times New Roman"/>
            <w:sz w:val="24"/>
            <w:szCs w:val="24"/>
          </w:rPr>
          <m:t>)</m:t>
        </m:r>
      </m:oMath>
      <w:r>
        <w:rPr>
          <w:rFonts w:ascii="Times New Roman" w:eastAsia="Times New Roman" w:hAnsi="Times New Roman" w:cs="Times New Roman"/>
          <w:sz w:val="24"/>
          <w:szCs w:val="24"/>
        </w:rPr>
        <w:tab/>
        <w:t>(1a)</w:t>
      </w:r>
    </w:p>
    <w:p w:rsidR="00095685" w:rsidRPr="00095685" w:rsidRDefault="00095685" w:rsidP="00095685">
      <w:pPr>
        <w:tabs>
          <w:tab w:val="right" w:pos="9270"/>
        </w:tabs>
        <w:spacing w:after="0" w:line="240" w:lineRule="auto"/>
        <w:ind w:firstLine="1080"/>
        <w:jc w:val="both"/>
        <w:rPr>
          <w:rFonts w:ascii="Times New Roman" w:eastAsia="Times New Roman" w:hAnsi="Times New Roman" w:cs="Times New Roman"/>
          <w:sz w:val="24"/>
          <w:szCs w:val="24"/>
        </w:rPr>
      </w:pPr>
    </w:p>
    <w:p w:rsidR="0089215C" w:rsidRDefault="004A58FC" w:rsidP="00C161F3">
      <w:pPr>
        <w:tabs>
          <w:tab w:val="left" w:pos="567"/>
        </w:tabs>
        <w:spacing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w:r w:rsidRPr="001351F4">
        <w:rPr>
          <w:rFonts w:ascii="Courier New" w:eastAsia="Times New Roman" w:hAnsi="Courier New" w:cs="Courier New"/>
          <w:sz w:val="24"/>
          <w:szCs w:val="24"/>
        </w:rPr>
        <w:t>kV</w:t>
      </w:r>
      <w:r w:rsidR="004D4C16" w:rsidRPr="004D4C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the tube potential (</w:t>
      </w:r>
      <w:r w:rsidRPr="00D32EA0">
        <w:rPr>
          <w:rFonts w:ascii="Times New Roman" w:eastAsia="Times New Roman" w:hAnsi="Times New Roman" w:cs="Times New Roman"/>
          <w:sz w:val="24"/>
        </w:rPr>
        <w:t>kV</w:t>
      </w:r>
      <w:r>
        <w:rPr>
          <w:rFonts w:ascii="Times New Roman" w:eastAsia="Times New Roman" w:hAnsi="Times New Roman" w:cs="Times New Roman"/>
          <w:sz w:val="24"/>
          <w:szCs w:val="24"/>
        </w:rPr>
        <w:t xml:space="preserve">), </w:t>
      </w:r>
      <w:proofErr w:type="spellStart"/>
      <w:r w:rsidR="001351F4">
        <w:rPr>
          <w:rFonts w:ascii="Courier New" w:eastAsia="Times New Roman" w:hAnsi="Courier New" w:cs="Courier New"/>
        </w:rPr>
        <w:t>mmAl</w:t>
      </w:r>
      <w:proofErr w:type="spellEnd"/>
      <w:r w:rsidR="001351F4" w:rsidRPr="001351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the added </w:t>
      </w:r>
      <w:r w:rsidR="005C74B6">
        <w:rPr>
          <w:rFonts w:ascii="Times New Roman" w:eastAsia="Times New Roman" w:hAnsi="Times New Roman" w:cs="Times New Roman"/>
          <w:sz w:val="24"/>
          <w:szCs w:val="24"/>
        </w:rPr>
        <w:t xml:space="preserve">Al </w:t>
      </w:r>
      <w:r>
        <w:rPr>
          <w:rFonts w:ascii="Times New Roman" w:eastAsia="Times New Roman" w:hAnsi="Times New Roman" w:cs="Times New Roman"/>
          <w:sz w:val="24"/>
          <w:szCs w:val="24"/>
        </w:rPr>
        <w:t>filtration (</w:t>
      </w:r>
      <w:r w:rsidRPr="00D32EA0">
        <w:rPr>
          <w:rFonts w:ascii="Times New Roman" w:eastAsia="Times New Roman" w:hAnsi="Times New Roman" w:cs="Times New Roman"/>
          <w:sz w:val="24"/>
          <w:szCs w:val="24"/>
        </w:rPr>
        <w:t>mm</w:t>
      </w:r>
      <w:r>
        <w:rPr>
          <w:rFonts w:ascii="Times New Roman" w:eastAsia="Times New Roman" w:hAnsi="Times New Roman" w:cs="Times New Roman"/>
          <w:sz w:val="24"/>
          <w:szCs w:val="24"/>
        </w:rPr>
        <w:t xml:space="preserve">), and </w:t>
      </w:r>
      <w:proofErr w:type="spellStart"/>
      <w:r w:rsidRPr="006B1555">
        <w:rPr>
          <w:rFonts w:ascii="Courier New" w:eastAsia="Times New Roman" w:hAnsi="Courier New" w:cs="Courier New"/>
        </w:rPr>
        <w:t>kV_ripple</w:t>
      </w:r>
      <w:proofErr w:type="spellEnd"/>
      <w:r w:rsidRPr="00FF7CB6">
        <w:rPr>
          <w:rFonts w:ascii="Courier New" w:eastAsia="Times New Roman" w:hAnsi="Courier New" w:cs="Courier New"/>
          <w:sz w:val="24"/>
          <w:szCs w:val="24"/>
        </w:rPr>
        <w:t xml:space="preserve"> </w:t>
      </w:r>
      <w:r>
        <w:rPr>
          <w:rFonts w:ascii="Times New Roman" w:eastAsia="Times New Roman" w:hAnsi="Times New Roman" w:cs="Times New Roman"/>
          <w:sz w:val="24"/>
          <w:szCs w:val="24"/>
        </w:rPr>
        <w:t>is the kV ripple</w:t>
      </w:r>
      <w:r w:rsidR="002953A9">
        <w:rPr>
          <w:rFonts w:ascii="Times New Roman" w:eastAsia="Times New Roman" w:hAnsi="Times New Roman" w:cs="Times New Roman"/>
          <w:sz w:val="24"/>
          <w:szCs w:val="24"/>
        </w:rPr>
        <w:t xml:space="preserve"> (%)</w:t>
      </w:r>
      <w:r w:rsidR="00465334">
        <w:rPr>
          <w:rFonts w:ascii="Times New Roman" w:eastAsia="Times New Roman" w:hAnsi="Times New Roman" w:cs="Times New Roman"/>
          <w:sz w:val="24"/>
          <w:szCs w:val="24"/>
        </w:rPr>
        <w:t>.</w:t>
      </w:r>
      <w:r w:rsidR="00A06076">
        <w:rPr>
          <w:rFonts w:ascii="Times New Roman" w:eastAsia="Times New Roman" w:hAnsi="Times New Roman" w:cs="Times New Roman"/>
          <w:sz w:val="24"/>
          <w:szCs w:val="24"/>
        </w:rPr>
        <w:t xml:space="preserve"> </w:t>
      </w:r>
      <w:r w:rsidR="00F2296F">
        <w:rPr>
          <w:rFonts w:ascii="Times New Roman" w:eastAsia="Times New Roman" w:hAnsi="Times New Roman" w:cs="Times New Roman"/>
          <w:sz w:val="24"/>
          <w:szCs w:val="24"/>
        </w:rPr>
        <w:t xml:space="preserve">For backwards compatibility, </w:t>
      </w:r>
      <w:proofErr w:type="spellStart"/>
      <w:r w:rsidR="00A06076" w:rsidRPr="006B1555">
        <w:rPr>
          <w:rFonts w:ascii="Courier New" w:eastAsia="Times New Roman" w:hAnsi="Courier New" w:cs="Courier New"/>
        </w:rPr>
        <w:t>spectral_model</w:t>
      </w:r>
      <w:proofErr w:type="spellEnd"/>
      <w:r w:rsidR="00A06076" w:rsidRPr="006B1555">
        <w:rPr>
          <w:rFonts w:ascii="Times New Roman" w:eastAsia="Times New Roman" w:hAnsi="Times New Roman" w:cs="Times New Roman"/>
          <w:i/>
        </w:rPr>
        <w:t xml:space="preserve"> </w:t>
      </w:r>
      <w:r w:rsidR="00F2296F">
        <w:rPr>
          <w:rFonts w:ascii="Times New Roman" w:eastAsia="Times New Roman" w:hAnsi="Times New Roman" w:cs="Times New Roman"/>
          <w:sz w:val="24"/>
          <w:szCs w:val="24"/>
        </w:rPr>
        <w:t>can be set to “TASMIP</w:t>
      </w:r>
      <w:r w:rsidR="00DB1E71">
        <w:rPr>
          <w:rFonts w:ascii="Times New Roman" w:eastAsia="Times New Roman" w:hAnsi="Times New Roman" w:cs="Times New Roman"/>
          <w:sz w:val="24"/>
          <w:szCs w:val="24"/>
        </w:rPr>
        <w:t>” (default = “TASMICS”)</w:t>
      </w:r>
      <w:r w:rsidR="00F2296F">
        <w:rPr>
          <w:rFonts w:ascii="Times New Roman" w:eastAsia="Times New Roman" w:hAnsi="Times New Roman" w:cs="Times New Roman"/>
          <w:sz w:val="24"/>
          <w:szCs w:val="24"/>
        </w:rPr>
        <w:t xml:space="preserve"> to generate the original </w:t>
      </w:r>
      <w:proofErr w:type="spellStart"/>
      <w:r w:rsidR="004E3CEA">
        <w:rPr>
          <w:rFonts w:ascii="Times New Roman" w:eastAsia="Times New Roman" w:hAnsi="Times New Roman" w:cs="Times New Roman"/>
          <w:sz w:val="24"/>
          <w:szCs w:val="24"/>
        </w:rPr>
        <w:t>s</w:t>
      </w:r>
      <w:r w:rsidR="00D03C3C">
        <w:rPr>
          <w:rFonts w:ascii="Times New Roman" w:eastAsia="Times New Roman" w:hAnsi="Times New Roman" w:cs="Times New Roman"/>
          <w:sz w:val="24"/>
          <w:szCs w:val="24"/>
        </w:rPr>
        <w:t>pektr</w:t>
      </w:r>
      <w:proofErr w:type="spellEnd"/>
      <w:r w:rsidR="00D03C3C">
        <w:rPr>
          <w:rFonts w:ascii="Times New Roman" w:eastAsia="Times New Roman" w:hAnsi="Times New Roman" w:cs="Times New Roman"/>
          <w:sz w:val="24"/>
          <w:szCs w:val="24"/>
        </w:rPr>
        <w:t xml:space="preserve"> 2.0 spectrum</w:t>
      </w:r>
      <w:r w:rsidR="00EF5353">
        <w:rPr>
          <w:rFonts w:ascii="Times New Roman" w:eastAsia="Times New Roman" w:hAnsi="Times New Roman" w:cs="Times New Roman"/>
          <w:sz w:val="24"/>
          <w:szCs w:val="24"/>
        </w:rPr>
        <w:t xml:space="preserve">. </w:t>
      </w:r>
      <w:r w:rsidR="00021A8D">
        <w:rPr>
          <w:rFonts w:ascii="Times New Roman" w:eastAsia="Times New Roman" w:hAnsi="Times New Roman" w:cs="Times New Roman"/>
          <w:sz w:val="24"/>
          <w:szCs w:val="24"/>
        </w:rPr>
        <w:t xml:space="preserve">The default </w:t>
      </w:r>
      <w:r w:rsidR="00021A8D" w:rsidRPr="00A033EF">
        <w:rPr>
          <w:rFonts w:ascii="Courier New" w:eastAsia="Times New Roman" w:hAnsi="Courier New" w:cs="Courier New"/>
          <w:sz w:val="24"/>
          <w:szCs w:val="24"/>
        </w:rPr>
        <w:t>normalize</w:t>
      </w:r>
      <w:r w:rsidR="00021A8D">
        <w:rPr>
          <w:rFonts w:ascii="Times New Roman" w:eastAsia="Times New Roman" w:hAnsi="Times New Roman" w:cs="Times New Roman"/>
          <w:sz w:val="24"/>
          <w:szCs w:val="24"/>
        </w:rPr>
        <w:t xml:space="preserve"> flag (=</w:t>
      </w:r>
      <w:r w:rsidR="00434752">
        <w:rPr>
          <w:rFonts w:ascii="Times New Roman" w:eastAsia="Times New Roman" w:hAnsi="Times New Roman" w:cs="Times New Roman"/>
          <w:sz w:val="24"/>
          <w:szCs w:val="24"/>
        </w:rPr>
        <w:t xml:space="preserve"> </w:t>
      </w:r>
      <w:r w:rsidR="00021A8D">
        <w:rPr>
          <w:rFonts w:ascii="Times New Roman" w:eastAsia="Times New Roman" w:hAnsi="Times New Roman" w:cs="Times New Roman"/>
          <w:sz w:val="24"/>
          <w:szCs w:val="24"/>
        </w:rPr>
        <w:t>1) normalizes the calculated tube output (</w:t>
      </w:r>
      <w:proofErr w:type="spellStart"/>
      <w:r w:rsidR="0043611A" w:rsidRPr="004E6556">
        <w:rPr>
          <w:rFonts w:ascii="Times New Roman" w:eastAsia="Times New Roman" w:hAnsi="Times New Roman" w:cs="Times New Roman"/>
          <w:color w:val="0000CC"/>
          <w:sz w:val="24"/>
          <w:szCs w:val="24"/>
        </w:rPr>
        <w:t>m</w:t>
      </w:r>
      <w:r w:rsidR="00840871" w:rsidRPr="004E6556">
        <w:rPr>
          <w:rFonts w:ascii="Times New Roman" w:eastAsia="Times New Roman" w:hAnsi="Times New Roman" w:cs="Times New Roman"/>
          <w:color w:val="0000CC"/>
          <w:sz w:val="24"/>
          <w:szCs w:val="24"/>
        </w:rPr>
        <w:t>Gy</w:t>
      </w:r>
      <w:proofErr w:type="spellEnd"/>
      <w:r w:rsidR="00021A8D">
        <w:rPr>
          <w:rFonts w:ascii="Times New Roman" w:eastAsia="Times New Roman" w:hAnsi="Times New Roman" w:cs="Times New Roman"/>
          <w:sz w:val="24"/>
          <w:szCs w:val="24"/>
        </w:rPr>
        <w:t>/</w:t>
      </w:r>
      <w:proofErr w:type="spellStart"/>
      <w:r w:rsidR="00021A8D">
        <w:rPr>
          <w:rFonts w:ascii="Times New Roman" w:eastAsia="Times New Roman" w:hAnsi="Times New Roman" w:cs="Times New Roman"/>
          <w:sz w:val="24"/>
          <w:szCs w:val="24"/>
        </w:rPr>
        <w:t>mAs</w:t>
      </w:r>
      <w:proofErr w:type="spellEnd"/>
      <w:r w:rsidR="00021A8D">
        <w:rPr>
          <w:rFonts w:ascii="Times New Roman" w:eastAsia="Times New Roman" w:hAnsi="Times New Roman" w:cs="Times New Roman"/>
          <w:sz w:val="24"/>
          <w:szCs w:val="24"/>
        </w:rPr>
        <w:t xml:space="preserve"> at 100 cm from the source) to match that of a spectrum calculated by </w:t>
      </w:r>
      <w:proofErr w:type="spellStart"/>
      <w:r w:rsidR="004E3CEA">
        <w:rPr>
          <w:rFonts w:ascii="Times New Roman" w:eastAsia="Times New Roman" w:hAnsi="Times New Roman" w:cs="Times New Roman"/>
          <w:sz w:val="24"/>
          <w:szCs w:val="24"/>
        </w:rPr>
        <w:t>s</w:t>
      </w:r>
      <w:r w:rsidR="00021A8D">
        <w:rPr>
          <w:rFonts w:ascii="Times New Roman" w:eastAsia="Times New Roman" w:hAnsi="Times New Roman" w:cs="Times New Roman"/>
          <w:sz w:val="24"/>
          <w:szCs w:val="24"/>
        </w:rPr>
        <w:t>pektr</w:t>
      </w:r>
      <w:proofErr w:type="spellEnd"/>
      <w:r w:rsidR="00021A8D">
        <w:rPr>
          <w:rFonts w:ascii="Times New Roman" w:eastAsia="Times New Roman" w:hAnsi="Times New Roman" w:cs="Times New Roman"/>
          <w:sz w:val="24"/>
          <w:szCs w:val="24"/>
        </w:rPr>
        <w:t xml:space="preserve"> 2.0 (TASMIP) at the same kV</w:t>
      </w:r>
      <w:r w:rsidR="002B697A">
        <w:rPr>
          <w:rFonts w:ascii="Times New Roman" w:eastAsia="Times New Roman" w:hAnsi="Times New Roman" w:cs="Times New Roman"/>
          <w:sz w:val="24"/>
          <w:szCs w:val="24"/>
        </w:rPr>
        <w:t>. S</w:t>
      </w:r>
      <w:r w:rsidR="00F2296F">
        <w:rPr>
          <w:rFonts w:ascii="Times New Roman" w:eastAsia="Times New Roman" w:hAnsi="Times New Roman" w:cs="Times New Roman"/>
          <w:sz w:val="24"/>
          <w:szCs w:val="24"/>
        </w:rPr>
        <w:t xml:space="preserve">etting the </w:t>
      </w:r>
      <w:r w:rsidR="00A06076" w:rsidRPr="006B1555">
        <w:rPr>
          <w:rFonts w:ascii="Courier New" w:eastAsia="Times New Roman" w:hAnsi="Courier New" w:cs="Courier New"/>
          <w:sz w:val="24"/>
          <w:szCs w:val="24"/>
        </w:rPr>
        <w:t>normalize</w:t>
      </w:r>
      <w:r w:rsidR="00A06076" w:rsidRPr="001351F4">
        <w:rPr>
          <w:rFonts w:ascii="Times New Roman" w:eastAsia="Times New Roman" w:hAnsi="Times New Roman" w:cs="Times New Roman"/>
          <w:sz w:val="24"/>
          <w:szCs w:val="24"/>
        </w:rPr>
        <w:t xml:space="preserve"> </w:t>
      </w:r>
      <w:r w:rsidR="00F2296F">
        <w:rPr>
          <w:rFonts w:ascii="Times New Roman" w:eastAsia="Times New Roman" w:hAnsi="Times New Roman" w:cs="Times New Roman"/>
          <w:sz w:val="24"/>
          <w:szCs w:val="24"/>
        </w:rPr>
        <w:t>flag</w:t>
      </w:r>
      <w:r w:rsidR="00DB1E71">
        <w:rPr>
          <w:rFonts w:ascii="Times New Roman" w:eastAsia="Times New Roman" w:hAnsi="Times New Roman" w:cs="Times New Roman"/>
          <w:sz w:val="24"/>
          <w:szCs w:val="24"/>
        </w:rPr>
        <w:t xml:space="preserve"> </w:t>
      </w:r>
      <w:r w:rsidR="00F2296F">
        <w:rPr>
          <w:rFonts w:ascii="Times New Roman" w:eastAsia="Times New Roman" w:hAnsi="Times New Roman" w:cs="Times New Roman"/>
          <w:sz w:val="24"/>
          <w:szCs w:val="24"/>
        </w:rPr>
        <w:t>to 0 generat</w:t>
      </w:r>
      <w:r w:rsidR="00021A8D">
        <w:rPr>
          <w:rFonts w:ascii="Times New Roman" w:eastAsia="Times New Roman" w:hAnsi="Times New Roman" w:cs="Times New Roman"/>
          <w:sz w:val="24"/>
          <w:szCs w:val="24"/>
        </w:rPr>
        <w:t>es</w:t>
      </w:r>
      <w:r w:rsidR="00F2296F">
        <w:rPr>
          <w:rFonts w:ascii="Times New Roman" w:eastAsia="Times New Roman" w:hAnsi="Times New Roman" w:cs="Times New Roman"/>
          <w:sz w:val="24"/>
          <w:szCs w:val="24"/>
        </w:rPr>
        <w:t xml:space="preserve"> a</w:t>
      </w:r>
      <w:r w:rsidR="00DE6CAC">
        <w:rPr>
          <w:rFonts w:ascii="Times New Roman" w:eastAsia="Times New Roman" w:hAnsi="Times New Roman" w:cs="Times New Roman"/>
          <w:sz w:val="24"/>
          <w:szCs w:val="24"/>
        </w:rPr>
        <w:t xml:space="preserve"> </w:t>
      </w:r>
      <w:r w:rsidR="00F2296F">
        <w:rPr>
          <w:rFonts w:ascii="Times New Roman" w:eastAsia="Times New Roman" w:hAnsi="Times New Roman" w:cs="Times New Roman"/>
          <w:sz w:val="24"/>
          <w:szCs w:val="24"/>
        </w:rPr>
        <w:t>TASMICS spectrum</w:t>
      </w:r>
      <w:r w:rsidR="002075CB" w:rsidRPr="002075CB">
        <w:rPr>
          <w:rFonts w:ascii="Times New Roman" w:eastAsia="Times New Roman" w:hAnsi="Times New Roman" w:cs="Times New Roman"/>
          <w:color w:val="0011EA"/>
          <w:sz w:val="24"/>
          <w:szCs w:val="24"/>
        </w:rPr>
        <w:t xml:space="preserve"> </w:t>
      </w:r>
      <w:r w:rsidR="00021A8D">
        <w:rPr>
          <w:rFonts w:ascii="Times New Roman" w:eastAsia="Times New Roman" w:hAnsi="Times New Roman" w:cs="Times New Roman"/>
          <w:sz w:val="24"/>
          <w:szCs w:val="24"/>
        </w:rPr>
        <w:t xml:space="preserve">that </w:t>
      </w:r>
      <w:r w:rsidR="00F2296F">
        <w:rPr>
          <w:rFonts w:ascii="Times New Roman" w:eastAsia="Times New Roman" w:hAnsi="Times New Roman" w:cs="Times New Roman"/>
          <w:sz w:val="24"/>
          <w:szCs w:val="24"/>
        </w:rPr>
        <w:t xml:space="preserve">is not normalized to </w:t>
      </w:r>
      <w:r w:rsidR="00021A8D">
        <w:rPr>
          <w:rFonts w:ascii="Times New Roman" w:eastAsia="Times New Roman" w:hAnsi="Times New Roman" w:cs="Times New Roman"/>
          <w:sz w:val="24"/>
          <w:szCs w:val="24"/>
        </w:rPr>
        <w:t>match</w:t>
      </w:r>
      <w:r w:rsidR="00DA2687">
        <w:rPr>
          <w:rFonts w:ascii="Times New Roman" w:eastAsia="Times New Roman" w:hAnsi="Times New Roman" w:cs="Times New Roman"/>
          <w:sz w:val="24"/>
          <w:szCs w:val="24"/>
        </w:rPr>
        <w:t xml:space="preserve"> the</w:t>
      </w:r>
      <w:r w:rsidR="00021A8D">
        <w:rPr>
          <w:rFonts w:ascii="Times New Roman" w:eastAsia="Times New Roman" w:hAnsi="Times New Roman" w:cs="Times New Roman"/>
          <w:sz w:val="24"/>
          <w:szCs w:val="24"/>
        </w:rPr>
        <w:t xml:space="preserve"> </w:t>
      </w:r>
      <w:proofErr w:type="spellStart"/>
      <w:r w:rsidR="004E3CEA">
        <w:rPr>
          <w:rFonts w:ascii="Times New Roman" w:eastAsia="Times New Roman" w:hAnsi="Times New Roman" w:cs="Times New Roman"/>
          <w:sz w:val="24"/>
          <w:szCs w:val="24"/>
        </w:rPr>
        <w:t>s</w:t>
      </w:r>
      <w:r w:rsidR="00021A8D">
        <w:rPr>
          <w:rFonts w:ascii="Times New Roman" w:eastAsia="Times New Roman" w:hAnsi="Times New Roman" w:cs="Times New Roman"/>
          <w:sz w:val="24"/>
          <w:szCs w:val="24"/>
        </w:rPr>
        <w:t>pektr</w:t>
      </w:r>
      <w:proofErr w:type="spellEnd"/>
      <w:r w:rsidR="00021A8D">
        <w:rPr>
          <w:rFonts w:ascii="Times New Roman" w:eastAsia="Times New Roman" w:hAnsi="Times New Roman" w:cs="Times New Roman"/>
          <w:sz w:val="24"/>
          <w:szCs w:val="24"/>
        </w:rPr>
        <w:t xml:space="preserve"> 2.0 </w:t>
      </w:r>
      <w:r w:rsidR="00EF5353">
        <w:rPr>
          <w:rFonts w:ascii="Times New Roman" w:eastAsia="Times New Roman" w:hAnsi="Times New Roman" w:cs="Times New Roman"/>
          <w:sz w:val="24"/>
          <w:szCs w:val="24"/>
        </w:rPr>
        <w:t>tube output</w:t>
      </w:r>
      <w:r w:rsidR="00021A8D">
        <w:rPr>
          <w:rFonts w:ascii="Times New Roman" w:eastAsia="Times New Roman" w:hAnsi="Times New Roman" w:cs="Times New Roman"/>
          <w:sz w:val="24"/>
          <w:szCs w:val="24"/>
        </w:rPr>
        <w:t xml:space="preserve">. </w:t>
      </w:r>
      <w:r w:rsidR="00DB1E71">
        <w:rPr>
          <w:rFonts w:ascii="Times New Roman" w:eastAsia="Times New Roman" w:hAnsi="Times New Roman" w:cs="Times New Roman"/>
          <w:sz w:val="24"/>
          <w:szCs w:val="24"/>
        </w:rPr>
        <w:t>For example, a</w:t>
      </w:r>
      <w:r w:rsidR="002D19E0">
        <w:rPr>
          <w:rFonts w:ascii="Times New Roman" w:eastAsia="Times New Roman" w:hAnsi="Times New Roman" w:cs="Times New Roman"/>
          <w:sz w:val="24"/>
          <w:szCs w:val="24"/>
        </w:rPr>
        <w:t xml:space="preserve"> </w:t>
      </w:r>
      <w:r w:rsidR="008E6EBD">
        <w:rPr>
          <w:rFonts w:ascii="Times New Roman" w:eastAsia="Times New Roman" w:hAnsi="Times New Roman" w:cs="Times New Roman"/>
          <w:sz w:val="24"/>
          <w:szCs w:val="24"/>
        </w:rPr>
        <w:t>function call</w:t>
      </w:r>
      <w:r w:rsidR="002D19E0">
        <w:rPr>
          <w:rFonts w:ascii="Times New Roman" w:eastAsia="Times New Roman" w:hAnsi="Times New Roman" w:cs="Times New Roman"/>
          <w:sz w:val="24"/>
          <w:szCs w:val="24"/>
        </w:rPr>
        <w:t xml:space="preserve"> without optional arguments</w:t>
      </w:r>
      <w:r w:rsidR="00086CB7">
        <w:rPr>
          <w:rFonts w:ascii="Times New Roman" w:eastAsia="Times New Roman" w:hAnsi="Times New Roman" w:cs="Times New Roman"/>
          <w:sz w:val="24"/>
          <w:szCs w:val="24"/>
        </w:rPr>
        <w:t xml:space="preserve"> (i.e</w:t>
      </w:r>
      <w:r w:rsidR="0089215C">
        <w:rPr>
          <w:rFonts w:ascii="Times New Roman" w:eastAsia="Times New Roman" w:hAnsi="Times New Roman" w:cs="Times New Roman"/>
          <w:sz w:val="24"/>
          <w:szCs w:val="24"/>
        </w:rPr>
        <w:t xml:space="preserve">. </w:t>
      </w:r>
      <w:r w:rsidR="00086CB7" w:rsidRPr="006B1555">
        <w:rPr>
          <w:rFonts w:ascii="Courier New" w:eastAsia="Times New Roman" w:hAnsi="Courier New" w:cs="Courier New"/>
          <w:sz w:val="24"/>
          <w:szCs w:val="24"/>
        </w:rPr>
        <w:t>kV</w:t>
      </w:r>
      <w:r w:rsidR="00086CB7">
        <w:rPr>
          <w:rFonts w:ascii="Times New Roman" w:eastAsia="Times New Roman" w:hAnsi="Times New Roman" w:cs="Times New Roman"/>
          <w:i/>
          <w:sz w:val="24"/>
          <w:szCs w:val="24"/>
        </w:rPr>
        <w:t xml:space="preserve"> </w:t>
      </w:r>
      <w:r w:rsidR="0089215C">
        <w:rPr>
          <w:rFonts w:ascii="Times New Roman" w:eastAsia="Times New Roman" w:hAnsi="Times New Roman" w:cs="Times New Roman"/>
          <w:sz w:val="24"/>
          <w:szCs w:val="24"/>
        </w:rPr>
        <w:t>argument only</w:t>
      </w:r>
      <w:r w:rsidR="00086CB7">
        <w:rPr>
          <w:rFonts w:ascii="Times New Roman" w:eastAsia="Times New Roman" w:hAnsi="Times New Roman" w:cs="Times New Roman"/>
          <w:sz w:val="24"/>
          <w:szCs w:val="24"/>
        </w:rPr>
        <w:t>):</w:t>
      </w:r>
    </w:p>
    <w:p w:rsidR="00313098" w:rsidRPr="00CE309A" w:rsidRDefault="00CE309A" w:rsidP="00CE309A">
      <w:pPr>
        <w:tabs>
          <w:tab w:val="left" w:pos="567"/>
          <w:tab w:val="right" w:pos="9360"/>
        </w:tabs>
        <w:spacing w:line="480" w:lineRule="auto"/>
        <w:ind w:firstLine="3690"/>
        <w:jc w:val="both"/>
        <w:rPr>
          <w:rFonts w:ascii="Times New Roman" w:eastAsia="Times New Roman" w:hAnsi="Times New Roman" w:cs="Times New Roman"/>
          <w:sz w:val="24"/>
          <w:szCs w:val="24"/>
        </w:rPr>
      </w:pPr>
      <m:oMath>
        <m:r>
          <m:rPr>
            <m:nor/>
          </m:rPr>
          <w:rPr>
            <w:rFonts w:ascii="Times New Roman" w:eastAsia="Times New Roman" w:hAnsi="Times New Roman" w:cs="Times New Roman"/>
            <w:i/>
            <w:sz w:val="24"/>
            <w:szCs w:val="24"/>
          </w:rPr>
          <m:t>spektrSpectrum</m:t>
        </m:r>
        <m:r>
          <m:rPr>
            <m:nor/>
          </m:rPr>
          <w:rPr>
            <w:rFonts w:ascii="Times New Roman" w:eastAsia="Times New Roman" w:hAnsi="Times New Roman" w:cs="Times New Roman"/>
            <w:sz w:val="24"/>
            <w:szCs w:val="24"/>
          </w:rPr>
          <m:t>(</m:t>
        </m:r>
        <m:r>
          <m:rPr>
            <m:nor/>
          </m:rPr>
          <w:rPr>
            <w:rFonts w:ascii="Courier New" w:eastAsia="Times New Roman" w:hAnsi="Courier New" w:cs="Courier New"/>
          </w:rPr>
          <m:t>70</m:t>
        </m:r>
        <m:r>
          <m:rPr>
            <m:nor/>
          </m:rP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ab/>
        <w:t>(1b)</w:t>
      </w:r>
    </w:p>
    <w:p w:rsidR="00AD5A45" w:rsidRDefault="008E6EBD" w:rsidP="00AD5A45">
      <w:pPr>
        <w:spacing w:line="480" w:lineRule="auto"/>
        <w:ind w:left="-18" w:right="-108"/>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generates</w:t>
      </w:r>
      <w:proofErr w:type="gramEnd"/>
      <w:r>
        <w:rPr>
          <w:rFonts w:ascii="Times New Roman" w:eastAsia="Times New Roman" w:hAnsi="Times New Roman" w:cs="Times New Roman"/>
          <w:sz w:val="24"/>
          <w:szCs w:val="24"/>
        </w:rPr>
        <w:t xml:space="preserve"> </w:t>
      </w:r>
      <w:r w:rsidR="00086CB7">
        <w:rPr>
          <w:rFonts w:ascii="Times New Roman" w:eastAsia="Times New Roman" w:hAnsi="Times New Roman" w:cs="Times New Roman"/>
          <w:sz w:val="24"/>
          <w:szCs w:val="24"/>
        </w:rPr>
        <w:t xml:space="preserve">a </w:t>
      </w:r>
      <w:r w:rsidR="00434752">
        <w:rPr>
          <w:rFonts w:ascii="Times New Roman" w:eastAsia="Times New Roman" w:hAnsi="Times New Roman" w:cs="Times New Roman"/>
          <w:sz w:val="24"/>
          <w:szCs w:val="24"/>
        </w:rPr>
        <w:t>7</w:t>
      </w:r>
      <w:r w:rsidR="00086CB7">
        <w:rPr>
          <w:rFonts w:ascii="Times New Roman" w:eastAsia="Times New Roman" w:hAnsi="Times New Roman" w:cs="Times New Roman"/>
          <w:sz w:val="24"/>
          <w:szCs w:val="24"/>
        </w:rPr>
        <w:t xml:space="preserve">0 kV </w:t>
      </w:r>
      <w:r w:rsidR="005875DC">
        <w:rPr>
          <w:rFonts w:ascii="Times New Roman" w:eastAsia="Times New Roman" w:hAnsi="Times New Roman" w:cs="Times New Roman"/>
          <w:sz w:val="24"/>
          <w:szCs w:val="24"/>
        </w:rPr>
        <w:t xml:space="preserve">spectrum </w:t>
      </w:r>
      <w:r w:rsidR="00AD5A45">
        <w:rPr>
          <w:rFonts w:ascii="Times New Roman" w:eastAsia="Times New Roman" w:hAnsi="Times New Roman" w:cs="Times New Roman"/>
          <w:sz w:val="24"/>
          <w:szCs w:val="24"/>
        </w:rPr>
        <w:t xml:space="preserve">using </w:t>
      </w:r>
      <w:r w:rsidR="005875DC">
        <w:rPr>
          <w:rFonts w:ascii="Times New Roman" w:eastAsia="Times New Roman" w:hAnsi="Times New Roman" w:cs="Times New Roman"/>
          <w:sz w:val="24"/>
          <w:szCs w:val="24"/>
        </w:rPr>
        <w:t xml:space="preserve">the TASMICS model, </w:t>
      </w:r>
      <w:r w:rsidR="00086CB7">
        <w:rPr>
          <w:rFonts w:ascii="Times New Roman" w:eastAsia="Times New Roman" w:hAnsi="Times New Roman" w:cs="Times New Roman"/>
          <w:sz w:val="24"/>
          <w:szCs w:val="24"/>
        </w:rPr>
        <w:t>with 1.6 mm Al inherent filtration</w:t>
      </w:r>
      <w:r w:rsidR="00D32EA0">
        <w:rPr>
          <w:rFonts w:ascii="Times New Roman" w:eastAsia="Times New Roman" w:hAnsi="Times New Roman" w:cs="Times New Roman"/>
          <w:sz w:val="24"/>
          <w:szCs w:val="24"/>
        </w:rPr>
        <w:t xml:space="preserve">, </w:t>
      </w:r>
      <w:r w:rsidR="00086CB7">
        <w:rPr>
          <w:rFonts w:ascii="Times New Roman" w:eastAsia="Times New Roman" w:hAnsi="Times New Roman" w:cs="Times New Roman"/>
          <w:sz w:val="24"/>
          <w:szCs w:val="24"/>
        </w:rPr>
        <w:t>0% kV ripple, and</w:t>
      </w:r>
      <w:r w:rsidR="00D32EA0">
        <w:rPr>
          <w:rFonts w:ascii="Times New Roman" w:eastAsia="Times New Roman" w:hAnsi="Times New Roman" w:cs="Times New Roman"/>
          <w:sz w:val="24"/>
          <w:szCs w:val="24"/>
        </w:rPr>
        <w:t xml:space="preserve"> </w:t>
      </w:r>
      <w:r w:rsidR="00086CB7">
        <w:rPr>
          <w:rFonts w:ascii="Times New Roman" w:eastAsia="Times New Roman" w:hAnsi="Times New Roman" w:cs="Times New Roman"/>
          <w:sz w:val="24"/>
          <w:szCs w:val="24"/>
        </w:rPr>
        <w:t>normaliz</w:t>
      </w:r>
      <w:r w:rsidR="00D32EA0">
        <w:rPr>
          <w:rFonts w:ascii="Times New Roman" w:eastAsia="Times New Roman" w:hAnsi="Times New Roman" w:cs="Times New Roman"/>
          <w:sz w:val="24"/>
          <w:szCs w:val="24"/>
        </w:rPr>
        <w:t>ation</w:t>
      </w:r>
      <w:r w:rsidR="00086CB7">
        <w:rPr>
          <w:rFonts w:ascii="Times New Roman" w:eastAsia="Times New Roman" w:hAnsi="Times New Roman" w:cs="Times New Roman"/>
          <w:sz w:val="24"/>
          <w:szCs w:val="24"/>
        </w:rPr>
        <w:t xml:space="preserve"> </w:t>
      </w:r>
      <w:r w:rsidR="00021A8D">
        <w:rPr>
          <w:rFonts w:ascii="Times New Roman" w:eastAsia="Times New Roman" w:hAnsi="Times New Roman" w:cs="Times New Roman"/>
          <w:sz w:val="24"/>
          <w:szCs w:val="24"/>
        </w:rPr>
        <w:t xml:space="preserve">of </w:t>
      </w:r>
      <w:proofErr w:type="spellStart"/>
      <w:r w:rsidR="009561A9" w:rsidRPr="00427F88">
        <w:rPr>
          <w:rFonts w:ascii="Times New Roman" w:eastAsia="Times New Roman" w:hAnsi="Times New Roman" w:cs="Times New Roman"/>
          <w:color w:val="0000CC"/>
          <w:sz w:val="24"/>
          <w:szCs w:val="24"/>
        </w:rPr>
        <w:t>mGy</w:t>
      </w:r>
      <w:proofErr w:type="spellEnd"/>
      <w:r w:rsidR="00086CB7">
        <w:rPr>
          <w:rFonts w:ascii="Times New Roman" w:eastAsia="Times New Roman" w:hAnsi="Times New Roman" w:cs="Times New Roman"/>
          <w:sz w:val="24"/>
          <w:szCs w:val="24"/>
        </w:rPr>
        <w:t>/</w:t>
      </w:r>
      <w:proofErr w:type="spellStart"/>
      <w:r w:rsidR="00086CB7">
        <w:rPr>
          <w:rFonts w:ascii="Times New Roman" w:eastAsia="Times New Roman" w:hAnsi="Times New Roman" w:cs="Times New Roman"/>
          <w:sz w:val="24"/>
          <w:szCs w:val="24"/>
        </w:rPr>
        <w:t>mAs</w:t>
      </w:r>
      <w:proofErr w:type="spellEnd"/>
      <w:r w:rsidR="00086CB7">
        <w:rPr>
          <w:rFonts w:ascii="Times New Roman" w:eastAsia="Times New Roman" w:hAnsi="Times New Roman" w:cs="Times New Roman"/>
          <w:sz w:val="24"/>
          <w:szCs w:val="24"/>
        </w:rPr>
        <w:t xml:space="preserve"> </w:t>
      </w:r>
      <w:r w:rsidR="00021A8D">
        <w:rPr>
          <w:rFonts w:ascii="Times New Roman" w:eastAsia="Times New Roman" w:hAnsi="Times New Roman" w:cs="Times New Roman"/>
          <w:sz w:val="24"/>
          <w:szCs w:val="24"/>
        </w:rPr>
        <w:t xml:space="preserve">to </w:t>
      </w:r>
      <w:r w:rsidR="005875DC">
        <w:rPr>
          <w:rFonts w:ascii="Times New Roman" w:eastAsia="Times New Roman" w:hAnsi="Times New Roman" w:cs="Times New Roman"/>
          <w:sz w:val="24"/>
          <w:szCs w:val="24"/>
        </w:rPr>
        <w:t>match that of the</w:t>
      </w:r>
      <w:r w:rsidR="00021A8D">
        <w:rPr>
          <w:rFonts w:ascii="Times New Roman" w:eastAsia="Times New Roman" w:hAnsi="Times New Roman" w:cs="Times New Roman"/>
          <w:sz w:val="24"/>
          <w:szCs w:val="24"/>
        </w:rPr>
        <w:t xml:space="preserve"> </w:t>
      </w:r>
      <w:r w:rsidR="00086CB7">
        <w:rPr>
          <w:rFonts w:ascii="Times New Roman" w:eastAsia="Times New Roman" w:hAnsi="Times New Roman" w:cs="Times New Roman"/>
          <w:sz w:val="24"/>
          <w:szCs w:val="24"/>
        </w:rPr>
        <w:t xml:space="preserve">TASMIP / </w:t>
      </w:r>
      <w:proofErr w:type="spellStart"/>
      <w:r w:rsidR="00086CB7">
        <w:rPr>
          <w:rFonts w:ascii="Times New Roman" w:eastAsia="Times New Roman" w:hAnsi="Times New Roman" w:cs="Times New Roman"/>
          <w:sz w:val="24"/>
          <w:szCs w:val="24"/>
        </w:rPr>
        <w:t>Fewell</w:t>
      </w:r>
      <w:proofErr w:type="spellEnd"/>
      <w:r w:rsidR="00086CB7">
        <w:rPr>
          <w:rFonts w:ascii="Times New Roman" w:eastAsia="Times New Roman" w:hAnsi="Times New Roman" w:cs="Times New Roman"/>
          <w:sz w:val="24"/>
          <w:szCs w:val="24"/>
        </w:rPr>
        <w:t xml:space="preserve"> spectr</w:t>
      </w:r>
      <w:r w:rsidR="00021A8D">
        <w:rPr>
          <w:rFonts w:ascii="Times New Roman" w:eastAsia="Times New Roman" w:hAnsi="Times New Roman" w:cs="Times New Roman"/>
          <w:sz w:val="24"/>
          <w:szCs w:val="24"/>
        </w:rPr>
        <w:t>um</w:t>
      </w:r>
      <w:r w:rsidR="00BC1D10">
        <w:rPr>
          <w:rFonts w:ascii="Times New Roman" w:eastAsia="Times New Roman" w:hAnsi="Times New Roman" w:cs="Times New Roman"/>
          <w:sz w:val="24"/>
          <w:szCs w:val="24"/>
        </w:rPr>
        <w:t xml:space="preserve">. </w:t>
      </w:r>
      <w:r w:rsidR="00B6372D">
        <w:rPr>
          <w:rFonts w:ascii="Times New Roman" w:eastAsia="Times New Roman" w:hAnsi="Times New Roman" w:cs="Times New Roman"/>
          <w:sz w:val="24"/>
          <w:szCs w:val="24"/>
        </w:rPr>
        <w:t xml:space="preserve">As </w:t>
      </w:r>
      <w:r w:rsidR="00B6372D">
        <w:rPr>
          <w:rFonts w:ascii="Times New Roman" w:eastAsia="Times New Roman" w:hAnsi="Times New Roman" w:cs="Times New Roman"/>
          <w:sz w:val="24"/>
          <w:szCs w:val="24"/>
        </w:rPr>
        <w:lastRenderedPageBreak/>
        <w:t xml:space="preserve">described below, the </w:t>
      </w:r>
      <w:r w:rsidR="00F2309F">
        <w:rPr>
          <w:rFonts w:ascii="Times New Roman" w:eastAsia="Times New Roman" w:hAnsi="Times New Roman" w:cs="Times New Roman"/>
          <w:sz w:val="24"/>
          <w:szCs w:val="24"/>
        </w:rPr>
        <w:t xml:space="preserve">choice of </w:t>
      </w:r>
      <w:r w:rsidR="00B6372D">
        <w:rPr>
          <w:rFonts w:ascii="Times New Roman" w:eastAsia="Times New Roman" w:hAnsi="Times New Roman" w:cs="Times New Roman"/>
          <w:sz w:val="24"/>
          <w:szCs w:val="24"/>
        </w:rPr>
        <w:t xml:space="preserve">1.6 mm Al </w:t>
      </w:r>
      <w:r w:rsidR="00F2309F">
        <w:rPr>
          <w:rFonts w:ascii="Times New Roman" w:eastAsia="Times New Roman" w:hAnsi="Times New Roman" w:cs="Times New Roman"/>
          <w:sz w:val="24"/>
          <w:szCs w:val="24"/>
        </w:rPr>
        <w:t xml:space="preserve">filtration </w:t>
      </w:r>
      <w:r w:rsidR="00B6372D">
        <w:rPr>
          <w:rFonts w:ascii="Times New Roman" w:eastAsia="Times New Roman" w:hAnsi="Times New Roman" w:cs="Times New Roman"/>
          <w:sz w:val="24"/>
          <w:szCs w:val="24"/>
        </w:rPr>
        <w:t xml:space="preserve">matches the inherent filtration of TASMIP. </w:t>
      </w:r>
      <w:r w:rsidR="00AD5A45">
        <w:rPr>
          <w:rFonts w:ascii="Times New Roman" w:eastAsia="Times New Roman" w:hAnsi="Times New Roman" w:cs="Times New Roman"/>
          <w:sz w:val="24"/>
          <w:szCs w:val="24"/>
        </w:rPr>
        <w:t xml:space="preserve">To generate a spectrum equivalent to (1b) using the TASMIP model, </w:t>
      </w:r>
      <w:proofErr w:type="spellStart"/>
      <w:r w:rsidR="00AD5A45" w:rsidRPr="009D54EB">
        <w:rPr>
          <w:rFonts w:ascii="Courier New" w:eastAsia="Times New Roman" w:hAnsi="Courier New" w:cs="Courier New"/>
          <w:szCs w:val="24"/>
        </w:rPr>
        <w:t>spectral_model</w:t>
      </w:r>
      <w:proofErr w:type="spellEnd"/>
      <w:r w:rsidR="00AD5A45" w:rsidRPr="009D54EB">
        <w:rPr>
          <w:rFonts w:ascii="Times New Roman" w:eastAsia="Times New Roman" w:hAnsi="Times New Roman" w:cs="Times New Roman"/>
          <w:szCs w:val="24"/>
        </w:rPr>
        <w:t xml:space="preserve"> </w:t>
      </w:r>
      <w:r w:rsidR="00AD5A45">
        <w:rPr>
          <w:rFonts w:ascii="Times New Roman" w:eastAsia="Times New Roman" w:hAnsi="Times New Roman" w:cs="Times New Roman"/>
          <w:sz w:val="24"/>
          <w:szCs w:val="24"/>
        </w:rPr>
        <w:t>is set to ‘TASMIP’ as in:</w:t>
      </w:r>
    </w:p>
    <w:p w:rsidR="00CE309A" w:rsidRPr="00CE309A" w:rsidRDefault="00CE309A" w:rsidP="00095685">
      <w:pPr>
        <w:tabs>
          <w:tab w:val="right" w:pos="9360"/>
        </w:tabs>
        <w:spacing w:line="480" w:lineRule="auto"/>
        <w:ind w:left="-18" w:right="-108" w:firstLine="2538"/>
        <w:jc w:val="both"/>
        <w:rPr>
          <w:rFonts w:ascii="Times New Roman" w:eastAsia="Times New Roman" w:hAnsi="Times New Roman" w:cs="Times New Roman"/>
          <w:sz w:val="24"/>
          <w:szCs w:val="24"/>
        </w:rPr>
      </w:pPr>
      <m:oMath>
        <m:r>
          <w:rPr>
            <w:rFonts w:ascii="Cambria Math" w:hAnsi="Cambria Math" w:cs="Times New Roman"/>
            <w:sz w:val="24"/>
            <w:szCs w:val="24"/>
          </w:rPr>
          <m:t>s</m:t>
        </m:r>
        <m:r>
          <m:rPr>
            <m:nor/>
          </m:rPr>
          <w:rPr>
            <w:rFonts w:ascii="Times New Roman" w:hAnsi="Times New Roman" w:cs="Times New Roman"/>
            <w:i/>
            <w:sz w:val="24"/>
            <w:szCs w:val="24"/>
          </w:rPr>
          <m:t>pektrSpectrum</m:t>
        </m:r>
        <m:r>
          <m:rPr>
            <m:nor/>
          </m:rPr>
          <w:rPr>
            <w:rFonts w:ascii="Times New Roman" w:hAnsi="Times New Roman" w:cs="Times New Roman"/>
            <w:sz w:val="24"/>
            <w:szCs w:val="24"/>
          </w:rPr>
          <m:t>(</m:t>
        </m:r>
        <m:r>
          <m:rPr>
            <m:nor/>
          </m:rPr>
          <w:rPr>
            <w:rFonts w:ascii="Courier New" w:hAnsi="Courier New" w:cs="Courier New"/>
          </w:rPr>
          <m:t>70,[0, 0],'TASMIP’, 0</m:t>
        </m:r>
        <m:r>
          <m:rPr>
            <m:nor/>
          </m:rPr>
          <w:rPr>
            <w:rFonts w:ascii="Times New Roman" w:hAnsi="Times New Roman" w:cs="Times New Roman"/>
            <w:sz w:val="24"/>
            <w:szCs w:val="24"/>
          </w:rPr>
          <m:t>)</m:t>
        </m:r>
      </m:oMath>
      <w:r w:rsidR="00095685">
        <w:rPr>
          <w:rFonts w:ascii="Times New Roman" w:eastAsia="Times New Roman" w:hAnsi="Times New Roman" w:cs="Times New Roman"/>
          <w:sz w:val="24"/>
          <w:szCs w:val="24"/>
        </w:rPr>
        <w:tab/>
        <w:t>(1c)</w:t>
      </w:r>
    </w:p>
    <w:p w:rsidR="00B01A34" w:rsidRDefault="000909F6" w:rsidP="00C161F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the output of </w:t>
      </w:r>
      <w:proofErr w:type="spellStart"/>
      <w:proofErr w:type="gramStart"/>
      <w:r>
        <w:rPr>
          <w:rFonts w:ascii="Times New Roman" w:eastAsia="Times New Roman" w:hAnsi="Times New Roman" w:cs="Times New Roman"/>
          <w:i/>
          <w:sz w:val="24"/>
          <w:szCs w:val="24"/>
        </w:rPr>
        <w:t>spektrSpectrum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when </w:t>
      </w:r>
      <w:proofErr w:type="spellStart"/>
      <w:r w:rsidRPr="004C04BA">
        <w:rPr>
          <w:rFonts w:ascii="Courier New" w:eastAsia="Times New Roman" w:hAnsi="Courier New" w:cs="Courier New"/>
          <w:szCs w:val="24"/>
        </w:rPr>
        <w:t>spectral_model</w:t>
      </w:r>
      <w:proofErr w:type="spellEnd"/>
      <w:r w:rsidRPr="004C04BA">
        <w:rPr>
          <w:rFonts w:ascii="Times New Roman" w:eastAsia="Times New Roman" w:hAnsi="Times New Roman" w:cs="Times New Roman"/>
          <w:sz w:val="24"/>
          <w:szCs w:val="24"/>
        </w:rPr>
        <w:t xml:space="preserve"> </w:t>
      </w:r>
      <w:r>
        <w:rPr>
          <w:rFonts w:ascii="Times New Roman" w:eastAsia="Times New Roman" w:hAnsi="Times New Roman" w:cs="Times New Roman"/>
          <w:szCs w:val="24"/>
        </w:rPr>
        <w:t xml:space="preserve">is set to </w:t>
      </w:r>
      <w:r w:rsidRPr="004C04BA">
        <w:rPr>
          <w:rFonts w:ascii="Courier New" w:eastAsia="Times New Roman" w:hAnsi="Courier New" w:cs="Courier New"/>
          <w:szCs w:val="24"/>
        </w:rPr>
        <w:t>‘</w:t>
      </w:r>
      <w:r>
        <w:rPr>
          <w:rFonts w:ascii="Courier New" w:eastAsia="Times New Roman" w:hAnsi="Courier New" w:cs="Courier New"/>
          <w:szCs w:val="24"/>
        </w:rPr>
        <w:t>TASMIP’</w:t>
      </w:r>
      <w:r w:rsidRPr="004C04BA">
        <w:rPr>
          <w:rFonts w:ascii="Times New Roman" w:eastAsia="Times New Roman" w:hAnsi="Times New Roman" w:cs="Times New Roman"/>
          <w:szCs w:val="24"/>
        </w:rPr>
        <w:t xml:space="preserve"> </w:t>
      </w:r>
      <w:r>
        <w:rPr>
          <w:rFonts w:ascii="Times New Roman" w:eastAsia="Times New Roman" w:hAnsi="Times New Roman" w:cs="Times New Roman"/>
          <w:sz w:val="24"/>
          <w:szCs w:val="24"/>
        </w:rPr>
        <w:t xml:space="preserve">is independent of the state of the </w:t>
      </w:r>
      <w:r>
        <w:rPr>
          <w:rFonts w:ascii="Courier New" w:eastAsia="Times New Roman" w:hAnsi="Courier New" w:cs="Courier New"/>
        </w:rPr>
        <w:t>normalize</w:t>
      </w:r>
      <w:r>
        <w:rPr>
          <w:rFonts w:ascii="Times New Roman" w:eastAsia="Times New Roman" w:hAnsi="Times New Roman" w:cs="Times New Roman"/>
          <w:sz w:val="24"/>
          <w:szCs w:val="24"/>
        </w:rPr>
        <w:t xml:space="preserve"> parameter. </w:t>
      </w:r>
      <w:r w:rsidR="00DB1E71">
        <w:rPr>
          <w:rFonts w:ascii="Times New Roman" w:eastAsia="Times New Roman" w:hAnsi="Times New Roman" w:cs="Times New Roman"/>
          <w:sz w:val="24"/>
          <w:szCs w:val="24"/>
        </w:rPr>
        <w:t>Alternatively, the function call</w:t>
      </w:r>
      <w:r w:rsidR="004A58FC">
        <w:rPr>
          <w:rFonts w:ascii="Times New Roman" w:eastAsia="Times New Roman" w:hAnsi="Times New Roman" w:cs="Times New Roman"/>
          <w:sz w:val="24"/>
          <w:szCs w:val="24"/>
        </w:rPr>
        <w:t>:</w:t>
      </w:r>
    </w:p>
    <w:p w:rsidR="00CE309A" w:rsidRPr="00CE309A" w:rsidRDefault="00CE309A" w:rsidP="00C605F8">
      <w:pPr>
        <w:tabs>
          <w:tab w:val="right" w:pos="9360"/>
        </w:tabs>
        <w:spacing w:line="480" w:lineRule="auto"/>
        <w:ind w:firstLine="2430"/>
        <w:jc w:val="both"/>
        <w:rPr>
          <w:rFonts w:ascii="Times New Roman" w:eastAsia="Times New Roman" w:hAnsi="Times New Roman" w:cs="Times New Roman"/>
          <w:sz w:val="24"/>
          <w:szCs w:val="24"/>
        </w:rPr>
      </w:pPr>
      <m:oMath>
        <m:r>
          <m:rPr>
            <m:nor/>
          </m:rPr>
          <w:rPr>
            <w:rFonts w:ascii="Times New Roman" w:hAnsi="Times New Roman" w:cs="Times New Roman"/>
            <w:i/>
            <w:sz w:val="24"/>
            <w:szCs w:val="24"/>
          </w:rPr>
          <m:t>spektrSpectrum</m:t>
        </m:r>
        <m:r>
          <m:rPr>
            <m:nor/>
          </m:rPr>
          <w:rPr>
            <w:rFonts w:ascii="Times New Roman" w:hAnsi="Times New Roman" w:cs="Times New Roman"/>
            <w:sz w:val="24"/>
            <w:szCs w:val="24"/>
          </w:rPr>
          <m:t>(</m:t>
        </m:r>
        <m:r>
          <m:rPr>
            <m:nor/>
          </m:rPr>
          <w:rPr>
            <w:rFonts w:ascii="Courier New" w:hAnsi="Courier New" w:cs="Courier New"/>
          </w:rPr>
          <m:t>70,[0,</m:t>
        </m:r>
        <m:r>
          <m:rPr>
            <m:nor/>
          </m:rPr>
          <w:rPr>
            <w:rFonts w:ascii="Cambria Math" w:hAnsi="Courier New" w:cs="Courier New"/>
          </w:rPr>
          <m:t xml:space="preserve"> </m:t>
        </m:r>
        <m:r>
          <m:rPr>
            <m:nor/>
          </m:rPr>
          <w:rPr>
            <w:rFonts w:ascii="Courier New" w:hAnsi="Courier New" w:cs="Courier New"/>
          </w:rPr>
          <m:t>0],‘TASMICS’, 0</m:t>
        </m:r>
      </m:oMath>
      <w:r w:rsidR="00095685">
        <w:rPr>
          <w:rFonts w:ascii="Times New Roman" w:eastAsia="Times New Roman" w:hAnsi="Times New Roman" w:cs="Times New Roman"/>
        </w:rPr>
        <w:t>)</w:t>
      </w:r>
      <w:r>
        <w:rPr>
          <w:rFonts w:ascii="Times New Roman" w:eastAsia="Times New Roman" w:hAnsi="Times New Roman" w:cs="Times New Roman"/>
          <w:sz w:val="24"/>
          <w:szCs w:val="24"/>
        </w:rPr>
        <w:tab/>
        <w:t>(1d)</w:t>
      </w:r>
    </w:p>
    <w:p w:rsidR="000909F6" w:rsidRDefault="000909F6" w:rsidP="000909F6">
      <w:pPr>
        <w:spacing w:line="480" w:lineRule="auto"/>
        <w:ind w:right="-108"/>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computes</w:t>
      </w:r>
      <w:proofErr w:type="gramEnd"/>
      <w:r>
        <w:rPr>
          <w:rFonts w:ascii="Times New Roman" w:eastAsia="Times New Roman" w:hAnsi="Times New Roman" w:cs="Times New Roman"/>
          <w:sz w:val="24"/>
          <w:szCs w:val="24"/>
        </w:rPr>
        <w:t xml:space="preserve"> a 70 kV TASMICS spectrum with no added filtration, 0% kV ripple, and no normalization of tube output. </w:t>
      </w:r>
      <w:r w:rsidR="00210C3E">
        <w:rPr>
          <w:rFonts w:ascii="Times New Roman" w:eastAsia="Times New Roman" w:hAnsi="Times New Roman" w:cs="Times New Roman"/>
          <w:sz w:val="24"/>
          <w:szCs w:val="24"/>
        </w:rPr>
        <w:t xml:space="preserve">Although TASMICS is defined for potentials </w:t>
      </w:r>
      <w:r w:rsidR="00A5215E">
        <w:rPr>
          <w:rFonts w:ascii="Times New Roman" w:eastAsia="Times New Roman" w:hAnsi="Times New Roman" w:cs="Times New Roman"/>
          <w:sz w:val="24"/>
          <w:szCs w:val="24"/>
        </w:rPr>
        <w:t xml:space="preserve">across </w:t>
      </w:r>
      <w:r w:rsidR="00210C3E">
        <w:rPr>
          <w:rFonts w:ascii="Times New Roman" w:eastAsia="Times New Roman" w:hAnsi="Times New Roman" w:cs="Times New Roman"/>
          <w:sz w:val="24"/>
          <w:szCs w:val="24"/>
        </w:rPr>
        <w:t xml:space="preserve">the </w:t>
      </w:r>
      <w:proofErr w:type="spellStart"/>
      <w:r w:rsidR="00210C3E">
        <w:rPr>
          <w:rFonts w:ascii="Times New Roman" w:eastAsia="Times New Roman" w:hAnsi="Times New Roman" w:cs="Times New Roman"/>
          <w:sz w:val="24"/>
          <w:szCs w:val="24"/>
        </w:rPr>
        <w:t>orthovoltage</w:t>
      </w:r>
      <w:proofErr w:type="spellEnd"/>
      <w:r w:rsidR="00210C3E">
        <w:rPr>
          <w:rFonts w:ascii="Times New Roman" w:eastAsia="Times New Roman" w:hAnsi="Times New Roman" w:cs="Times New Roman"/>
          <w:sz w:val="24"/>
          <w:szCs w:val="24"/>
        </w:rPr>
        <w:t xml:space="preserve"> range, </w:t>
      </w:r>
      <w:proofErr w:type="spellStart"/>
      <w:r w:rsidR="004E3CEA">
        <w:rPr>
          <w:rFonts w:ascii="Times New Roman" w:eastAsia="Times New Roman" w:hAnsi="Times New Roman" w:cs="Times New Roman"/>
          <w:sz w:val="24"/>
          <w:szCs w:val="24"/>
        </w:rPr>
        <w:t>s</w:t>
      </w:r>
      <w:r w:rsidR="00210C3E">
        <w:rPr>
          <w:rFonts w:ascii="Times New Roman" w:eastAsia="Times New Roman" w:hAnsi="Times New Roman" w:cs="Times New Roman"/>
          <w:sz w:val="24"/>
          <w:szCs w:val="24"/>
        </w:rPr>
        <w:t>pektr</w:t>
      </w:r>
      <w:proofErr w:type="spellEnd"/>
      <w:r w:rsidR="00210C3E">
        <w:rPr>
          <w:rFonts w:ascii="Times New Roman" w:eastAsia="Times New Roman" w:hAnsi="Times New Roman" w:cs="Times New Roman"/>
          <w:sz w:val="24"/>
          <w:szCs w:val="24"/>
        </w:rPr>
        <w:t xml:space="preserve"> 3.0 calculations are currently </w:t>
      </w:r>
      <w:r w:rsidR="00BD619A">
        <w:rPr>
          <w:rFonts w:ascii="Times New Roman" w:eastAsia="Times New Roman" w:hAnsi="Times New Roman" w:cs="Times New Roman"/>
          <w:sz w:val="24"/>
          <w:szCs w:val="24"/>
        </w:rPr>
        <w:t xml:space="preserve">capped at </w:t>
      </w:r>
      <w:r w:rsidR="00210C3E">
        <w:rPr>
          <w:rFonts w:ascii="Times New Roman" w:eastAsia="Times New Roman" w:hAnsi="Times New Roman" w:cs="Times New Roman"/>
          <w:sz w:val="24"/>
          <w:szCs w:val="24"/>
        </w:rPr>
        <w:t>150 kV</w:t>
      </w:r>
      <w:r w:rsidR="009B66ED">
        <w:rPr>
          <w:rFonts w:ascii="Times New Roman" w:eastAsia="Times New Roman" w:hAnsi="Times New Roman" w:cs="Times New Roman"/>
          <w:sz w:val="24"/>
          <w:szCs w:val="24"/>
        </w:rPr>
        <w:t xml:space="preserve"> for backwards compatibility</w:t>
      </w:r>
      <w:r w:rsidR="00210C3E">
        <w:rPr>
          <w:rFonts w:ascii="Times New Roman" w:eastAsia="Times New Roman" w:hAnsi="Times New Roman" w:cs="Times New Roman"/>
          <w:sz w:val="24"/>
          <w:szCs w:val="24"/>
        </w:rPr>
        <w:t xml:space="preserve">. The code </w:t>
      </w:r>
      <w:r w:rsidR="00BD619A">
        <w:rPr>
          <w:rFonts w:ascii="Times New Roman" w:eastAsia="Times New Roman" w:hAnsi="Times New Roman" w:cs="Times New Roman"/>
          <w:sz w:val="24"/>
          <w:szCs w:val="24"/>
        </w:rPr>
        <w:t xml:space="preserve">can </w:t>
      </w:r>
      <w:r w:rsidR="00210C3E">
        <w:rPr>
          <w:rFonts w:ascii="Times New Roman" w:eastAsia="Times New Roman" w:hAnsi="Times New Roman" w:cs="Times New Roman"/>
          <w:sz w:val="24"/>
          <w:szCs w:val="24"/>
        </w:rPr>
        <w:t xml:space="preserve">be extended to </w:t>
      </w:r>
      <w:r w:rsidR="00BD619A">
        <w:rPr>
          <w:rFonts w:ascii="Times New Roman" w:eastAsia="Times New Roman" w:hAnsi="Times New Roman" w:cs="Times New Roman"/>
          <w:sz w:val="24"/>
          <w:szCs w:val="24"/>
        </w:rPr>
        <w:t xml:space="preserve">640 kV </w:t>
      </w:r>
      <w:r w:rsidR="00210C3E">
        <w:rPr>
          <w:rFonts w:ascii="Times New Roman" w:eastAsia="Times New Roman" w:hAnsi="Times New Roman" w:cs="Times New Roman"/>
          <w:sz w:val="24"/>
          <w:szCs w:val="24"/>
        </w:rPr>
        <w:t xml:space="preserve">by adjusting the </w:t>
      </w:r>
      <w:proofErr w:type="spellStart"/>
      <w:r w:rsidR="00210C3E" w:rsidRPr="009A132A">
        <w:rPr>
          <w:rFonts w:ascii="Times New Roman" w:eastAsia="Times New Roman" w:hAnsi="Times New Roman" w:cs="Times New Roman"/>
          <w:i/>
          <w:sz w:val="24"/>
          <w:szCs w:val="24"/>
        </w:rPr>
        <w:t>spektr</w:t>
      </w:r>
      <w:r w:rsidR="00210C3E">
        <w:rPr>
          <w:rFonts w:ascii="Times New Roman" w:eastAsia="Times New Roman" w:hAnsi="Times New Roman" w:cs="Times New Roman"/>
          <w:i/>
          <w:sz w:val="24"/>
          <w:szCs w:val="24"/>
        </w:rPr>
        <w:t>T</w:t>
      </w:r>
      <w:r w:rsidR="00210C3E" w:rsidRPr="009A132A">
        <w:rPr>
          <w:rFonts w:ascii="Times New Roman" w:eastAsia="Times New Roman" w:hAnsi="Times New Roman" w:cs="Times New Roman"/>
          <w:i/>
          <w:sz w:val="24"/>
          <w:szCs w:val="24"/>
        </w:rPr>
        <w:t>ASMICSdata.mat</w:t>
      </w:r>
      <w:proofErr w:type="spellEnd"/>
      <w:r w:rsidR="00210C3E">
        <w:rPr>
          <w:rFonts w:ascii="Times New Roman" w:eastAsia="Times New Roman" w:hAnsi="Times New Roman" w:cs="Times New Roman"/>
          <w:sz w:val="24"/>
          <w:szCs w:val="24"/>
        </w:rPr>
        <w:t xml:space="preserve"> file and modifying </w:t>
      </w:r>
      <w:r w:rsidR="00BD619A">
        <w:rPr>
          <w:rFonts w:ascii="Times New Roman" w:eastAsia="Times New Roman" w:hAnsi="Times New Roman" w:cs="Times New Roman"/>
          <w:sz w:val="24"/>
          <w:szCs w:val="24"/>
        </w:rPr>
        <w:t xml:space="preserve">the </w:t>
      </w:r>
      <w:r w:rsidR="00210C3E">
        <w:rPr>
          <w:rFonts w:ascii="Times New Roman" w:eastAsia="Times New Roman" w:hAnsi="Times New Roman" w:cs="Times New Roman"/>
          <w:sz w:val="24"/>
          <w:szCs w:val="24"/>
        </w:rPr>
        <w:t xml:space="preserve">functions in the </w:t>
      </w:r>
      <w:proofErr w:type="spellStart"/>
      <w:r w:rsidR="004E3CEA">
        <w:rPr>
          <w:rFonts w:ascii="Times New Roman" w:eastAsia="Times New Roman" w:hAnsi="Times New Roman" w:cs="Times New Roman"/>
          <w:sz w:val="24"/>
          <w:szCs w:val="24"/>
        </w:rPr>
        <w:t>s</w:t>
      </w:r>
      <w:r w:rsidR="00210C3E">
        <w:rPr>
          <w:rFonts w:ascii="Times New Roman" w:eastAsia="Times New Roman" w:hAnsi="Times New Roman" w:cs="Times New Roman"/>
          <w:sz w:val="24"/>
          <w:szCs w:val="24"/>
        </w:rPr>
        <w:t>pektr</w:t>
      </w:r>
      <w:proofErr w:type="spellEnd"/>
      <w:r w:rsidR="00210C3E">
        <w:rPr>
          <w:rFonts w:ascii="Times New Roman" w:eastAsia="Times New Roman" w:hAnsi="Times New Roman" w:cs="Times New Roman"/>
          <w:sz w:val="24"/>
          <w:szCs w:val="24"/>
        </w:rPr>
        <w:t xml:space="preserve"> library</w:t>
      </w:r>
      <w:r w:rsidR="00BD619A">
        <w:rPr>
          <w:rFonts w:ascii="Times New Roman" w:eastAsia="Times New Roman" w:hAnsi="Times New Roman" w:cs="Times New Roman"/>
          <w:sz w:val="24"/>
          <w:szCs w:val="24"/>
        </w:rPr>
        <w:t xml:space="preserve"> to </w:t>
      </w:r>
      <w:r w:rsidR="0072461B">
        <w:rPr>
          <w:rFonts w:ascii="Times New Roman" w:eastAsia="Times New Roman" w:hAnsi="Times New Roman" w:cs="Times New Roman"/>
          <w:sz w:val="24"/>
          <w:szCs w:val="24"/>
        </w:rPr>
        <w:t xml:space="preserve">operate on spectra of </w:t>
      </w:r>
      <w:r w:rsidR="00BD619A">
        <w:rPr>
          <w:rFonts w:ascii="Times New Roman" w:eastAsia="Times New Roman" w:hAnsi="Times New Roman" w:cs="Times New Roman"/>
          <w:sz w:val="24"/>
          <w:szCs w:val="24"/>
        </w:rPr>
        <w:t>length [1:640]</w:t>
      </w:r>
      <w:r w:rsidR="00210C3E">
        <w:rPr>
          <w:rFonts w:ascii="Times New Roman" w:eastAsia="Times New Roman" w:hAnsi="Times New Roman" w:cs="Times New Roman"/>
          <w:sz w:val="24"/>
          <w:szCs w:val="24"/>
        </w:rPr>
        <w:t xml:space="preserve">. A glossary of the main </w:t>
      </w:r>
      <w:proofErr w:type="spellStart"/>
      <w:r w:rsidR="004E3CEA">
        <w:rPr>
          <w:rFonts w:ascii="Times New Roman" w:eastAsia="Times New Roman" w:hAnsi="Times New Roman" w:cs="Times New Roman"/>
          <w:sz w:val="24"/>
          <w:szCs w:val="24"/>
        </w:rPr>
        <w:t>s</w:t>
      </w:r>
      <w:r w:rsidR="00210C3E">
        <w:rPr>
          <w:rFonts w:ascii="Times New Roman" w:eastAsia="Times New Roman" w:hAnsi="Times New Roman" w:cs="Times New Roman"/>
          <w:sz w:val="24"/>
          <w:szCs w:val="24"/>
        </w:rPr>
        <w:t>pektr</w:t>
      </w:r>
      <w:proofErr w:type="spellEnd"/>
      <w:r w:rsidR="00210C3E">
        <w:rPr>
          <w:rFonts w:ascii="Times New Roman" w:eastAsia="Times New Roman" w:hAnsi="Times New Roman" w:cs="Times New Roman"/>
          <w:sz w:val="24"/>
          <w:szCs w:val="24"/>
        </w:rPr>
        <w:t xml:space="preserve"> functions is given in Table 1</w:t>
      </w:r>
      <w:r w:rsidR="009D1837">
        <w:rPr>
          <w:rFonts w:ascii="Times New Roman" w:eastAsia="Times New Roman" w:hAnsi="Times New Roman" w:cs="Times New Roman"/>
          <w:sz w:val="24"/>
          <w:szCs w:val="24"/>
        </w:rPr>
        <w:t xml:space="preserve"> along with new functions introduced in version</w:t>
      </w:r>
      <w:r w:rsidR="00A030BD">
        <w:rPr>
          <w:rFonts w:ascii="Times New Roman" w:eastAsia="Times New Roman" w:hAnsi="Times New Roman" w:cs="Times New Roman"/>
          <w:sz w:val="24"/>
          <w:szCs w:val="24"/>
        </w:rPr>
        <w:t xml:space="preserve"> 3.0</w:t>
      </w:r>
      <w:r w:rsidR="00210C3E">
        <w:rPr>
          <w:rFonts w:ascii="Times New Roman" w:eastAsia="Times New Roman" w:hAnsi="Times New Roman" w:cs="Times New Roman"/>
          <w:sz w:val="24"/>
          <w:szCs w:val="24"/>
        </w:rPr>
        <w:t>.</w:t>
      </w:r>
    </w:p>
    <w:tbl>
      <w:tblPr>
        <w:tblStyle w:val="a"/>
        <w:tblW w:w="9017" w:type="dxa"/>
        <w:jc w:val="center"/>
        <w:tblLayout w:type="fixed"/>
        <w:tblLook w:val="0400" w:firstRow="0" w:lastRow="0" w:firstColumn="0" w:lastColumn="0" w:noHBand="0" w:noVBand="1"/>
      </w:tblPr>
      <w:tblGrid>
        <w:gridCol w:w="5859"/>
        <w:gridCol w:w="3067"/>
        <w:gridCol w:w="91"/>
      </w:tblGrid>
      <w:tr w:rsidR="00A5215E" w:rsidTr="00ED24CE">
        <w:trPr>
          <w:gridAfter w:val="1"/>
          <w:wAfter w:w="91" w:type="dxa"/>
          <w:trHeight w:val="109"/>
          <w:jc w:val="center"/>
        </w:trPr>
        <w:tc>
          <w:tcPr>
            <w:tcW w:w="5859" w:type="dxa"/>
            <w:tcBorders>
              <w:top w:val="double" w:sz="4" w:space="0" w:color="auto"/>
              <w:bottom w:val="single" w:sz="4" w:space="0" w:color="000000"/>
            </w:tcBorders>
            <w:tcMar>
              <w:left w:w="120" w:type="dxa"/>
              <w:right w:w="120" w:type="dxa"/>
            </w:tcMar>
            <w:vAlign w:val="center"/>
          </w:tcPr>
          <w:p w:rsidR="00A5215E" w:rsidRDefault="00A5215E" w:rsidP="006135A5">
            <w:pPr>
              <w:spacing w:after="0" w:line="240" w:lineRule="auto"/>
              <w:ind w:left="-120"/>
              <w:jc w:val="center"/>
            </w:pPr>
            <w:r>
              <w:rPr>
                <w:rFonts w:ascii="Times New Roman" w:eastAsia="Times New Roman" w:hAnsi="Times New Roman" w:cs="Times New Roman"/>
                <w:sz w:val="24"/>
                <w:szCs w:val="24"/>
              </w:rPr>
              <w:t>MATLAB Function</w:t>
            </w:r>
          </w:p>
        </w:tc>
        <w:tc>
          <w:tcPr>
            <w:tcW w:w="3067" w:type="dxa"/>
            <w:tcBorders>
              <w:top w:val="double" w:sz="4" w:space="0" w:color="auto"/>
              <w:left w:val="nil"/>
              <w:bottom w:val="single" w:sz="4" w:space="0" w:color="auto"/>
            </w:tcBorders>
            <w:tcMar>
              <w:left w:w="120" w:type="dxa"/>
              <w:right w:w="120" w:type="dxa"/>
            </w:tcMar>
            <w:vAlign w:val="center"/>
          </w:tcPr>
          <w:p w:rsidR="00A5215E" w:rsidRDefault="008C3F46" w:rsidP="008C3F46">
            <w:pPr>
              <w:spacing w:after="0" w:line="240" w:lineRule="auto"/>
              <w:ind w:left="-120" w:right="272"/>
              <w:jc w:val="center"/>
            </w:pPr>
            <w:r>
              <w:rPr>
                <w:rFonts w:ascii="Times New Roman" w:eastAsia="Times New Roman" w:hAnsi="Times New Roman" w:cs="Times New Roman"/>
                <w:sz w:val="24"/>
                <w:szCs w:val="24"/>
              </w:rPr>
              <w:t xml:space="preserve">       </w:t>
            </w:r>
            <w:r w:rsidR="00A5215E">
              <w:rPr>
                <w:rFonts w:ascii="Times New Roman" w:eastAsia="Times New Roman" w:hAnsi="Times New Roman" w:cs="Times New Roman"/>
                <w:sz w:val="24"/>
                <w:szCs w:val="24"/>
              </w:rPr>
              <w:t>Description</w:t>
            </w:r>
          </w:p>
        </w:tc>
      </w:tr>
      <w:tr w:rsidR="00A5215E" w:rsidTr="00ED24CE">
        <w:trPr>
          <w:gridAfter w:val="1"/>
          <w:wAfter w:w="91" w:type="dxa"/>
          <w:trHeight w:val="130"/>
          <w:jc w:val="center"/>
        </w:trPr>
        <w:tc>
          <w:tcPr>
            <w:tcW w:w="5859" w:type="dxa"/>
            <w:tcBorders>
              <w:top w:val="single" w:sz="4" w:space="0" w:color="000000"/>
            </w:tcBorders>
            <w:tcMar>
              <w:left w:w="120" w:type="dxa"/>
              <w:right w:w="120" w:type="dxa"/>
            </w:tcMar>
          </w:tcPr>
          <w:p w:rsidR="00A5215E" w:rsidRPr="00C64E91" w:rsidRDefault="008973BE" w:rsidP="006135A5">
            <w:pPr>
              <w:spacing w:after="0" w:line="240" w:lineRule="auto"/>
              <w:rPr>
                <w:rFonts w:ascii="Courier New" w:hAnsi="Courier New" w:cs="Courier New"/>
                <w:i/>
              </w:rPr>
            </w:pPr>
            <w:proofErr w:type="spellStart"/>
            <m:oMathPara>
              <m:oMathParaPr>
                <m:jc m:val="left"/>
              </m:oMathParaPr>
              <m:oMath>
                <m:r>
                  <m:rPr>
                    <m:nor/>
                  </m:rPr>
                  <w:rPr>
                    <w:rFonts w:ascii="Cambria Math" w:eastAsia="Times New Roman" w:hAnsi="Times New Roman" w:cs="Times New Roman"/>
                    <w:i/>
                  </w:rPr>
                  <m:t>s</m:t>
                </m:r>
                <m:r>
                  <m:rPr>
                    <m:nor/>
                  </m:rPr>
                  <w:rPr>
                    <w:rFonts w:ascii="Times New Roman" w:eastAsia="Times New Roman" w:hAnsi="Times New Roman" w:cs="Times New Roman"/>
                    <w:i/>
                  </w:rPr>
                  <m:t>pektr</m:t>
                </m:r>
              </m:oMath>
            </m:oMathPara>
            <w:proofErr w:type="spellEnd"/>
          </w:p>
        </w:tc>
        <w:tc>
          <w:tcPr>
            <w:tcW w:w="3067" w:type="dxa"/>
            <w:tcBorders>
              <w:top w:val="single" w:sz="4" w:space="0" w:color="auto"/>
            </w:tcBorders>
            <w:tcMar>
              <w:left w:w="120" w:type="dxa"/>
              <w:right w:w="120" w:type="dxa"/>
            </w:tcMar>
          </w:tcPr>
          <w:p w:rsidR="00A5215E" w:rsidRDefault="00A5215E" w:rsidP="006135A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Launch </w:t>
            </w:r>
            <w:proofErr w:type="spellStart"/>
            <w:r w:rsidR="00956099">
              <w:rPr>
                <w:rFonts w:ascii="Times New Roman" w:eastAsia="Times New Roman" w:hAnsi="Times New Roman" w:cs="Times New Roman"/>
              </w:rPr>
              <w:t>s</w:t>
            </w:r>
            <w:r>
              <w:rPr>
                <w:rFonts w:ascii="Times New Roman" w:eastAsia="Times New Roman" w:hAnsi="Times New Roman" w:cs="Times New Roman"/>
              </w:rPr>
              <w:t>pektr</w:t>
            </w:r>
            <w:proofErr w:type="spellEnd"/>
            <w:r>
              <w:rPr>
                <w:rFonts w:ascii="Times New Roman" w:eastAsia="Times New Roman" w:hAnsi="Times New Roman" w:cs="Times New Roman"/>
              </w:rPr>
              <w:t xml:space="preserve"> graphical </w:t>
            </w:r>
            <w:r w:rsidR="00587C1C">
              <w:rPr>
                <w:rFonts w:ascii="Times New Roman" w:eastAsia="Times New Roman" w:hAnsi="Times New Roman" w:cs="Times New Roman"/>
              </w:rPr>
              <w:t>UI</w:t>
            </w:r>
          </w:p>
          <w:p w:rsidR="00A5215E" w:rsidRDefault="00A5215E" w:rsidP="006135A5">
            <w:pPr>
              <w:spacing w:after="0" w:line="240" w:lineRule="auto"/>
            </w:pPr>
          </w:p>
        </w:tc>
      </w:tr>
      <w:tr w:rsidR="00464A33" w:rsidTr="00ED24CE">
        <w:trPr>
          <w:gridAfter w:val="1"/>
          <w:wAfter w:w="91" w:type="dxa"/>
          <w:trHeight w:val="804"/>
          <w:jc w:val="center"/>
        </w:trPr>
        <w:tc>
          <w:tcPr>
            <w:tcW w:w="5859" w:type="dxa"/>
            <w:tcMar>
              <w:left w:w="120" w:type="dxa"/>
              <w:right w:w="120" w:type="dxa"/>
            </w:tcMar>
          </w:tcPr>
          <w:p w:rsidR="00464A33" w:rsidRDefault="00464A33" w:rsidP="00464A33">
            <w:pPr>
              <w:spacing w:after="0" w:line="240" w:lineRule="auto"/>
              <w:ind w:right="-299"/>
            </w:pPr>
            <w:proofErr w:type="spellStart"/>
            <w:r w:rsidRPr="00E5636A">
              <w:rPr>
                <w:rFonts w:ascii="Courier New" w:hAnsi="Courier New" w:cs="Courier New"/>
              </w:rPr>
              <w:t>Air_Kerma</w:t>
            </w:r>
            <w:proofErr w:type="spellEnd"/>
            <w:r w:rsidRPr="00E5636A">
              <w:rPr>
                <w:rFonts w:ascii="Courier New" w:hAnsi="Courier New" w:cs="Courier New"/>
              </w:rPr>
              <w:t xml:space="preserve"> =</w:t>
            </w:r>
            <w:r w:rsidRPr="00E5636A">
              <w:rPr>
                <w:rFonts w:ascii="Times New Roman" w:hAnsi="Times New Roman" w:cs="Times New Roman"/>
                <w:i/>
              </w:rPr>
              <w:t xml:space="preserve"> </w:t>
            </w:r>
            <w:proofErr w:type="spellStart"/>
            <w:r w:rsidRPr="00E5636A">
              <w:rPr>
                <w:rFonts w:ascii="Times New Roman" w:hAnsi="Times New Roman" w:cs="Times New Roman"/>
                <w:i/>
              </w:rPr>
              <w:t>spektrAirKerma</w:t>
            </w:r>
            <w:proofErr w:type="spellEnd"/>
            <w:r w:rsidRPr="00E5636A">
              <w:rPr>
                <w:rFonts w:ascii="Times New Roman" w:hAnsi="Times New Roman" w:cs="Times New Roman"/>
              </w:rPr>
              <w:t>(q);</w:t>
            </w:r>
          </w:p>
        </w:tc>
        <w:tc>
          <w:tcPr>
            <w:tcW w:w="3067" w:type="dxa"/>
            <w:tcMar>
              <w:left w:w="120" w:type="dxa"/>
              <w:right w:w="120" w:type="dxa"/>
            </w:tcMar>
          </w:tcPr>
          <w:p w:rsidR="00464A33" w:rsidRPr="00CD0DF1" w:rsidRDefault="00464A33" w:rsidP="00CD0DF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Calculate the air </w:t>
            </w:r>
            <w:proofErr w:type="spellStart"/>
            <w:r>
              <w:rPr>
                <w:rFonts w:ascii="Times New Roman" w:eastAsia="Times New Roman" w:hAnsi="Times New Roman" w:cs="Times New Roman"/>
              </w:rPr>
              <w:t>kerma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mGy</w:t>
            </w:r>
            <w:proofErr w:type="spellEnd"/>
            <w:r>
              <w:rPr>
                <w:rFonts w:ascii="Times New Roman" w:eastAsia="Times New Roman" w:hAnsi="Times New Roman" w:cs="Times New Roman"/>
              </w:rPr>
              <w:t xml:space="preserve">) for spectrum </w:t>
            </w:r>
            <w:r w:rsidRPr="004C2331">
              <w:rPr>
                <w:rFonts w:ascii="Courier New" w:eastAsia="Times New Roman" w:hAnsi="Courier New" w:cs="Courier New"/>
              </w:rPr>
              <w:t>q</w:t>
            </w:r>
            <w:r>
              <w:rPr>
                <w:rFonts w:ascii="Times New Roman" w:eastAsia="Times New Roman" w:hAnsi="Times New Roman" w:cs="Times New Roman"/>
              </w:rPr>
              <w:t>.</w:t>
            </w:r>
          </w:p>
        </w:tc>
      </w:tr>
      <w:tr w:rsidR="00464A33" w:rsidTr="00ED24CE">
        <w:trPr>
          <w:trHeight w:val="231"/>
          <w:jc w:val="center"/>
        </w:trPr>
        <w:tc>
          <w:tcPr>
            <w:tcW w:w="5859" w:type="dxa"/>
            <w:tcMar>
              <w:left w:w="120" w:type="dxa"/>
              <w:right w:w="120" w:type="dxa"/>
            </w:tcMar>
          </w:tcPr>
          <w:p w:rsidR="00464A33" w:rsidRPr="00D0529A" w:rsidRDefault="00464A33" w:rsidP="00464A33">
            <w:pPr>
              <w:spacing w:after="0" w:line="240" w:lineRule="auto"/>
            </w:pPr>
            <w:proofErr w:type="spellStart"/>
            <w:r>
              <w:rPr>
                <w:rFonts w:ascii="Courier New" w:hAnsi="Courier New" w:cs="Courier New"/>
              </w:rPr>
              <w:t>fluencePerAirKerma</w:t>
            </w:r>
            <w:proofErr w:type="spellEnd"/>
            <w:r>
              <w:rPr>
                <w:rFonts w:ascii="Times New Roman" w:hAnsi="Times New Roman" w:cs="Times New Roman"/>
              </w:rPr>
              <w:t xml:space="preserve"> =</w:t>
            </w:r>
            <w:r>
              <w:rPr>
                <w:rFonts w:ascii="Times New Roman" w:hAnsi="Times New Roman" w:cs="Times New Roman"/>
                <w:i/>
              </w:rPr>
              <w:t xml:space="preserve"> </w:t>
            </w:r>
            <w:proofErr w:type="spellStart"/>
            <w:r w:rsidRPr="00E5636A">
              <w:rPr>
                <w:rFonts w:ascii="Times New Roman" w:hAnsi="Times New Roman" w:cs="Times New Roman"/>
                <w:i/>
              </w:rPr>
              <w:t>spektrFluencePerAirKerma</w:t>
            </w:r>
            <w:proofErr w:type="spellEnd"/>
            <w:r w:rsidRPr="00E5636A">
              <w:rPr>
                <w:rFonts w:ascii="Times New Roman" w:hAnsi="Times New Roman" w:cs="Times New Roman"/>
              </w:rPr>
              <w:t>(</w:t>
            </w:r>
            <w:r w:rsidRPr="00E5636A">
              <w:rPr>
                <w:rFonts w:ascii="Courier New" w:hAnsi="Courier New" w:cs="Courier New"/>
              </w:rPr>
              <w:t>q</w:t>
            </w:r>
            <w:r w:rsidR="00DA166A">
              <w:rPr>
                <w:rFonts w:ascii="Times New Roman" w:hAnsi="Times New Roman" w:cs="Times New Roman"/>
              </w:rPr>
              <w:t>)</w:t>
            </w:r>
          </w:p>
        </w:tc>
        <w:tc>
          <w:tcPr>
            <w:tcW w:w="3158" w:type="dxa"/>
            <w:gridSpan w:val="2"/>
            <w:tcMar>
              <w:left w:w="120" w:type="dxa"/>
              <w:right w:w="120" w:type="dxa"/>
            </w:tcMar>
          </w:tcPr>
          <w:p w:rsidR="00464A33" w:rsidRDefault="00464A33" w:rsidP="00776988">
            <w:pPr>
              <w:spacing w:after="0" w:line="240" w:lineRule="auto"/>
              <w:ind w:left="-5"/>
              <w:rPr>
                <w:rFonts w:ascii="Times New Roman" w:eastAsia="Times New Roman" w:hAnsi="Times New Roman" w:cs="Times New Roman"/>
              </w:rPr>
            </w:pPr>
            <w:r>
              <w:rPr>
                <w:rFonts w:ascii="Times New Roman" w:eastAsia="Times New Roman" w:hAnsi="Times New Roman" w:cs="Times New Roman"/>
              </w:rPr>
              <w:t xml:space="preserve">Calculate the </w:t>
            </w:r>
            <w:proofErr w:type="spellStart"/>
            <w:r>
              <w:rPr>
                <w:rFonts w:ascii="Times New Roman" w:eastAsia="Times New Roman" w:hAnsi="Times New Roman" w:cs="Times New Roman"/>
              </w:rPr>
              <w:t>fluence</w:t>
            </w:r>
            <w:proofErr w:type="spellEnd"/>
            <w:r>
              <w:rPr>
                <w:rFonts w:ascii="Times New Roman" w:eastAsia="Times New Roman" w:hAnsi="Times New Roman" w:cs="Times New Roman"/>
              </w:rPr>
              <w:t xml:space="preserve"> per air </w:t>
            </w:r>
            <w:proofErr w:type="spellStart"/>
            <w:r>
              <w:rPr>
                <w:rFonts w:ascii="Times New Roman" w:eastAsia="Times New Roman" w:hAnsi="Times New Roman" w:cs="Times New Roman"/>
              </w:rPr>
              <w:t>kerma</w:t>
            </w:r>
            <w:proofErr w:type="spellEnd"/>
            <w:r>
              <w:rPr>
                <w:rFonts w:ascii="Times New Roman" w:eastAsia="Times New Roman" w:hAnsi="Times New Roman" w:cs="Times New Roman"/>
              </w:rPr>
              <w:t xml:space="preserve"> for spectrum </w:t>
            </w:r>
            <w:r w:rsidRPr="00951F24">
              <w:rPr>
                <w:rFonts w:ascii="Courier New" w:eastAsia="Times New Roman" w:hAnsi="Courier New" w:cs="Courier New"/>
              </w:rPr>
              <w:t>q</w:t>
            </w:r>
            <w:r>
              <w:rPr>
                <w:rFonts w:ascii="Times New Roman" w:eastAsia="Times New Roman" w:hAnsi="Times New Roman" w:cs="Times New Roman"/>
              </w:rPr>
              <w:t>.</w:t>
            </w:r>
          </w:p>
          <w:p w:rsidR="00464A33" w:rsidRPr="00C52096" w:rsidRDefault="00464A33" w:rsidP="00464A33">
            <w:pPr>
              <w:spacing w:after="0" w:line="240" w:lineRule="auto"/>
              <w:rPr>
                <w:rFonts w:ascii="Times New Roman" w:eastAsia="Times New Roman" w:hAnsi="Times New Roman" w:cs="Times New Roman"/>
              </w:rPr>
            </w:pPr>
          </w:p>
        </w:tc>
      </w:tr>
      <w:tr w:rsidR="00316D64" w:rsidTr="00ED24CE">
        <w:trPr>
          <w:trHeight w:val="231"/>
          <w:jc w:val="center"/>
        </w:trPr>
        <w:tc>
          <w:tcPr>
            <w:tcW w:w="5859" w:type="dxa"/>
            <w:tcMar>
              <w:left w:w="120" w:type="dxa"/>
              <w:right w:w="120" w:type="dxa"/>
            </w:tcMar>
          </w:tcPr>
          <w:p w:rsidR="00316D64" w:rsidRPr="00DA166A" w:rsidRDefault="00DA166A" w:rsidP="00DA166A">
            <w:pPr>
              <w:spacing w:after="0" w:line="240" w:lineRule="auto"/>
              <w:rPr>
                <w:rFonts w:ascii="Times New Roman" w:hAnsi="Times New Roman" w:cs="Times New Roman"/>
              </w:rPr>
            </w:pPr>
            <w:r>
              <w:rPr>
                <w:rFonts w:ascii="Courier New" w:hAnsi="Courier New" w:cs="Courier New"/>
              </w:rPr>
              <w:t>X</w:t>
            </w:r>
            <w:r w:rsidR="00316D64">
              <w:rPr>
                <w:rFonts w:ascii="Courier New" w:hAnsi="Courier New" w:cs="Courier New"/>
              </w:rPr>
              <w:t xml:space="preserve"> </w:t>
            </w:r>
            <w:r w:rsidR="00316D64" w:rsidRPr="00DA166A">
              <w:rPr>
                <w:rFonts w:ascii="Times New Roman" w:hAnsi="Times New Roman" w:cs="Times New Roman"/>
              </w:rPr>
              <w:t xml:space="preserve">= </w:t>
            </w:r>
            <w:proofErr w:type="spellStart"/>
            <w:r w:rsidR="00316D64" w:rsidRPr="00DA166A">
              <w:rPr>
                <w:rFonts w:ascii="Times New Roman" w:hAnsi="Times New Roman" w:cs="Times New Roman"/>
                <w:i/>
              </w:rPr>
              <w:t>spektrExposure</w:t>
            </w:r>
            <w:proofErr w:type="spellEnd"/>
            <w:r>
              <w:rPr>
                <w:rFonts w:ascii="Times New Roman" w:hAnsi="Times New Roman" w:cs="Times New Roman"/>
                <w:i/>
              </w:rPr>
              <w:t xml:space="preserve"> </w:t>
            </w:r>
            <w:r>
              <w:rPr>
                <w:rFonts w:ascii="Times New Roman" w:hAnsi="Times New Roman" w:cs="Times New Roman"/>
              </w:rPr>
              <w:t>(</w:t>
            </w:r>
            <w:r>
              <w:rPr>
                <w:rFonts w:ascii="Courier New" w:hAnsi="Courier New" w:cs="Courier New"/>
              </w:rPr>
              <w:t>q</w:t>
            </w:r>
            <w:r>
              <w:rPr>
                <w:rFonts w:ascii="Times New Roman" w:hAnsi="Times New Roman" w:cs="Times New Roman"/>
              </w:rPr>
              <w:t>)</w:t>
            </w:r>
          </w:p>
        </w:tc>
        <w:tc>
          <w:tcPr>
            <w:tcW w:w="3158" w:type="dxa"/>
            <w:gridSpan w:val="2"/>
            <w:tcMar>
              <w:left w:w="120" w:type="dxa"/>
              <w:right w:w="120" w:type="dxa"/>
            </w:tcMar>
          </w:tcPr>
          <w:p w:rsidR="00316D64" w:rsidRDefault="00DA166A" w:rsidP="00464A33">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Compute </w:t>
            </w:r>
            <w:proofErr w:type="spellStart"/>
            <w:r>
              <w:rPr>
                <w:rFonts w:ascii="Times New Roman" w:eastAsia="Times New Roman" w:hAnsi="Times New Roman" w:cs="Times New Roman"/>
              </w:rPr>
              <w:t>mR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mAs</w:t>
            </w:r>
            <w:proofErr w:type="spellEnd"/>
            <w:r>
              <w:rPr>
                <w:rFonts w:ascii="Times New Roman" w:eastAsia="Times New Roman" w:hAnsi="Times New Roman" w:cs="Times New Roman"/>
              </w:rPr>
              <w:t xml:space="preserve"> for</w:t>
            </w:r>
            <w:r w:rsidR="00CD0DF1">
              <w:rPr>
                <w:rFonts w:ascii="Times New Roman" w:eastAsia="Times New Roman" w:hAnsi="Times New Roman" w:cs="Times New Roman"/>
              </w:rPr>
              <w:t xml:space="preserve"> spectrum</w:t>
            </w:r>
            <w:r>
              <w:rPr>
                <w:rFonts w:ascii="Times New Roman" w:eastAsia="Times New Roman" w:hAnsi="Times New Roman" w:cs="Times New Roman"/>
              </w:rPr>
              <w:t xml:space="preserve"> </w:t>
            </w:r>
            <w:r w:rsidRPr="00DA166A">
              <w:rPr>
                <w:rFonts w:ascii="Courier New" w:eastAsia="Times New Roman" w:hAnsi="Courier New" w:cs="Courier New"/>
              </w:rPr>
              <w:t>q</w:t>
            </w:r>
            <w:r>
              <w:rPr>
                <w:rFonts w:ascii="Times New Roman" w:eastAsia="Times New Roman" w:hAnsi="Times New Roman" w:cs="Times New Roman"/>
              </w:rPr>
              <w:t xml:space="preserve"> at 100 cm from the focal spot.</w:t>
            </w:r>
          </w:p>
          <w:p w:rsidR="00DA166A" w:rsidRDefault="00DA166A" w:rsidP="00464A33">
            <w:pPr>
              <w:spacing w:after="0" w:line="240" w:lineRule="auto"/>
              <w:rPr>
                <w:rFonts w:ascii="Times New Roman" w:eastAsia="Times New Roman" w:hAnsi="Times New Roman" w:cs="Times New Roman"/>
              </w:rPr>
            </w:pPr>
          </w:p>
        </w:tc>
      </w:tr>
      <w:tr w:rsidR="00DA166A" w:rsidTr="00ED24CE">
        <w:trPr>
          <w:trHeight w:val="231"/>
          <w:jc w:val="center"/>
        </w:trPr>
        <w:tc>
          <w:tcPr>
            <w:tcW w:w="5859" w:type="dxa"/>
            <w:tcMar>
              <w:left w:w="120" w:type="dxa"/>
              <w:right w:w="120" w:type="dxa"/>
            </w:tcMar>
          </w:tcPr>
          <w:p w:rsidR="00DA166A" w:rsidRDefault="0048759C" w:rsidP="00DA166A">
            <w:pPr>
              <w:spacing w:after="0" w:line="240" w:lineRule="auto"/>
              <w:rPr>
                <w:rFonts w:ascii="Courier New" w:hAnsi="Courier New" w:cs="Courier New"/>
              </w:rPr>
            </w:pPr>
            <m:oMath>
              <m:acc>
                <m:accPr>
                  <m:chr m:val="̅"/>
                  <m:ctrlPr>
                    <w:rPr>
                      <w:rFonts w:ascii="Cambria Math" w:hAnsi="Cambria Math" w:cs="Courier New"/>
                      <w:i/>
                    </w:rPr>
                  </m:ctrlPr>
                </m:accPr>
                <m:e>
                  <m:sSub>
                    <m:sSubPr>
                      <m:ctrlPr>
                        <w:rPr>
                          <w:rFonts w:ascii="Cambria Math" w:hAnsi="Cambria Math" w:cs="Courier New"/>
                          <w:i/>
                        </w:rPr>
                      </m:ctrlPr>
                    </m:sSubPr>
                    <m:e>
                      <m:r>
                        <m:rPr>
                          <m:nor/>
                        </m:rPr>
                        <w:rPr>
                          <w:rFonts w:ascii="Courier New" w:hAnsi="Courier New" w:cs="Courier New"/>
                        </w:rPr>
                        <m:t>q</m:t>
                      </m:r>
                    </m:e>
                    <m:sub>
                      <m:r>
                        <m:rPr>
                          <m:nor/>
                        </m:rPr>
                        <w:rPr>
                          <w:rFonts w:ascii="Courier New" w:hAnsi="Courier New" w:cs="Courier New"/>
                        </w:rPr>
                        <m:t>o</m:t>
                      </m:r>
                    </m:sub>
                  </m:sSub>
                </m:e>
              </m:acc>
              <m:r>
                <m:rPr>
                  <m:nor/>
                </m:rPr>
                <w:rPr>
                  <w:rFonts w:ascii="Courier New" w:hAnsi="Courier New" w:cs="Courier New"/>
                </w:rPr>
                <m:t>/X</m:t>
              </m:r>
            </m:oMath>
            <w:r w:rsidR="00DA166A" w:rsidRPr="00DA166A">
              <w:rPr>
                <w:rFonts w:ascii="Times New Roman" w:hAnsi="Times New Roman" w:cs="Times New Roman"/>
              </w:rPr>
              <w:t xml:space="preserve"> =</w:t>
            </w:r>
            <w:r w:rsidR="00DA166A">
              <w:rPr>
                <w:rFonts w:ascii="Courier New" w:hAnsi="Courier New" w:cs="Courier New"/>
              </w:rPr>
              <w:t xml:space="preserve"> </w:t>
            </w:r>
            <w:proofErr w:type="spellStart"/>
            <w:r w:rsidR="00DA166A" w:rsidRPr="00DA166A">
              <w:rPr>
                <w:rFonts w:ascii="Times New Roman" w:hAnsi="Times New Roman" w:cs="Times New Roman"/>
              </w:rPr>
              <w:t>spektrFluencePerExposure</w:t>
            </w:r>
            <w:proofErr w:type="spellEnd"/>
            <w:r w:rsidR="00DA166A">
              <w:rPr>
                <w:rFonts w:ascii="Times New Roman" w:hAnsi="Times New Roman" w:cs="Times New Roman"/>
              </w:rPr>
              <w:t>(</w:t>
            </w:r>
            <w:r w:rsidR="00DA166A" w:rsidRPr="00E5636A">
              <w:rPr>
                <w:rFonts w:ascii="Courier New" w:hAnsi="Courier New" w:cs="Courier New"/>
              </w:rPr>
              <w:t>q</w:t>
            </w:r>
            <w:r w:rsidR="00DA166A">
              <w:rPr>
                <w:rFonts w:ascii="Courier New" w:hAnsi="Courier New" w:cs="Courier New"/>
              </w:rPr>
              <w:t>)</w:t>
            </w:r>
            <w:r w:rsidR="00DA166A">
              <w:rPr>
                <w:rFonts w:ascii="Times New Roman" w:hAnsi="Times New Roman" w:cs="Times New Roman"/>
              </w:rPr>
              <w:t xml:space="preserve"> </w:t>
            </w:r>
          </w:p>
        </w:tc>
        <w:tc>
          <w:tcPr>
            <w:tcW w:w="3158" w:type="dxa"/>
            <w:gridSpan w:val="2"/>
            <w:tcMar>
              <w:left w:w="120" w:type="dxa"/>
              <w:right w:w="120" w:type="dxa"/>
            </w:tcMar>
          </w:tcPr>
          <w:p w:rsidR="00DA166A" w:rsidRPr="00DA166A" w:rsidRDefault="00DA166A" w:rsidP="00464A33">
            <w:pPr>
              <w:spacing w:after="0" w:line="240" w:lineRule="auto"/>
              <w:rPr>
                <w:rFonts w:ascii="Times New Roman" w:hAnsi="Times New Roman" w:cs="Times New Roman"/>
              </w:rPr>
            </w:pPr>
            <w:r>
              <w:rPr>
                <w:rFonts w:ascii="Times New Roman" w:eastAsia="Times New Roman" w:hAnsi="Times New Roman" w:cs="Times New Roman"/>
              </w:rPr>
              <w:t>Compute the</w:t>
            </w:r>
            <w:r w:rsidR="00CD0DF1">
              <w:rPr>
                <w:rFonts w:ascii="Times New Roman" w:eastAsia="Times New Roman" w:hAnsi="Times New Roman" w:cs="Times New Roman"/>
              </w:rPr>
              <w:t xml:space="preserve"> </w:t>
            </w:r>
            <w:proofErr w:type="spellStart"/>
            <w:r w:rsidR="00CD0DF1">
              <w:rPr>
                <w:rFonts w:ascii="Times New Roman" w:eastAsia="Times New Roman" w:hAnsi="Times New Roman" w:cs="Times New Roman"/>
              </w:rPr>
              <w:t>fluence</w:t>
            </w:r>
            <w:proofErr w:type="spellEnd"/>
            <w:r w:rsidR="00CD0DF1">
              <w:rPr>
                <w:rFonts w:ascii="Times New Roman" w:eastAsia="Times New Roman" w:hAnsi="Times New Roman" w:cs="Times New Roman"/>
              </w:rPr>
              <w:t xml:space="preserve"> per exposure</w:t>
            </w:r>
            <w:r>
              <w:rPr>
                <w:rFonts w:ascii="Times New Roman" w:eastAsia="Times New Roman" w:hAnsi="Times New Roman" w:cs="Times New Roman"/>
              </w:rPr>
              <w:t xml:space="preserve"> for spectrum </w:t>
            </w:r>
            <w:r w:rsidRPr="00E5636A">
              <w:rPr>
                <w:rFonts w:ascii="Courier New" w:hAnsi="Courier New" w:cs="Courier New"/>
              </w:rPr>
              <w:t>q</w:t>
            </w:r>
            <w:r w:rsidRPr="00CD0DF1">
              <w:rPr>
                <w:rFonts w:ascii="Times New Roman" w:hAnsi="Times New Roman" w:cs="Times New Roman"/>
              </w:rPr>
              <w:t xml:space="preserve"> </w:t>
            </w:r>
            <w:r>
              <w:rPr>
                <w:rFonts w:ascii="Times New Roman" w:hAnsi="Times New Roman" w:cs="Times New Roman"/>
              </w:rPr>
              <w:t>at 100 cm from the focal spot.</w:t>
            </w:r>
          </w:p>
          <w:p w:rsidR="00DA166A" w:rsidRDefault="00DA166A" w:rsidP="00464A33">
            <w:pPr>
              <w:spacing w:after="0" w:line="240" w:lineRule="auto"/>
              <w:rPr>
                <w:rFonts w:ascii="Times New Roman" w:eastAsia="Times New Roman" w:hAnsi="Times New Roman" w:cs="Times New Roman"/>
              </w:rPr>
            </w:pPr>
          </w:p>
        </w:tc>
      </w:tr>
      <w:tr w:rsidR="00464A33" w:rsidTr="00ED24CE">
        <w:trPr>
          <w:trHeight w:val="231"/>
          <w:jc w:val="center"/>
        </w:trPr>
        <w:tc>
          <w:tcPr>
            <w:tcW w:w="5859" w:type="dxa"/>
            <w:tcMar>
              <w:left w:w="120" w:type="dxa"/>
              <w:right w:w="120" w:type="dxa"/>
            </w:tcMar>
          </w:tcPr>
          <w:p w:rsidR="00464A33" w:rsidRPr="00D0529A" w:rsidRDefault="00464A33" w:rsidP="00464A33">
            <w:pPr>
              <w:spacing w:after="0" w:line="240" w:lineRule="auto"/>
            </w:pPr>
            <m:oMath>
              <m:r>
                <m:rPr>
                  <m:nor/>
                </m:rPr>
                <w:rPr>
                  <w:rFonts w:ascii="Cambria Math" w:hAnsi="Courier New" w:cs="Courier New"/>
                </w:rPr>
                <w:lastRenderedPageBreak/>
                <m:t>[</m:t>
              </m:r>
              <m:r>
                <m:rPr>
                  <m:nor/>
                </m:rPr>
                <w:rPr>
                  <w:rFonts w:ascii="Courier New" w:hAnsi="Courier New" w:cs="Courier New"/>
                </w:rPr>
                <m:t>mu, rho]</m:t>
              </m:r>
              <m:r>
                <w:rPr>
                  <w:rFonts w:ascii="Cambria Math" w:hAnsi="Cambria Math" w:cs="Courier New"/>
                </w:rPr>
                <m:t xml:space="preserve"> =</m:t>
              </m:r>
              <m:r>
                <m:rPr>
                  <m:nor/>
                </m:rPr>
                <w:rPr>
                  <w:rFonts w:ascii="Times New Roman" w:eastAsia="Times New Roman" w:hAnsi="Times New Roman" w:cs="Times New Roman"/>
                  <w:i/>
                </w:rPr>
                <m:t>spektrMuRhoElement</m:t>
              </m:r>
              <m:r>
                <m:rPr>
                  <m:nor/>
                </m:rPr>
                <w:rPr>
                  <w:rFonts w:ascii="Courier New" w:eastAsia="Times New Roman" w:hAnsi="Courier New" w:cs="Courier New"/>
                </w:rPr>
                <m:t>(Z)</m:t>
              </m:r>
            </m:oMath>
            <w:r w:rsidRPr="009F5C27">
              <w:rPr>
                <w:rFonts w:ascii="Courier New" w:hAnsi="Courier New" w:cs="Courier New"/>
              </w:rPr>
              <w:t xml:space="preserve"> </w:t>
            </w:r>
          </w:p>
        </w:tc>
        <w:tc>
          <w:tcPr>
            <w:tcW w:w="3158" w:type="dxa"/>
            <w:gridSpan w:val="2"/>
            <w:tcMar>
              <w:left w:w="120" w:type="dxa"/>
              <w:right w:w="120" w:type="dxa"/>
            </w:tcMar>
          </w:tcPr>
          <w:p w:rsidR="00464A33" w:rsidRDefault="00464A33" w:rsidP="00464A33">
            <w:pPr>
              <w:spacing w:after="0" w:line="240" w:lineRule="auto"/>
              <w:ind w:right="9"/>
              <w:rPr>
                <w:rFonts w:ascii="Times New Roman" w:eastAsia="Times New Roman" w:hAnsi="Times New Roman" w:cs="Times New Roman"/>
              </w:rPr>
            </w:pPr>
            <w:r>
              <w:rPr>
                <w:rFonts w:ascii="Times New Roman" w:eastAsia="Times New Roman" w:hAnsi="Times New Roman" w:cs="Times New Roman"/>
              </w:rPr>
              <w:t xml:space="preserve">Return the attenuation coefficients and density for element </w:t>
            </w:r>
            <w:r w:rsidRPr="0052123E">
              <w:rPr>
                <w:rFonts w:ascii="Courier New" w:eastAsia="Times New Roman" w:hAnsi="Courier New" w:cs="Courier New"/>
              </w:rPr>
              <w:t>Z</w:t>
            </w:r>
            <w:r w:rsidRPr="00CD0DF1">
              <w:rPr>
                <w:rFonts w:ascii="Times New Roman" w:eastAsia="Times New Roman" w:hAnsi="Times New Roman" w:cs="Times New Roman"/>
              </w:rPr>
              <w:t xml:space="preserve"> </w:t>
            </w:r>
            <w:r w:rsidRPr="000C7791">
              <w:rPr>
                <w:rFonts w:ascii="Times New Roman" w:eastAsia="Times New Roman" w:hAnsi="Times New Roman" w:cs="Times New Roman"/>
              </w:rPr>
              <w:t xml:space="preserve">in units of </w:t>
            </w:r>
            <w:proofErr w:type="spellStart"/>
            <w:r w:rsidR="00776988">
              <w:rPr>
                <w:rFonts w:ascii="Times New Roman" w:eastAsia="Times New Roman" w:hAnsi="Times New Roman" w:cs="Times New Roman"/>
              </w:rPr>
              <w:t>m</w:t>
            </w:r>
            <m:oMath>
              <m:sSup>
                <m:sSupPr>
                  <m:ctrlPr>
                    <w:rPr>
                      <w:rFonts w:ascii="Cambria Math" w:eastAsia="Times New Roman" w:hAnsi="Cambria Math" w:cs="Times New Roman"/>
                      <w:i/>
                    </w:rPr>
                  </m:ctrlPr>
                </m:sSupPr>
                <m:e>
                  <m:r>
                    <m:rPr>
                      <m:nor/>
                    </m:rPr>
                    <w:rPr>
                      <w:rFonts w:ascii="Times New Roman" w:eastAsia="Times New Roman" w:hAnsi="Times New Roman" w:cs="Times New Roman"/>
                    </w:rPr>
                    <m:t>m</m:t>
                  </m:r>
                  <w:proofErr w:type="spellEnd"/>
                </m:e>
                <m:sup>
                  <m:r>
                    <m:rPr>
                      <m:nor/>
                    </m:rPr>
                    <w:rPr>
                      <w:rFonts w:ascii="Times New Roman" w:eastAsia="Times New Roman" w:hAnsi="Times New Roman" w:cs="Times New Roman"/>
                    </w:rPr>
                    <m:t>-1</m:t>
                  </m:r>
                </m:sup>
              </m:sSup>
            </m:oMath>
            <w:r w:rsidRPr="000C7791">
              <w:rPr>
                <w:rFonts w:ascii="Times New Roman" w:eastAsia="Times New Roman" w:hAnsi="Times New Roman" w:cs="Times New Roman"/>
              </w:rPr>
              <w:t xml:space="preserve">and </w:t>
            </w:r>
            <w:r>
              <w:rPr>
                <w:rFonts w:ascii="Times New Roman" w:eastAsia="Times New Roman" w:hAnsi="Times New Roman" w:cs="Times New Roman"/>
              </w:rPr>
              <w:t>g/</w:t>
            </w:r>
            <m:oMath>
              <m:r>
                <m:rPr>
                  <m:nor/>
                </m:rPr>
                <w:rPr>
                  <w:rFonts w:ascii="Times New Roman" w:eastAsia="Times New Roman" w:hAnsi="Times New Roman" w:cs="Times New Roman"/>
                </w:rPr>
                <m:t>c</m:t>
              </m:r>
              <m:sSup>
                <m:sSupPr>
                  <m:ctrlPr>
                    <w:rPr>
                      <w:rFonts w:ascii="Cambria Math" w:eastAsia="Times New Roman" w:hAnsi="Cambria Math" w:cs="Times New Roman"/>
                      <w:i/>
                    </w:rPr>
                  </m:ctrlPr>
                </m:sSupPr>
                <m:e>
                  <m:r>
                    <m:rPr>
                      <m:nor/>
                    </m:rPr>
                    <w:rPr>
                      <w:rFonts w:ascii="Times New Roman" w:eastAsia="Times New Roman" w:hAnsi="Times New Roman" w:cs="Times New Roman"/>
                    </w:rPr>
                    <m:t>m</m:t>
                  </m:r>
                </m:e>
                <m:sup>
                  <m:r>
                    <m:rPr>
                      <m:nor/>
                    </m:rPr>
                    <w:rPr>
                      <w:rFonts w:ascii="Times New Roman" w:eastAsia="Times New Roman" w:hAnsi="Times New Roman" w:cs="Times New Roman"/>
                    </w:rPr>
                    <m:t>3</m:t>
                  </m:r>
                </m:sup>
              </m:sSup>
            </m:oMath>
            <w:r>
              <w:rPr>
                <w:rFonts w:ascii="Times New Roman" w:eastAsia="Times New Roman" w:hAnsi="Times New Roman" w:cs="Times New Roman"/>
              </w:rPr>
              <w:t>, respectively</w:t>
            </w:r>
            <w:r w:rsidRPr="000C7791">
              <w:rPr>
                <w:rFonts w:ascii="Times New Roman" w:eastAsia="Times New Roman" w:hAnsi="Times New Roman" w:cs="Times New Roman"/>
              </w:rPr>
              <w:t>.</w:t>
            </w:r>
            <w:r>
              <w:rPr>
                <w:rFonts w:ascii="Times New Roman" w:eastAsia="Times New Roman" w:hAnsi="Times New Roman" w:cs="Times New Roman"/>
              </w:rPr>
              <w:t xml:space="preserve"> </w:t>
            </w:r>
          </w:p>
          <w:p w:rsidR="00464A33" w:rsidRDefault="00464A33" w:rsidP="00464A33">
            <w:pPr>
              <w:spacing w:after="0" w:line="240" w:lineRule="auto"/>
              <w:ind w:right="9"/>
            </w:pPr>
          </w:p>
        </w:tc>
      </w:tr>
      <w:tr w:rsidR="00131EDD" w:rsidTr="00ED24CE">
        <w:trPr>
          <w:trHeight w:val="231"/>
          <w:jc w:val="center"/>
        </w:trPr>
        <w:tc>
          <w:tcPr>
            <w:tcW w:w="5859" w:type="dxa"/>
            <w:tcMar>
              <w:left w:w="120" w:type="dxa"/>
              <w:right w:w="120" w:type="dxa"/>
            </w:tcMar>
          </w:tcPr>
          <w:p w:rsidR="00131EDD" w:rsidRDefault="00131EDD" w:rsidP="00131EDD">
            <w:pPr>
              <w:spacing w:after="0" w:line="240" w:lineRule="auto"/>
            </w:pPr>
            <w:proofErr w:type="spellStart"/>
            <m:oMath>
              <m:r>
                <m:rPr>
                  <m:nor/>
                </m:rPr>
                <w:rPr>
                  <w:rFonts w:ascii="Courier New" w:hAnsi="Courier New" w:cs="Courier New"/>
                </w:rPr>
                <m:t>mu_rho</m:t>
              </m:r>
              <w:proofErr w:type="spellEnd"/>
              <m:r>
                <m:rPr>
                  <m:nor/>
                </m:rPr>
                <w:rPr>
                  <w:rFonts w:ascii="Cambria Math" w:hAnsi="Courier New" w:cs="Courier New"/>
                </w:rPr>
                <m:t xml:space="preserve"> </m:t>
              </m:r>
              <m:r>
                <w:rPr>
                  <w:rFonts w:ascii="Cambria Math" w:hAnsi="Cambria Math" w:cs="Courier New"/>
                </w:rPr>
                <m:t xml:space="preserve"> =</m:t>
              </m:r>
              <m:r>
                <m:rPr>
                  <m:nor/>
                </m:rPr>
                <w:rPr>
                  <w:rFonts w:ascii="Times New Roman" w:eastAsia="Times New Roman" w:hAnsi="Times New Roman" w:cs="Times New Roman"/>
                  <w:i/>
                </w:rPr>
                <m:t>spektrMuRhoCompound</m:t>
              </m:r>
              <m:r>
                <m:rPr>
                  <m:nor/>
                </m:rPr>
                <w:rPr>
                  <w:rFonts w:ascii="Courier New" w:eastAsia="Times New Roman" w:hAnsi="Courier New" w:cs="Courier New"/>
                </w:rPr>
                <m:t>([elements])</m:t>
              </m:r>
            </m:oMath>
            <w:r w:rsidRPr="00D0529A">
              <w:t xml:space="preserve"> </w:t>
            </w:r>
          </w:p>
        </w:tc>
        <w:tc>
          <w:tcPr>
            <w:tcW w:w="3158" w:type="dxa"/>
            <w:gridSpan w:val="2"/>
            <w:tcMar>
              <w:left w:w="120" w:type="dxa"/>
              <w:right w:w="120" w:type="dxa"/>
            </w:tcMar>
          </w:tcPr>
          <w:p w:rsidR="00131EDD" w:rsidRDefault="00131EDD" w:rsidP="00131EDD">
            <w:pPr>
              <w:spacing w:after="0" w:line="240" w:lineRule="auto"/>
              <w:rPr>
                <w:rFonts w:ascii="Times New Roman" w:eastAsia="Times New Roman" w:hAnsi="Times New Roman" w:cs="Times New Roman"/>
              </w:rPr>
            </w:pPr>
            <w:r>
              <w:rPr>
                <w:rFonts w:ascii="Times New Roman" w:eastAsia="Times New Roman" w:hAnsi="Times New Roman" w:cs="Times New Roman"/>
              </w:rPr>
              <w:t>Compute µ/ρ(E) in units of mm</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for the compound defined by the constituents in [</w:t>
            </w:r>
            <w:r w:rsidRPr="00DC3E91">
              <w:rPr>
                <w:rFonts w:ascii="Courier New" w:eastAsia="Times New Roman" w:hAnsi="Courier New" w:cs="Courier New"/>
              </w:rPr>
              <w:t>elements</w:t>
            </w:r>
            <w:r>
              <w:rPr>
                <w:rFonts w:ascii="Times New Roman" w:eastAsia="Times New Roman" w:hAnsi="Times New Roman" w:cs="Times New Roman"/>
              </w:rPr>
              <w:t>]</w:t>
            </w:r>
          </w:p>
          <w:p w:rsidR="00131EDD" w:rsidRDefault="00131EDD" w:rsidP="00131EDD">
            <w:pPr>
              <w:spacing w:after="0" w:line="240" w:lineRule="auto"/>
              <w:ind w:right="9"/>
              <w:rPr>
                <w:rFonts w:ascii="Times New Roman" w:eastAsia="Times New Roman" w:hAnsi="Times New Roman" w:cs="Times New Roman"/>
              </w:rPr>
            </w:pPr>
          </w:p>
        </w:tc>
      </w:tr>
      <w:tr w:rsidR="00131EDD" w:rsidTr="00ED24CE">
        <w:trPr>
          <w:trHeight w:val="1326"/>
          <w:jc w:val="center"/>
        </w:trPr>
        <w:tc>
          <w:tcPr>
            <w:tcW w:w="5859" w:type="dxa"/>
            <w:tcMar>
              <w:left w:w="120" w:type="dxa"/>
              <w:right w:w="120" w:type="dxa"/>
            </w:tcMar>
          </w:tcPr>
          <w:p w:rsidR="00131EDD" w:rsidRPr="00D0529A" w:rsidRDefault="00131EDD" w:rsidP="00121467">
            <w:pPr>
              <w:spacing w:after="0" w:line="240" w:lineRule="auto"/>
            </w:pPr>
            <m:oMath>
              <m:r>
                <m:rPr>
                  <m:nor/>
                </m:rPr>
                <w:rPr>
                  <w:rFonts w:ascii="Cambria Math" w:hAnsi="Courier New" w:cs="Courier New"/>
                </w:rPr>
                <m:t>[</m:t>
              </m:r>
              <m:r>
                <m:rPr>
                  <m:nor/>
                </m:rPr>
                <w:rPr>
                  <w:rFonts w:ascii="Courier New" w:hAnsi="Courier New" w:cs="Courier New"/>
                </w:rPr>
                <m:t>mu, rho</m:t>
              </m:r>
              <m:r>
                <m:rPr>
                  <m:nor/>
                </m:rPr>
                <w:rPr>
                  <w:rFonts w:ascii="Cambria Math" w:hAnsi="Courier New" w:cs="Courier New"/>
                </w:rPr>
                <m:t xml:space="preserve">] </m:t>
              </m:r>
              <m:r>
                <w:rPr>
                  <w:rFonts w:ascii="Cambria Math" w:hAnsi="Cambria Math" w:cs="Courier New"/>
                </w:rPr>
                <m:t xml:space="preserve"> =</m:t>
              </m:r>
              <m:r>
                <m:rPr>
                  <m:nor/>
                </m:rPr>
                <w:rPr>
                  <w:rFonts w:ascii="Times New Roman" w:eastAsia="Times New Roman" w:hAnsi="Times New Roman" w:cs="Times New Roman"/>
                  <w:i/>
                </w:rPr>
                <m:t>spektrMuRhoCompound</m:t>
              </m:r>
              <m:r>
                <m:rPr>
                  <m:nor/>
                </m:rPr>
                <w:rPr>
                  <w:rFonts w:ascii="Courier New" w:eastAsia="Times New Roman" w:hAnsi="Courier New" w:cs="Courier New"/>
                </w:rPr>
                <m:t>(</m:t>
              </m:r>
              <w:proofErr w:type="spellStart"/>
              <m:r>
                <m:rPr>
                  <m:nor/>
                </m:rPr>
                <w:rPr>
                  <w:rFonts w:ascii="Courier New" w:eastAsia="Times New Roman" w:hAnsi="Courier New" w:cs="Courier New"/>
                </w:rPr>
                <m:t>compoundNumber</m:t>
              </m:r>
              <w:proofErr w:type="spellEnd"/>
              <m:r>
                <m:rPr>
                  <m:nor/>
                </m:rPr>
                <w:rPr>
                  <w:rFonts w:ascii="Cambria Math" w:eastAsia="Times New Roman" w:hAnsi="Courier New" w:cs="Courier New"/>
                </w:rPr>
                <m:t>)</m:t>
              </m:r>
            </m:oMath>
            <w:r w:rsidRPr="00D0529A">
              <w:t xml:space="preserve"> </w:t>
            </w:r>
          </w:p>
        </w:tc>
        <w:tc>
          <w:tcPr>
            <w:tcW w:w="3158" w:type="dxa"/>
            <w:gridSpan w:val="2"/>
            <w:tcMar>
              <w:left w:w="120" w:type="dxa"/>
              <w:right w:w="120" w:type="dxa"/>
            </w:tcMar>
          </w:tcPr>
          <w:p w:rsidR="00131EDD" w:rsidRDefault="00131EDD" w:rsidP="00121467">
            <w:pPr>
              <w:spacing w:after="0" w:line="240" w:lineRule="auto"/>
              <w:rPr>
                <w:rFonts w:ascii="Times New Roman" w:eastAsia="Times New Roman" w:hAnsi="Times New Roman" w:cs="Times New Roman"/>
              </w:rPr>
            </w:pPr>
            <w:r>
              <w:rPr>
                <w:rFonts w:ascii="Times New Roman" w:eastAsia="Times New Roman" w:hAnsi="Times New Roman" w:cs="Times New Roman"/>
              </w:rPr>
              <w:t>Compute µ(E) in units of mm</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r w:rsidR="00316D64">
              <w:rPr>
                <w:rFonts w:ascii="Times New Roman" w:eastAsia="Times New Roman" w:hAnsi="Times New Roman" w:cs="Times New Roman"/>
              </w:rPr>
              <w:t xml:space="preserve">and ρ </w:t>
            </w:r>
            <w:r>
              <w:rPr>
                <w:rFonts w:ascii="Times New Roman" w:eastAsia="Times New Roman" w:hAnsi="Times New Roman" w:cs="Times New Roman"/>
              </w:rPr>
              <w:t xml:space="preserve">for the compound defined by the index (1-20) </w:t>
            </w:r>
            <w:proofErr w:type="spellStart"/>
            <w:r w:rsidR="00316D64" w:rsidRPr="00316D64">
              <w:rPr>
                <w:rFonts w:ascii="Courier New" w:eastAsia="Times New Roman" w:hAnsi="Courier New" w:cs="Courier New"/>
              </w:rPr>
              <w:t>c</w:t>
            </w:r>
            <w:r w:rsidRPr="00316D64">
              <w:rPr>
                <w:rFonts w:ascii="Courier New" w:eastAsia="Times New Roman" w:hAnsi="Courier New" w:cs="Courier New"/>
              </w:rPr>
              <w:t>ompoundNumber</w:t>
            </w:r>
            <w:proofErr w:type="spellEnd"/>
          </w:p>
          <w:p w:rsidR="00131EDD" w:rsidRDefault="00131EDD" w:rsidP="00121467">
            <w:pPr>
              <w:spacing w:after="0" w:line="240" w:lineRule="auto"/>
            </w:pPr>
          </w:p>
        </w:tc>
      </w:tr>
      <w:tr w:rsidR="00464A33" w:rsidTr="00ED24CE">
        <w:trPr>
          <w:trHeight w:val="231"/>
          <w:jc w:val="center"/>
        </w:trPr>
        <w:tc>
          <w:tcPr>
            <w:tcW w:w="5859" w:type="dxa"/>
            <w:tcMar>
              <w:left w:w="120" w:type="dxa"/>
              <w:right w:w="120" w:type="dxa"/>
            </w:tcMar>
          </w:tcPr>
          <w:p w:rsidR="00CD0DF1" w:rsidRDefault="00464A33" w:rsidP="00CD0DF1">
            <w:pPr>
              <w:spacing w:after="0" w:line="240" w:lineRule="auto"/>
              <w:ind w:right="-136"/>
            </w:pPr>
            <w:proofErr w:type="spellStart"/>
            <w:r w:rsidRPr="00951F24">
              <w:rPr>
                <w:rFonts w:ascii="Courier New" w:hAnsi="Courier New" w:cs="Courier New"/>
              </w:rPr>
              <w:t>qFiltered</w:t>
            </w:r>
            <w:proofErr w:type="spellEnd"/>
            <w:r w:rsidRPr="00951F24">
              <w:rPr>
                <w:rFonts w:ascii="Courier New" w:hAnsi="Courier New" w:cs="Courier New"/>
              </w:rPr>
              <w:t xml:space="preserve"> </w:t>
            </w:r>
            <w:r>
              <w:t xml:space="preserve">= </w:t>
            </w:r>
            <w:proofErr w:type="spellStart"/>
            <w:r w:rsidRPr="00951F24">
              <w:rPr>
                <w:i/>
              </w:rPr>
              <w:t>spetkrBeersCompoundsNIST</w:t>
            </w:r>
            <w:proofErr w:type="spellEnd"/>
            <w:r w:rsidRPr="00951F24">
              <w:rPr>
                <w:rFonts w:ascii="Cambria Math" w:hAnsi="Cambria Math" w:cs="Courier New"/>
              </w:rPr>
              <w:t>(</w:t>
            </w:r>
            <w:r w:rsidRPr="00951F24">
              <w:rPr>
                <w:rFonts w:ascii="Courier New" w:hAnsi="Courier New" w:cs="Courier New"/>
              </w:rPr>
              <w:t>q</w:t>
            </w:r>
            <w:r>
              <w:t>,</w:t>
            </w:r>
            <w:r w:rsidR="00CD0DF1">
              <w:t xml:space="preserve"> …</w:t>
            </w:r>
          </w:p>
          <w:p w:rsidR="00464A33" w:rsidRDefault="00CD0DF1" w:rsidP="00CD0DF1">
            <w:pPr>
              <w:spacing w:after="0" w:line="240" w:lineRule="auto"/>
              <w:ind w:right="-136"/>
            </w:pPr>
            <w:r>
              <w:t xml:space="preserve"> [</w:t>
            </w:r>
            <w:proofErr w:type="spellStart"/>
            <w:r w:rsidRPr="00CD0DF1">
              <w:rPr>
                <w:rFonts w:ascii="Courier New" w:hAnsi="Courier New" w:cs="Courier New"/>
              </w:rPr>
              <w:t>compound</w:t>
            </w:r>
            <w:r>
              <w:rPr>
                <w:rFonts w:ascii="Courier New" w:hAnsi="Courier New" w:cs="Courier New"/>
              </w:rPr>
              <w:t>Filters</w:t>
            </w:r>
            <w:proofErr w:type="spellEnd"/>
            <w:r>
              <w:rPr>
                <w:rFonts w:ascii="Courier New" w:hAnsi="Courier New" w:cs="Courier New"/>
              </w:rPr>
              <w:t>]</w:t>
            </w:r>
            <w:r w:rsidR="00464A33" w:rsidRPr="00951F24">
              <w:rPr>
                <w:rFonts w:ascii="Cambria Math" w:hAnsi="Cambria Math"/>
              </w:rPr>
              <w:t>)</w:t>
            </w:r>
          </w:p>
          <w:p w:rsidR="00464A33" w:rsidRDefault="00464A33" w:rsidP="00464A33">
            <w:pPr>
              <w:spacing w:after="0" w:line="240" w:lineRule="auto"/>
            </w:pPr>
          </w:p>
        </w:tc>
        <w:tc>
          <w:tcPr>
            <w:tcW w:w="3158" w:type="dxa"/>
            <w:gridSpan w:val="2"/>
            <w:tcMar>
              <w:left w:w="120" w:type="dxa"/>
              <w:right w:w="120" w:type="dxa"/>
            </w:tcMar>
          </w:tcPr>
          <w:p w:rsidR="00464A33" w:rsidRDefault="00464A33" w:rsidP="00464A33">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Filter spectrum </w:t>
            </w:r>
            <w:r w:rsidRPr="00951F24">
              <w:rPr>
                <w:rFonts w:ascii="Courier New" w:eastAsia="Times New Roman" w:hAnsi="Courier New" w:cs="Courier New"/>
              </w:rPr>
              <w:t>q</w:t>
            </w:r>
            <w:r w:rsidRPr="00CD0DF1">
              <w:rPr>
                <w:rFonts w:ascii="Times New Roman" w:eastAsia="Times New Roman" w:hAnsi="Times New Roman" w:cs="Times New Roman"/>
              </w:rPr>
              <w:t xml:space="preserve"> </w:t>
            </w:r>
            <w:r>
              <w:rPr>
                <w:rFonts w:ascii="Times New Roman" w:eastAsia="Times New Roman" w:hAnsi="Times New Roman" w:cs="Times New Roman"/>
              </w:rPr>
              <w:t>using custom compounds</w:t>
            </w:r>
            <w:r w:rsidR="00CD0DF1">
              <w:rPr>
                <w:rFonts w:ascii="Times New Roman" w:eastAsia="Times New Roman" w:hAnsi="Times New Roman" w:cs="Times New Roman"/>
              </w:rPr>
              <w:t xml:space="preserve"> and thicknesses in [</w:t>
            </w:r>
            <w:proofErr w:type="spellStart"/>
            <w:r w:rsidR="00CD0DF1" w:rsidRPr="00CD0DF1">
              <w:rPr>
                <w:rFonts w:ascii="Courier New" w:eastAsia="Times New Roman" w:hAnsi="Courier New" w:cs="Courier New"/>
              </w:rPr>
              <w:t>compoundFilters</w:t>
            </w:r>
            <w:proofErr w:type="spellEnd"/>
            <w:r w:rsidR="00CD0DF1">
              <w:rPr>
                <w:rFonts w:ascii="Times New Roman" w:eastAsia="Times New Roman" w:hAnsi="Times New Roman" w:cs="Times New Roman"/>
              </w:rPr>
              <w:t>]</w:t>
            </w:r>
            <w:r>
              <w:rPr>
                <w:rFonts w:ascii="Times New Roman" w:eastAsia="Times New Roman" w:hAnsi="Times New Roman" w:cs="Times New Roman"/>
              </w:rPr>
              <w:t>.</w:t>
            </w:r>
          </w:p>
          <w:p w:rsidR="00464A33" w:rsidRDefault="00464A33" w:rsidP="00464A33">
            <w:pPr>
              <w:spacing w:after="0" w:line="240" w:lineRule="auto"/>
              <w:ind w:right="9"/>
              <w:rPr>
                <w:rFonts w:ascii="Times New Roman" w:eastAsia="Times New Roman" w:hAnsi="Times New Roman" w:cs="Times New Roman"/>
              </w:rPr>
            </w:pPr>
          </w:p>
        </w:tc>
      </w:tr>
      <w:tr w:rsidR="0004292B" w:rsidTr="00ED24CE">
        <w:trPr>
          <w:trHeight w:val="231"/>
          <w:jc w:val="center"/>
        </w:trPr>
        <w:tc>
          <w:tcPr>
            <w:tcW w:w="5859" w:type="dxa"/>
            <w:tcMar>
              <w:left w:w="120" w:type="dxa"/>
              <w:right w:w="120" w:type="dxa"/>
            </w:tcMar>
          </w:tcPr>
          <w:p w:rsidR="0004292B" w:rsidRPr="00951F24" w:rsidRDefault="0004292B" w:rsidP="0004292B">
            <w:pPr>
              <w:spacing w:after="0" w:line="240" w:lineRule="auto"/>
              <w:rPr>
                <w:rFonts w:ascii="Courier New" w:hAnsi="Courier New" w:cs="Courier New"/>
              </w:rPr>
            </w:pPr>
            <m:oMath>
              <m:r>
                <m:rPr>
                  <m:nor/>
                </m:rPr>
                <w:rPr>
                  <w:rFonts w:ascii="Cambria Math" w:eastAsia="Times New Roman" w:hAnsi="Times New Roman" w:cs="Times New Roman"/>
                </w:rPr>
                <m:t>[</m:t>
              </m:r>
              <m:r>
                <m:rPr>
                  <m:nor/>
                </m:rPr>
                <w:rPr>
                  <w:rFonts w:ascii="Courier New" w:eastAsia="Times New Roman" w:hAnsi="Courier New" w:cs="Courier New"/>
                </w:rPr>
                <m:t>filtered spectrum]</m:t>
              </m:r>
              <m:r>
                <m:rPr>
                  <m:nor/>
                </m:rPr>
                <w:rPr>
                  <w:rFonts w:ascii="Cambria Math" w:eastAsia="Times New Roman" w:hAnsi="Times New Roman" w:cs="Times New Roman"/>
                </w:rPr>
                <m:t xml:space="preserve"> =</m:t>
              </m:r>
              <m:r>
                <m:rPr>
                  <m:nor/>
                </m:rPr>
                <w:rPr>
                  <w:rFonts w:ascii="Cambria Math" w:eastAsia="Times New Roman" w:hAnsi="Times New Roman" w:cs="Times New Roman"/>
                  <w:i/>
                </w:rPr>
                <m:t xml:space="preserve"> </m:t>
              </m:r>
              <w:proofErr w:type="spellStart"/>
              <m:r>
                <m:rPr>
                  <m:nor/>
                </m:rPr>
                <w:rPr>
                  <w:rFonts w:ascii="Times New Roman" w:eastAsia="Times New Roman" w:hAnsi="Times New Roman" w:cs="Times New Roman"/>
                  <w:i/>
                </w:rPr>
                <m:t>spektrBeers</m:t>
              </m:r>
              <w:proofErr w:type="spellEnd"/>
              <m:r>
                <m:rPr>
                  <m:nor/>
                </m:rPr>
                <w:rPr>
                  <w:rFonts w:ascii="Cambria Math" w:eastAsia="Times New Roman" w:hAnsi="Cambria Math" w:cs="Courier New"/>
                </w:rPr>
                <m:t>(</m:t>
              </m:r>
              <m:r>
                <m:rPr>
                  <m:nor/>
                </m:rPr>
                <w:rPr>
                  <w:rFonts w:ascii="Courier New" w:eastAsia="Times New Roman" w:hAnsi="Courier New" w:cs="Courier New"/>
                </w:rPr>
                <m:t>q,[filters]</m:t>
              </m:r>
              <m:r>
                <m:rPr>
                  <m:nor/>
                </m:rPr>
                <w:rPr>
                  <w:rFonts w:ascii="Cambria Math" w:eastAsia="Times New Roman" w:hAnsi="Cambria Math" w:cs="Courier New"/>
                </w:rPr>
                <m:t>)</m:t>
              </m:r>
            </m:oMath>
            <w:r w:rsidRPr="00D0529A">
              <w:t xml:space="preserve"> </w:t>
            </w:r>
          </w:p>
        </w:tc>
        <w:tc>
          <w:tcPr>
            <w:tcW w:w="3158" w:type="dxa"/>
            <w:gridSpan w:val="2"/>
            <w:tcMar>
              <w:left w:w="120" w:type="dxa"/>
              <w:right w:w="120" w:type="dxa"/>
            </w:tcMar>
          </w:tcPr>
          <w:p w:rsidR="0004292B" w:rsidRDefault="0004292B" w:rsidP="0004292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Filter the spectrum </w:t>
            </w:r>
            <w:r w:rsidRPr="00316D64">
              <w:rPr>
                <w:rFonts w:ascii="Courier New" w:eastAsia="Times New Roman" w:hAnsi="Courier New" w:cs="Courier New"/>
              </w:rPr>
              <w:t>q</w:t>
            </w:r>
            <w:r>
              <w:rPr>
                <w:rFonts w:ascii="Times New Roman" w:eastAsia="Times New Roman" w:hAnsi="Times New Roman" w:cs="Times New Roman"/>
              </w:rPr>
              <w:t xml:space="preserve"> by the materials and thicknesses in [</w:t>
            </w:r>
            <w:r w:rsidRPr="00DC3E91">
              <w:rPr>
                <w:rFonts w:ascii="Courier New" w:eastAsia="Times New Roman" w:hAnsi="Courier New" w:cs="Courier New"/>
              </w:rPr>
              <w:t>filters</w:t>
            </w:r>
            <w:r>
              <w:rPr>
                <w:rFonts w:ascii="Times New Roman" w:eastAsia="Times New Roman" w:hAnsi="Times New Roman" w:cs="Times New Roman"/>
              </w:rPr>
              <w:t xml:space="preserve">]. Outputs filtered spectrum with units of photons / </w:t>
            </w:r>
            <w:proofErr w:type="spellStart"/>
            <w:r>
              <w:rPr>
                <w:rFonts w:ascii="Times New Roman" w:eastAsia="Times New Roman" w:hAnsi="Times New Roman" w:cs="Times New Roman"/>
              </w:rPr>
              <w:t>mAs</w:t>
            </w:r>
            <w:proofErr w:type="spellEnd"/>
            <w:r>
              <w:rPr>
                <w:rFonts w:ascii="Times New Roman" w:eastAsia="Times New Roman" w:hAnsi="Times New Roman" w:cs="Times New Roman"/>
              </w:rPr>
              <w:t xml:space="preserve"> / mm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at 100 cm from the source.</w:t>
            </w:r>
          </w:p>
        </w:tc>
      </w:tr>
      <w:tr w:rsidR="00164CD3" w:rsidTr="00ED24CE">
        <w:trPr>
          <w:trHeight w:val="231"/>
          <w:jc w:val="center"/>
        </w:trPr>
        <w:tc>
          <w:tcPr>
            <w:tcW w:w="5859" w:type="dxa"/>
            <w:tcMar>
              <w:left w:w="120" w:type="dxa"/>
              <w:right w:w="120" w:type="dxa"/>
            </w:tcMar>
          </w:tcPr>
          <w:p w:rsidR="00164CD3" w:rsidRDefault="00164CD3" w:rsidP="0004292B">
            <w:pPr>
              <w:spacing w:after="0" w:line="240" w:lineRule="auto"/>
            </w:pPr>
          </w:p>
        </w:tc>
        <w:tc>
          <w:tcPr>
            <w:tcW w:w="3158" w:type="dxa"/>
            <w:gridSpan w:val="2"/>
            <w:tcMar>
              <w:left w:w="120" w:type="dxa"/>
              <w:right w:w="120" w:type="dxa"/>
            </w:tcMar>
          </w:tcPr>
          <w:p w:rsidR="00164CD3" w:rsidRDefault="00164CD3" w:rsidP="0004292B">
            <w:pPr>
              <w:spacing w:after="0" w:line="240" w:lineRule="auto"/>
              <w:rPr>
                <w:rFonts w:ascii="Times New Roman" w:eastAsia="Times New Roman" w:hAnsi="Times New Roman" w:cs="Times New Roman"/>
              </w:rPr>
            </w:pPr>
          </w:p>
        </w:tc>
      </w:tr>
      <w:tr w:rsidR="0004292B" w:rsidTr="00ED24CE">
        <w:trPr>
          <w:trHeight w:val="231"/>
          <w:jc w:val="center"/>
        </w:trPr>
        <w:tc>
          <w:tcPr>
            <w:tcW w:w="5859" w:type="dxa"/>
            <w:tcMar>
              <w:left w:w="120" w:type="dxa"/>
              <w:right w:w="120" w:type="dxa"/>
            </w:tcMar>
          </w:tcPr>
          <w:p w:rsidR="0004292B" w:rsidRPr="00C64E91" w:rsidRDefault="0004292B" w:rsidP="0004292B">
            <w:pPr>
              <w:spacing w:after="0" w:line="240" w:lineRule="auto"/>
              <w:ind w:left="-525"/>
              <w:rPr>
                <w:rFonts w:ascii="Courier New" w:hAnsi="Courier New" w:cs="Courier New"/>
              </w:rPr>
            </w:pPr>
            <m:oMathPara>
              <m:oMath>
                <m:r>
                  <m:rPr>
                    <m:nor/>
                  </m:rPr>
                  <w:rPr>
                    <w:rFonts w:ascii="Cambria Math" w:eastAsia="Times New Roman" w:hAnsi="Times New Roman" w:cs="Times New Roman"/>
                  </w:rPr>
                  <m:t>[</m:t>
                </m:r>
                <m:r>
                  <m:rPr>
                    <m:nor/>
                  </m:rPr>
                  <w:rPr>
                    <w:rFonts w:ascii="Courier New" w:eastAsia="Times New Roman" w:hAnsi="Courier New" w:cs="Courier New"/>
                  </w:rPr>
                  <m:t>spectrum</m:t>
                </m:r>
                <m:r>
                  <m:rPr>
                    <m:nor/>
                  </m:rPr>
                  <w:rPr>
                    <w:rFonts w:ascii="Cambria Math" w:eastAsia="Times New Roman" w:hAnsi="Times New Roman" w:cs="Times New Roman"/>
                  </w:rPr>
                  <m:t>]</m:t>
                </m:r>
                <m:r>
                  <m:rPr>
                    <m:nor/>
                  </m:rPr>
                  <w:rPr>
                    <w:rFonts w:ascii="Cambria Math" w:eastAsia="Times New Roman" w:hAnsi="Times New Roman" w:cs="Times New Roman"/>
                    <w:i/>
                  </w:rPr>
                  <m:t xml:space="preserve"> </m:t>
                </m:r>
                <m:r>
                  <m:rPr>
                    <m:nor/>
                  </m:rPr>
                  <w:rPr>
                    <w:rFonts w:ascii="Cambria Math" w:eastAsia="Times New Roman" w:hAnsi="Times New Roman" w:cs="Times New Roman"/>
                  </w:rPr>
                  <m:t>=</m:t>
                </m:r>
                <m:r>
                  <m:rPr>
                    <m:nor/>
                  </m:rPr>
                  <w:rPr>
                    <w:rFonts w:ascii="Cambria Math" w:eastAsia="Times New Roman" w:hAnsi="Times New Roman" w:cs="Times New Roman"/>
                    <w:i/>
                  </w:rPr>
                  <m:t xml:space="preserve"> </m:t>
                </m:r>
                <w:proofErr w:type="spellStart"/>
                <m:r>
                  <m:rPr>
                    <m:nor/>
                  </m:rPr>
                  <w:rPr>
                    <w:rFonts w:ascii="Times New Roman" w:eastAsia="Times New Roman" w:hAnsi="Times New Roman" w:cs="Times New Roman"/>
                    <w:i/>
                  </w:rPr>
                  <m:t>spektrSpectrum</m:t>
                </m:r>
                <w:proofErr w:type="spellEnd"/>
                <m:r>
                  <m:rPr>
                    <m:nor/>
                  </m:rPr>
                  <w:rPr>
                    <w:rFonts w:ascii="Courier New" w:eastAsia="Times New Roman" w:hAnsi="Courier New" w:cs="Courier New"/>
                  </w:rPr>
                  <m:t>(</m:t>
                </m:r>
                <w:proofErr w:type="spellStart"/>
                <m:r>
                  <m:rPr>
                    <m:nor/>
                  </m:rPr>
                  <w:rPr>
                    <w:rFonts w:ascii="Courier New" w:eastAsia="Times New Roman" w:hAnsi="Courier New" w:cs="Courier New"/>
                  </w:rPr>
                  <m:t>kVp</m:t>
                </m:r>
                <w:proofErr w:type="spellEnd"/>
                <m:r>
                  <m:rPr>
                    <m:nor/>
                  </m:rPr>
                  <w:rPr>
                    <w:rFonts w:ascii="Courier New" w:eastAsia="Times New Roman" w:hAnsi="Courier New" w:cs="Courier New"/>
                  </w:rPr>
                  <m:t>,[</m:t>
                </m:r>
                <w:proofErr w:type="spellStart"/>
                <m:r>
                  <m:rPr>
                    <m:nor/>
                  </m:rPr>
                  <w:rPr>
                    <w:rFonts w:ascii="Courier New" w:eastAsia="Times New Roman" w:hAnsi="Courier New" w:cs="Courier New"/>
                  </w:rPr>
                  <m:t>mmAl</m:t>
                </m:r>
                <w:proofErr w:type="spellEnd"/>
                <m:r>
                  <m:rPr>
                    <m:nor/>
                  </m:rPr>
                  <w:rPr>
                    <w:rFonts w:ascii="Cambria Math" w:eastAsia="Times New Roman" w:hAnsi="Courier New" w:cs="Courier New"/>
                  </w:rPr>
                  <m:t xml:space="preserve"> </m:t>
                </m:r>
                <m:r>
                  <m:rPr>
                    <m:nor/>
                  </m:rPr>
                  <w:rPr>
                    <w:rFonts w:ascii="Courier New" w:eastAsia="Times New Roman" w:hAnsi="Courier New" w:cs="Courier New"/>
                  </w:rPr>
                  <m:t>ripple],</m:t>
                </m:r>
                <m:r>
                  <m:rPr>
                    <m:nor/>
                  </m:rPr>
                  <w:rPr>
                    <w:rFonts w:ascii="Cambria Math" w:eastAsia="Times New Roman" w:hAnsi="Courier New" w:cs="Courier New"/>
                  </w:rPr>
                  <m:t xml:space="preserve"> </m:t>
                </m:r>
                <m:r>
                  <m:rPr>
                    <m:nor/>
                  </m:rPr>
                  <w:rPr>
                    <w:rFonts w:ascii="Cambria Math" w:eastAsia="Times New Roman" w:hAnsi="Courier New" w:cs="Courier New"/>
                  </w:rPr>
                  <m:t>…</m:t>
                </m:r>
              </m:oMath>
            </m:oMathPara>
          </w:p>
          <w:p w:rsidR="0004292B" w:rsidRPr="00075888" w:rsidRDefault="0004292B" w:rsidP="0004292B">
            <w:pPr>
              <w:spacing w:after="0" w:line="240" w:lineRule="auto"/>
              <w:rPr>
                <w:rFonts w:ascii="Courier New" w:eastAsia="Times New Roman" w:hAnsi="Courier New" w:cs="Courier New"/>
              </w:rPr>
            </w:pPr>
            <m:oMath>
              <m:r>
                <m:rPr>
                  <m:nor/>
                </m:rPr>
                <w:rPr>
                  <w:rFonts w:ascii="Courier New" w:eastAsia="Times New Roman" w:hAnsi="Courier New" w:cs="Courier New"/>
                </w:rPr>
                <m:t>spectral</m:t>
              </m:r>
              <m:r>
                <m:rPr>
                  <m:nor/>
                </m:rPr>
                <w:rPr>
                  <w:rFonts w:ascii="Cambria Math" w:eastAsia="Times New Roman" w:hAnsi="Courier New" w:cs="Courier New"/>
                </w:rPr>
                <m:t xml:space="preserve">  </m:t>
              </m:r>
              <m:r>
                <m:rPr>
                  <m:nor/>
                </m:rPr>
                <w:rPr>
                  <w:rFonts w:ascii="Courier New" w:eastAsia="Times New Roman" w:hAnsi="Courier New" w:cs="Courier New"/>
                </w:rPr>
                <m:t>mode</m:t>
              </m:r>
              <m:r>
                <m:rPr>
                  <m:nor/>
                </m:rPr>
                <w:rPr>
                  <w:rFonts w:ascii="Cambria Math" w:eastAsia="Times New Roman" w:hAnsi="Courier New" w:cs="Courier New"/>
                </w:rPr>
                <m:t>l,</m:t>
              </m:r>
              <m:r>
                <w:rPr>
                  <w:rFonts w:ascii="Cambria Math" w:eastAsia="Times New Roman" w:hAnsi="Cambria Math" w:cs="Courier New"/>
                </w:rPr>
                <m:t xml:space="preserve">  </m:t>
              </m:r>
              <m:r>
                <m:rPr>
                  <m:nor/>
                </m:rPr>
                <w:rPr>
                  <w:rFonts w:ascii="Courier New" w:eastAsia="Times New Roman" w:hAnsi="Courier New" w:cs="Courier New"/>
                </w:rPr>
                <m:t>normalize</m:t>
              </m:r>
              <m:r>
                <w:rPr>
                  <w:rFonts w:ascii="Cambria Math" w:eastAsia="Times New Roman" w:hAnsi="Cambria Math" w:cs="Courier New"/>
                </w:rPr>
                <m:t>)</m:t>
              </m:r>
            </m:oMath>
            <w:r w:rsidRPr="007A1CA1">
              <w:rPr>
                <w:rFonts w:ascii="Courier New" w:eastAsia="Times New Roman" w:hAnsi="Courier New" w:cs="Courier New"/>
              </w:rPr>
              <w:t xml:space="preserve"> </w:t>
            </w:r>
          </w:p>
          <w:p w:rsidR="0004292B" w:rsidRPr="00951F24" w:rsidRDefault="0004292B" w:rsidP="0004292B">
            <w:pPr>
              <w:spacing w:after="0" w:line="240" w:lineRule="auto"/>
              <w:rPr>
                <w:rFonts w:ascii="Courier New" w:hAnsi="Courier New" w:cs="Courier New"/>
              </w:rPr>
            </w:pPr>
          </w:p>
        </w:tc>
        <w:tc>
          <w:tcPr>
            <w:tcW w:w="3158" w:type="dxa"/>
            <w:gridSpan w:val="2"/>
            <w:tcMar>
              <w:left w:w="120" w:type="dxa"/>
              <w:right w:w="120" w:type="dxa"/>
            </w:tcMar>
          </w:tcPr>
          <w:p w:rsidR="0004292B" w:rsidRPr="00C52E1B" w:rsidRDefault="0004292B" w:rsidP="0004292B">
            <w:pPr>
              <w:spacing w:after="0" w:line="240" w:lineRule="auto"/>
              <w:ind w:left="-30"/>
              <w:rPr>
                <w:rFonts w:ascii="Times New Roman" w:eastAsia="Times New Roman" w:hAnsi="Times New Roman" w:cs="Times New Roman"/>
              </w:rPr>
            </w:pPr>
            <w:r>
              <w:rPr>
                <w:rFonts w:ascii="Times New Roman" w:eastAsia="Times New Roman" w:hAnsi="Times New Roman" w:cs="Times New Roman"/>
              </w:rPr>
              <w:t xml:space="preserve">Compute x-ray spectrum in units of photons / </w:t>
            </w:r>
            <w:proofErr w:type="spellStart"/>
            <w:r>
              <w:rPr>
                <w:rFonts w:ascii="Times New Roman" w:eastAsia="Times New Roman" w:hAnsi="Times New Roman" w:cs="Times New Roman"/>
              </w:rPr>
              <w:t>mAs</w:t>
            </w:r>
            <w:proofErr w:type="spellEnd"/>
            <w:r>
              <w:rPr>
                <w:rFonts w:ascii="Times New Roman" w:eastAsia="Times New Roman" w:hAnsi="Times New Roman" w:cs="Times New Roman"/>
              </w:rPr>
              <w:t xml:space="preserve"> / mm</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at 100 cm from the source</w:t>
            </w:r>
          </w:p>
          <w:p w:rsidR="0004292B" w:rsidRDefault="0004292B" w:rsidP="0004292B">
            <w:pPr>
              <w:spacing w:after="0" w:line="240" w:lineRule="auto"/>
              <w:rPr>
                <w:rFonts w:ascii="Times New Roman" w:eastAsia="Times New Roman" w:hAnsi="Times New Roman" w:cs="Times New Roman"/>
              </w:rPr>
            </w:pPr>
          </w:p>
        </w:tc>
      </w:tr>
    </w:tbl>
    <w:tbl>
      <w:tblPr>
        <w:tblW w:w="9017" w:type="dxa"/>
        <w:jc w:val="center"/>
        <w:tblBorders>
          <w:bottom w:val="double" w:sz="4" w:space="0" w:color="auto"/>
        </w:tblBorders>
        <w:tblLayout w:type="fixed"/>
        <w:tblLook w:val="0400" w:firstRow="0" w:lastRow="0" w:firstColumn="0" w:lastColumn="0" w:noHBand="0" w:noVBand="1"/>
      </w:tblPr>
      <w:tblGrid>
        <w:gridCol w:w="5859"/>
        <w:gridCol w:w="3158"/>
      </w:tblGrid>
      <w:tr w:rsidR="00FC6522" w:rsidTr="00ED24CE">
        <w:trPr>
          <w:trHeight w:val="225"/>
          <w:jc w:val="center"/>
        </w:trPr>
        <w:tc>
          <w:tcPr>
            <w:tcW w:w="5859" w:type="dxa"/>
            <w:tcMar>
              <w:left w:w="120" w:type="dxa"/>
              <w:right w:w="120" w:type="dxa"/>
            </w:tcMar>
          </w:tcPr>
          <w:p w:rsidR="00FC6522" w:rsidRPr="00D0529A" w:rsidRDefault="00FC6522" w:rsidP="00303755">
            <w:pPr>
              <w:spacing w:after="0" w:line="240" w:lineRule="auto"/>
              <w:ind w:left="-750"/>
            </w:pPr>
            <m:oMathPara>
              <m:oMath>
                <m:r>
                  <m:rPr>
                    <m:nor/>
                  </m:rPr>
                  <w:rPr>
                    <w:rFonts w:ascii="Cambria Math" w:hAnsi="Cambria Math"/>
                  </w:rPr>
                  <m:t>[</m:t>
                </m:r>
                <w:proofErr w:type="spellStart"/>
                <m:r>
                  <m:rPr>
                    <m:nor/>
                  </m:rPr>
                  <w:rPr>
                    <w:rFonts w:ascii="Courier New" w:hAnsi="Courier New" w:cs="Courier New"/>
                  </w:rPr>
                  <m:t>mmAl</m:t>
                </m:r>
                <w:proofErr w:type="spellEnd"/>
                <m:r>
                  <m:rPr>
                    <m:nor/>
                  </m:rPr>
                  <w:rPr>
                    <w:rFonts w:ascii="Cambria Math" w:hAnsi="Courier New" w:cs="Courier New"/>
                  </w:rPr>
                  <m:t>,</m:t>
                </m:r>
                <m:r>
                  <m:rPr>
                    <m:nor/>
                  </m:rPr>
                  <w:rPr>
                    <w:rFonts w:ascii="Courier New" w:hAnsi="Courier New" w:cs="Courier New"/>
                  </w:rPr>
                  <m:t xml:space="preserve"> </m:t>
                </m:r>
                <w:proofErr w:type="spellStart"/>
                <m:r>
                  <m:rPr>
                    <m:nor/>
                  </m:rPr>
                  <w:rPr>
                    <w:rFonts w:ascii="Courier New" w:hAnsi="Courier New" w:cs="Courier New"/>
                  </w:rPr>
                  <m:t>mmW</m:t>
                </m:r>
                <w:proofErr w:type="spellEnd"/>
                <m:r>
                  <m:rPr>
                    <m:nor/>
                  </m:rPr>
                  <w:rPr>
                    <w:rFonts w:ascii="Cambria Math" w:hAnsi="Cambria Math"/>
                  </w:rPr>
                  <m:t>]</m:t>
                </m:r>
                <m:r>
                  <m:rPr>
                    <m:nor/>
                  </m:rPr>
                  <w:rPr>
                    <w:rFonts w:ascii="Cambria Math" w:hAnsi="Times New Roman" w:cs="Times New Roman"/>
                  </w:rPr>
                  <m:t xml:space="preserve"> = </m:t>
                </m:r>
                <w:proofErr w:type="spellStart"/>
                <m:r>
                  <m:rPr>
                    <m:nor/>
                  </m:rPr>
                  <w:rPr>
                    <w:rFonts w:ascii="Times New Roman" w:hAnsi="Times New Roman" w:cs="Times New Roman"/>
                    <w:i/>
                  </w:rPr>
                  <m:t>spektrTuner</m:t>
                </m:r>
                <w:proofErr w:type="spellEnd"/>
                <m:r>
                  <m:rPr>
                    <m:nor/>
                  </m:rPr>
                  <w:rPr>
                    <w:rFonts w:ascii="Courier New" w:hAnsi="Courier New" w:cs="Courier New"/>
                  </w:rPr>
                  <m:t>(</m:t>
                </m:r>
                <w:proofErr w:type="spellStart"/>
                <m:r>
                  <m:rPr>
                    <m:nor/>
                  </m:rPr>
                  <w:rPr>
                    <w:rFonts w:ascii="Courier New" w:hAnsi="Courier New" w:cs="Courier New"/>
                  </w:rPr>
                  <m:t>kVp</m:t>
                </m:r>
                <w:proofErr w:type="spellEnd"/>
                <m:r>
                  <m:rPr>
                    <m:nor/>
                  </m:rPr>
                  <w:rPr>
                    <w:rFonts w:ascii="Courier New" w:hAnsi="Courier New" w:cs="Courier New"/>
                  </w:rPr>
                  <m:t>,</m:t>
                </m:r>
                <m:r>
                  <m:rPr>
                    <m:nor/>
                  </m:rPr>
                  <w:rPr>
                    <w:rFonts w:ascii="Cambria Math" w:hAnsi="Courier New" w:cs="Courier New"/>
                  </w:rPr>
                  <m:t xml:space="preserve"> </m:t>
                </m:r>
                <m:r>
                  <m:rPr>
                    <m:nor/>
                  </m:rPr>
                  <w:rPr>
                    <w:rFonts w:ascii="Courier New" w:hAnsi="Courier New" w:cs="Courier New"/>
                  </w:rPr>
                  <m:t>mAs,</m:t>
                </m:r>
                <m:r>
                  <m:rPr>
                    <m:nor/>
                  </m:rPr>
                  <w:rPr>
                    <w:rFonts w:ascii="Cambria Math" w:hAnsi="Courier New" w:cs="Courier New"/>
                  </w:rPr>
                  <m:t xml:space="preserve"> </m:t>
                </m:r>
                <m:r>
                  <m:rPr>
                    <m:nor/>
                  </m:rPr>
                  <w:rPr>
                    <w:rFonts w:ascii="Courier New" w:hAnsi="Courier New" w:cs="Courier New"/>
                  </w:rPr>
                  <m:t>measurement,</m:t>
                </m:r>
                <m:r>
                  <m:rPr>
                    <m:nor/>
                  </m:rPr>
                  <w:rPr>
                    <w:rFonts w:ascii="Cambria Math" w:hAnsi="Courier New" w:cs="Courier New"/>
                  </w:rPr>
                  <m:t>…</m:t>
                </m:r>
              </m:oMath>
            </m:oMathPara>
          </w:p>
          <w:p w:rsidR="00FC6522" w:rsidRPr="000C7791" w:rsidRDefault="00FC6522" w:rsidP="00303755">
            <w:pPr>
              <w:spacing w:after="0" w:line="240" w:lineRule="auto"/>
              <w:ind w:left="-1788"/>
            </w:pPr>
            <m:oMathPara>
              <m:oMath>
                <m:r>
                  <w:rPr>
                    <w:rFonts w:ascii="Cambria Math" w:hAnsi="Cambria Math" w:cs="Courier New"/>
                  </w:rPr>
                  <m:t xml:space="preserve"> </m:t>
                </m:r>
                <m:r>
                  <m:rPr>
                    <m:nor/>
                  </m:rPr>
                  <w:rPr>
                    <w:rFonts w:ascii="Courier New" w:hAnsi="Courier New" w:cs="Courier New"/>
                  </w:rPr>
                  <m:t>SDD</m:t>
                </m:r>
                <m:r>
                  <m:rPr>
                    <m:nor/>
                  </m:rPr>
                  <w:rPr>
                    <w:rFonts w:ascii="Cambria Math" w:hAnsi="Courier New" w:cs="Courier New"/>
                  </w:rPr>
                  <m:t xml:space="preserve">, </m:t>
                </m:r>
                <m:r>
                  <m:rPr>
                    <m:nor/>
                  </m:rPr>
                  <w:rPr>
                    <w:rFonts w:ascii="Courier New" w:hAnsi="Courier New" w:cs="Courier New"/>
                  </w:rPr>
                  <m:t>[filters],</m:t>
                </m:r>
                <w:proofErr w:type="spellStart"/>
                <m:r>
                  <m:rPr>
                    <m:nor/>
                  </m:rPr>
                  <w:rPr>
                    <w:rFonts w:ascii="Courier New" w:hAnsi="Courier New" w:cs="Courier New"/>
                  </w:rPr>
                  <m:t>measurementFlag</m:t>
                </m:r>
                <w:proofErr w:type="spellEnd"/>
                <m:r>
                  <m:rPr>
                    <m:nor/>
                  </m:rPr>
                  <w:rPr>
                    <w:rFonts w:ascii="Cambria Math" w:hAnsi="Courier New" w:cs="Courier New"/>
                  </w:rPr>
                  <m:t xml:space="preserve">, </m:t>
                </m:r>
                <m:r>
                  <m:rPr>
                    <m:nor/>
                  </m:rPr>
                  <w:rPr>
                    <w:rFonts w:ascii="Cambria Math" w:hAnsi="Courier New" w:cs="Courier New"/>
                  </w:rPr>
                  <m:t>…</m:t>
                </m:r>
              </m:oMath>
            </m:oMathPara>
          </w:p>
          <w:p w:rsidR="00FC6522" w:rsidRPr="00D0529A" w:rsidRDefault="00FC6522" w:rsidP="00303755">
            <w:pPr>
              <w:spacing w:after="0" w:line="240" w:lineRule="auto"/>
              <w:ind w:left="-30"/>
            </w:pPr>
            <m:oMath>
              <m:r>
                <m:rPr>
                  <m:nor/>
                </m:rPr>
                <w:rPr>
                  <w:rFonts w:ascii="Cambria Math" w:hAnsi="Courier New" w:cs="Courier New"/>
                </w:rPr>
                <m:t xml:space="preserve"> </m:t>
              </m:r>
              <m:r>
                <m:rPr>
                  <m:nor/>
                </m:rPr>
                <w:rPr>
                  <w:rFonts w:ascii="Courier New" w:hAnsi="Courier New" w:cs="Courier New"/>
                </w:rPr>
                <m:t>[estimate inherent filters]</m:t>
              </m:r>
              <m:r>
                <m:rPr>
                  <m:nor/>
                </m:rPr>
                <w:rPr>
                  <w:rFonts w:ascii="Cambria Math" w:hAnsi="Courier New" w:cs="Courier New"/>
                </w:rPr>
                <m:t>)</m:t>
              </m:r>
            </m:oMath>
            <w:r w:rsidRPr="00D0529A">
              <w:t xml:space="preserve"> </w:t>
            </w:r>
          </w:p>
        </w:tc>
        <w:tc>
          <w:tcPr>
            <w:tcW w:w="3158" w:type="dxa"/>
            <w:tcMar>
              <w:left w:w="120" w:type="dxa"/>
              <w:right w:w="120" w:type="dxa"/>
            </w:tcMar>
          </w:tcPr>
          <w:p w:rsidR="00FC6522" w:rsidRDefault="00FC6522" w:rsidP="0030375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Compute the filtration in terms of mm Al and mm W which provides best match of calculated and measured x-ray tube output </w:t>
            </w:r>
          </w:p>
          <w:p w:rsidR="00776988" w:rsidRPr="00776988" w:rsidRDefault="00776988" w:rsidP="00303755">
            <w:pPr>
              <w:spacing w:after="0" w:line="240" w:lineRule="auto"/>
              <w:rPr>
                <w:rFonts w:ascii="Times New Roman" w:eastAsia="Times New Roman" w:hAnsi="Times New Roman" w:cs="Times New Roman"/>
              </w:rPr>
            </w:pPr>
          </w:p>
        </w:tc>
      </w:tr>
    </w:tbl>
    <w:p w:rsidR="00A5215E" w:rsidRDefault="00A5215E" w:rsidP="00A5215E">
      <w:pPr>
        <w:pStyle w:val="Caption"/>
        <w:spacing w:line="480" w:lineRule="auto"/>
        <w:ind w:left="450"/>
        <w:rPr>
          <w:rFonts w:ascii="Times New Roman" w:hAnsi="Times New Roman" w:cs="Times New Roman"/>
          <w:i w:val="0"/>
          <w:color w:val="000000" w:themeColor="text1"/>
          <w:sz w:val="24"/>
          <w:szCs w:val="24"/>
        </w:rPr>
      </w:pPr>
      <w:r w:rsidRPr="00673941">
        <w:rPr>
          <w:rFonts w:ascii="Times New Roman" w:hAnsi="Times New Roman" w:cs="Times New Roman"/>
          <w:i w:val="0"/>
          <w:color w:val="000000" w:themeColor="text1"/>
          <w:sz w:val="24"/>
          <w:szCs w:val="24"/>
        </w:rPr>
        <w:t xml:space="preserve">Table </w:t>
      </w:r>
      <w:r>
        <w:rPr>
          <w:rFonts w:ascii="Times New Roman" w:hAnsi="Times New Roman" w:cs="Times New Roman"/>
          <w:i w:val="0"/>
          <w:color w:val="000000" w:themeColor="text1"/>
          <w:sz w:val="24"/>
          <w:szCs w:val="24"/>
        </w:rPr>
        <w:t xml:space="preserve">1: Glossary of </w:t>
      </w:r>
      <w:proofErr w:type="spellStart"/>
      <w:r w:rsidR="00956099">
        <w:rPr>
          <w:rFonts w:ascii="Times New Roman" w:hAnsi="Times New Roman" w:cs="Times New Roman"/>
          <w:i w:val="0"/>
          <w:color w:val="000000" w:themeColor="text1"/>
          <w:sz w:val="24"/>
          <w:szCs w:val="24"/>
        </w:rPr>
        <w:t>s</w:t>
      </w:r>
      <w:r>
        <w:rPr>
          <w:rFonts w:ascii="Times New Roman" w:hAnsi="Times New Roman" w:cs="Times New Roman"/>
          <w:i w:val="0"/>
          <w:color w:val="000000" w:themeColor="text1"/>
          <w:sz w:val="24"/>
          <w:szCs w:val="24"/>
        </w:rPr>
        <w:t>pektr</w:t>
      </w:r>
      <w:proofErr w:type="spellEnd"/>
      <w:r>
        <w:rPr>
          <w:rFonts w:ascii="Times New Roman" w:hAnsi="Times New Roman" w:cs="Times New Roman"/>
          <w:i w:val="0"/>
          <w:color w:val="000000" w:themeColor="text1"/>
          <w:sz w:val="24"/>
          <w:szCs w:val="24"/>
        </w:rPr>
        <w:t xml:space="preserve"> 3.0 f</w:t>
      </w:r>
      <w:r w:rsidRPr="00673941">
        <w:rPr>
          <w:rFonts w:ascii="Times New Roman" w:hAnsi="Times New Roman" w:cs="Times New Roman"/>
          <w:i w:val="0"/>
          <w:color w:val="000000" w:themeColor="text1"/>
          <w:sz w:val="24"/>
          <w:szCs w:val="24"/>
        </w:rPr>
        <w:t>unctions</w:t>
      </w:r>
    </w:p>
    <w:p w:rsidR="00B01A34" w:rsidRDefault="004A58FC" w:rsidP="00CE127D">
      <w:pPr>
        <w:numPr>
          <w:ilvl w:val="0"/>
          <w:numId w:val="2"/>
        </w:numPr>
        <w:spacing w:after="0" w:line="480" w:lineRule="auto"/>
        <w:ind w:left="360" w:hanging="360"/>
        <w:contextualSpacing/>
      </w:pPr>
      <w:r w:rsidRPr="00CE127D">
        <w:rPr>
          <w:rFonts w:ascii="Times New Roman" w:eastAsia="Times New Roman" w:hAnsi="Times New Roman" w:cs="Times New Roman"/>
          <w:b/>
          <w:sz w:val="24"/>
          <w:szCs w:val="24"/>
        </w:rPr>
        <w:t>Validation</w:t>
      </w:r>
    </w:p>
    <w:p w:rsidR="00B01A34" w:rsidRPr="009D54EB" w:rsidRDefault="00331230" w:rsidP="00C161F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Spectra computed using </w:t>
      </w:r>
      <w:proofErr w:type="spellStart"/>
      <w:r w:rsidR="004E3CEA">
        <w:rPr>
          <w:rFonts w:ascii="Times New Roman" w:eastAsia="Times New Roman" w:hAnsi="Times New Roman" w:cs="Times New Roman"/>
          <w:sz w:val="24"/>
          <w:szCs w:val="24"/>
        </w:rPr>
        <w:t>s</w:t>
      </w:r>
      <w:r w:rsidR="004A58FC">
        <w:rPr>
          <w:rFonts w:ascii="Times New Roman" w:eastAsia="Times New Roman" w:hAnsi="Times New Roman" w:cs="Times New Roman"/>
          <w:sz w:val="24"/>
          <w:szCs w:val="24"/>
        </w:rPr>
        <w:t>pektr</w:t>
      </w:r>
      <w:proofErr w:type="spellEnd"/>
      <w:r w:rsidR="004A58FC">
        <w:rPr>
          <w:rFonts w:ascii="Times New Roman" w:eastAsia="Times New Roman" w:hAnsi="Times New Roman" w:cs="Times New Roman"/>
          <w:sz w:val="24"/>
          <w:szCs w:val="24"/>
        </w:rPr>
        <w:t xml:space="preserve"> 3.0 (TASMICS) </w:t>
      </w:r>
      <w:r>
        <w:rPr>
          <w:rFonts w:ascii="Times New Roman" w:eastAsia="Times New Roman" w:hAnsi="Times New Roman" w:cs="Times New Roman"/>
          <w:sz w:val="24"/>
          <w:szCs w:val="24"/>
        </w:rPr>
        <w:t xml:space="preserve">were compared </w:t>
      </w:r>
      <w:r w:rsidR="004A58FC">
        <w:rPr>
          <w:rFonts w:ascii="Times New Roman" w:eastAsia="Times New Roman" w:hAnsi="Times New Roman" w:cs="Times New Roman"/>
          <w:sz w:val="24"/>
          <w:szCs w:val="24"/>
        </w:rPr>
        <w:t xml:space="preserve">to </w:t>
      </w:r>
      <w:proofErr w:type="spellStart"/>
      <w:r w:rsidR="00956099">
        <w:rPr>
          <w:rFonts w:ascii="Times New Roman" w:eastAsia="Times New Roman" w:hAnsi="Times New Roman" w:cs="Times New Roman"/>
          <w:sz w:val="24"/>
          <w:szCs w:val="24"/>
        </w:rPr>
        <w:t>s</w:t>
      </w:r>
      <w:r w:rsidR="004A58FC">
        <w:rPr>
          <w:rFonts w:ascii="Times New Roman" w:eastAsia="Times New Roman" w:hAnsi="Times New Roman" w:cs="Times New Roman"/>
          <w:sz w:val="24"/>
          <w:szCs w:val="24"/>
        </w:rPr>
        <w:t>pektr</w:t>
      </w:r>
      <w:proofErr w:type="spellEnd"/>
      <w:r w:rsidR="004A58FC">
        <w:rPr>
          <w:rFonts w:ascii="Times New Roman" w:eastAsia="Times New Roman" w:hAnsi="Times New Roman" w:cs="Times New Roman"/>
          <w:sz w:val="24"/>
          <w:szCs w:val="24"/>
        </w:rPr>
        <w:t xml:space="preserve"> 2.0 (TASMIP)</w:t>
      </w:r>
      <w:r>
        <w:rPr>
          <w:rFonts w:ascii="Times New Roman" w:eastAsia="Times New Roman" w:hAnsi="Times New Roman" w:cs="Times New Roman"/>
          <w:sz w:val="24"/>
          <w:szCs w:val="24"/>
        </w:rPr>
        <w:t xml:space="preserve"> calculations</w:t>
      </w:r>
      <w:r w:rsidR="004A58FC">
        <w:rPr>
          <w:rFonts w:ascii="Times New Roman" w:eastAsia="Times New Roman" w:hAnsi="Times New Roman" w:cs="Times New Roman"/>
          <w:sz w:val="24"/>
          <w:szCs w:val="24"/>
        </w:rPr>
        <w:t>. As shown in Fig. 1(</w:t>
      </w:r>
      <w:r>
        <w:rPr>
          <w:rFonts w:ascii="Times New Roman" w:eastAsia="Times New Roman" w:hAnsi="Times New Roman" w:cs="Times New Roman"/>
          <w:sz w:val="24"/>
          <w:szCs w:val="24"/>
        </w:rPr>
        <w:t>a</w:t>
      </w:r>
      <w:r w:rsidR="004A58FC">
        <w:rPr>
          <w:rFonts w:ascii="Times New Roman" w:eastAsia="Times New Roman" w:hAnsi="Times New Roman" w:cs="Times New Roman"/>
          <w:sz w:val="24"/>
          <w:szCs w:val="24"/>
        </w:rPr>
        <w:t xml:space="preserve">), spectra computed with </w:t>
      </w:r>
      <w:r w:rsidR="004A58FC" w:rsidRPr="009D54EB">
        <w:rPr>
          <w:rFonts w:ascii="Courier New" w:eastAsia="Times New Roman" w:hAnsi="Courier New" w:cs="Courier New"/>
          <w:szCs w:val="24"/>
        </w:rPr>
        <w:t>normalize</w:t>
      </w:r>
      <w:r w:rsidR="004A58FC" w:rsidRPr="009D54EB">
        <w:rPr>
          <w:rFonts w:ascii="Times New Roman" w:eastAsia="Times New Roman" w:hAnsi="Times New Roman" w:cs="Times New Roman"/>
          <w:i/>
          <w:szCs w:val="24"/>
        </w:rPr>
        <w:t xml:space="preserve"> </w:t>
      </w:r>
      <w:r w:rsidR="004A58FC">
        <w:rPr>
          <w:rFonts w:ascii="Times New Roman" w:eastAsia="Times New Roman" w:hAnsi="Times New Roman" w:cs="Times New Roman"/>
          <w:sz w:val="24"/>
          <w:szCs w:val="24"/>
        </w:rPr>
        <w:t xml:space="preserve">set to 1 are in </w:t>
      </w:r>
      <w:r w:rsidR="00963266">
        <w:rPr>
          <w:rFonts w:ascii="Times New Roman" w:eastAsia="Times New Roman" w:hAnsi="Times New Roman" w:cs="Times New Roman"/>
          <w:sz w:val="24"/>
          <w:szCs w:val="24"/>
        </w:rPr>
        <w:t xml:space="preserve">close </w:t>
      </w:r>
      <w:r w:rsidR="004A58FC">
        <w:rPr>
          <w:rFonts w:ascii="Times New Roman" w:eastAsia="Times New Roman" w:hAnsi="Times New Roman" w:cs="Times New Roman"/>
          <w:sz w:val="24"/>
          <w:szCs w:val="24"/>
        </w:rPr>
        <w:t>agreement. Similar agreement was demonstrated for spectra computed over the range 30 – 140 kV (not shown; Pearson’s R</w:t>
      </w:r>
      <w:r w:rsidR="004A58FC">
        <w:rPr>
          <w:rFonts w:ascii="Times New Roman" w:eastAsia="Times New Roman" w:hAnsi="Times New Roman" w:cs="Times New Roman"/>
          <w:sz w:val="24"/>
          <w:szCs w:val="24"/>
          <w:vertAlign w:val="superscript"/>
        </w:rPr>
        <w:t>2</w:t>
      </w:r>
      <w:r w:rsidR="00971572">
        <w:rPr>
          <w:rFonts w:ascii="Times New Roman" w:eastAsia="Times New Roman" w:hAnsi="Times New Roman" w:cs="Times New Roman"/>
          <w:sz w:val="24"/>
          <w:szCs w:val="24"/>
        </w:rPr>
        <w:t xml:space="preserve"> coefficient</w:t>
      </w:r>
      <w:r w:rsidR="004A58FC">
        <w:rPr>
          <w:rFonts w:ascii="Times New Roman" w:eastAsia="Times New Roman" w:hAnsi="Times New Roman" w:cs="Times New Roman"/>
          <w:sz w:val="24"/>
          <w:szCs w:val="24"/>
        </w:rPr>
        <w:t xml:space="preserve"> &gt; 0.93 for </w:t>
      </w:r>
      <w:r w:rsidR="00210C3E">
        <w:rPr>
          <w:rFonts w:ascii="Times New Roman" w:eastAsia="Times New Roman" w:hAnsi="Times New Roman" w:cs="Times New Roman"/>
          <w:sz w:val="24"/>
          <w:szCs w:val="24"/>
        </w:rPr>
        <w:t>all cases</w:t>
      </w:r>
      <w:r w:rsidR="004A58FC">
        <w:rPr>
          <w:rFonts w:ascii="Times New Roman" w:eastAsia="Times New Roman" w:hAnsi="Times New Roman" w:cs="Times New Roman"/>
          <w:sz w:val="24"/>
          <w:szCs w:val="24"/>
        </w:rPr>
        <w:t xml:space="preserve">). The level of agreement is more </w:t>
      </w:r>
      <w:r w:rsidR="004A58FC">
        <w:rPr>
          <w:rFonts w:ascii="Times New Roman" w:eastAsia="Times New Roman" w:hAnsi="Times New Roman" w:cs="Times New Roman"/>
          <w:sz w:val="24"/>
          <w:szCs w:val="24"/>
        </w:rPr>
        <w:lastRenderedPageBreak/>
        <w:t>fully quantified in Fig. 1(</w:t>
      </w:r>
      <w:r>
        <w:rPr>
          <w:rFonts w:ascii="Times New Roman" w:eastAsia="Times New Roman" w:hAnsi="Times New Roman" w:cs="Times New Roman"/>
          <w:sz w:val="24"/>
          <w:szCs w:val="24"/>
        </w:rPr>
        <w:t>b</w:t>
      </w:r>
      <w:r w:rsidR="004A58FC">
        <w:rPr>
          <w:rFonts w:ascii="Times New Roman" w:eastAsia="Times New Roman" w:hAnsi="Times New Roman" w:cs="Times New Roman"/>
          <w:sz w:val="24"/>
          <w:szCs w:val="24"/>
        </w:rPr>
        <w:t>), which plots the difference in photon fluence (x-rays / mm</w:t>
      </w:r>
      <w:r w:rsidR="004A58FC">
        <w:rPr>
          <w:rFonts w:ascii="Times New Roman" w:eastAsia="Times New Roman" w:hAnsi="Times New Roman" w:cs="Times New Roman"/>
          <w:sz w:val="24"/>
          <w:szCs w:val="24"/>
          <w:vertAlign w:val="superscript"/>
        </w:rPr>
        <w:t>2</w:t>
      </w:r>
      <w:r w:rsidR="004A58FC">
        <w:rPr>
          <w:rFonts w:ascii="Times New Roman" w:eastAsia="Times New Roman" w:hAnsi="Times New Roman" w:cs="Times New Roman"/>
          <w:sz w:val="24"/>
          <w:szCs w:val="24"/>
        </w:rPr>
        <w:t xml:space="preserve"> / mAs at 100 cm distance from the source) </w:t>
      </w:r>
      <w:r>
        <w:rPr>
          <w:rFonts w:ascii="Times New Roman" w:eastAsia="Times New Roman" w:hAnsi="Times New Roman" w:cs="Times New Roman"/>
          <w:sz w:val="24"/>
          <w:szCs w:val="24"/>
        </w:rPr>
        <w:t xml:space="preserve">in each energy bin for </w:t>
      </w:r>
      <w:proofErr w:type="spellStart"/>
      <w:r w:rsidR="004A58FC">
        <w:rPr>
          <w:rFonts w:ascii="Times New Roman" w:eastAsia="Times New Roman" w:hAnsi="Times New Roman" w:cs="Times New Roman"/>
          <w:i/>
          <w:sz w:val="24"/>
          <w:szCs w:val="24"/>
        </w:rPr>
        <w:t>spektrSpectrum</w:t>
      </w:r>
      <w:proofErr w:type="spellEnd"/>
      <w:r w:rsidR="004A58FC" w:rsidRPr="009A196B">
        <w:rPr>
          <w:rFonts w:ascii="Times New Roman" w:eastAsia="Times New Roman" w:hAnsi="Times New Roman" w:cs="Times New Roman"/>
          <w:sz w:val="24"/>
          <w:szCs w:val="24"/>
        </w:rPr>
        <w:t>(</w:t>
      </w:r>
      <w:r w:rsidR="009B0AFF" w:rsidRPr="009D54EB">
        <w:rPr>
          <w:rFonts w:ascii="Courier New" w:eastAsia="Times New Roman" w:hAnsi="Courier New" w:cs="Courier New"/>
          <w:szCs w:val="24"/>
        </w:rPr>
        <w:t>kV</w:t>
      </w:r>
      <w:r w:rsidR="004A58FC" w:rsidRPr="009A196B">
        <w:rPr>
          <w:rFonts w:ascii="Times New Roman" w:eastAsia="Times New Roman" w:hAnsi="Times New Roman" w:cs="Times New Roman"/>
          <w:sz w:val="24"/>
          <w:szCs w:val="24"/>
        </w:rPr>
        <w:t>)</w:t>
      </w:r>
      <w:r w:rsidR="004A58FC">
        <w:rPr>
          <w:rFonts w:ascii="Times New Roman" w:eastAsia="Times New Roman" w:hAnsi="Times New Roman" w:cs="Times New Roman"/>
          <w:sz w:val="24"/>
          <w:szCs w:val="24"/>
        </w:rPr>
        <w:t xml:space="preserve"> </w:t>
      </w:r>
      <w:r w:rsidR="009D54EB">
        <w:rPr>
          <w:rFonts w:ascii="Times New Roman" w:eastAsia="Times New Roman" w:hAnsi="Times New Roman" w:cs="Times New Roman"/>
          <w:sz w:val="24"/>
          <w:szCs w:val="24"/>
        </w:rPr>
        <w:t xml:space="preserve">computed using </w:t>
      </w:r>
      <w:proofErr w:type="spellStart"/>
      <w:r w:rsidR="004E3CEA">
        <w:rPr>
          <w:rFonts w:ascii="Times New Roman" w:eastAsia="Times New Roman" w:hAnsi="Times New Roman" w:cs="Times New Roman"/>
          <w:sz w:val="24"/>
          <w:szCs w:val="24"/>
        </w:rPr>
        <w:t>s</w:t>
      </w:r>
      <w:r w:rsidR="009D54EB">
        <w:rPr>
          <w:rFonts w:ascii="Times New Roman" w:eastAsia="Times New Roman" w:hAnsi="Times New Roman" w:cs="Times New Roman"/>
          <w:sz w:val="24"/>
          <w:szCs w:val="24"/>
        </w:rPr>
        <w:t>pektr</w:t>
      </w:r>
      <w:proofErr w:type="spellEnd"/>
      <w:r w:rsidR="009D54EB">
        <w:rPr>
          <w:rFonts w:ascii="Times New Roman" w:eastAsia="Times New Roman" w:hAnsi="Times New Roman" w:cs="Times New Roman"/>
          <w:sz w:val="24"/>
          <w:szCs w:val="24"/>
        </w:rPr>
        <w:t xml:space="preserve"> 2.0 and 3.0, pooling calculations </w:t>
      </w:r>
      <w:r w:rsidR="009B0AFF">
        <w:rPr>
          <w:rFonts w:ascii="Times New Roman" w:eastAsia="Times New Roman" w:hAnsi="Times New Roman" w:cs="Times New Roman"/>
          <w:sz w:val="24"/>
          <w:szCs w:val="24"/>
        </w:rPr>
        <w:t>over 30 – 140 kV in 5 kV intervals</w:t>
      </w:r>
      <w:r w:rsidR="009D54EB">
        <w:rPr>
          <w:rFonts w:ascii="Times New Roman" w:eastAsia="Times New Roman" w:hAnsi="Times New Roman" w:cs="Times New Roman"/>
          <w:sz w:val="24"/>
          <w:szCs w:val="24"/>
        </w:rPr>
        <w:t>.</w:t>
      </w:r>
      <w:r w:rsidR="009B0AFF">
        <w:rPr>
          <w:rFonts w:ascii="Times New Roman" w:eastAsia="Times New Roman" w:hAnsi="Times New Roman" w:cs="Times New Roman"/>
          <w:sz w:val="24"/>
          <w:szCs w:val="24"/>
        </w:rPr>
        <w:t xml:space="preserve"> </w:t>
      </w:r>
      <w:r w:rsidR="004A58FC">
        <w:rPr>
          <w:rFonts w:ascii="Times New Roman" w:eastAsia="Times New Roman" w:hAnsi="Times New Roman" w:cs="Times New Roman"/>
          <w:sz w:val="24"/>
          <w:szCs w:val="24"/>
        </w:rPr>
        <w:t xml:space="preserve">A median discrepancy of 4.15% </w:t>
      </w:r>
      <w:r w:rsidR="00F106C3">
        <w:rPr>
          <w:rFonts w:ascii="Times New Roman" w:eastAsia="Times New Roman" w:hAnsi="Times New Roman" w:cs="Times New Roman"/>
          <w:sz w:val="24"/>
          <w:szCs w:val="24"/>
        </w:rPr>
        <w:t xml:space="preserve">was </w:t>
      </w:r>
      <w:r w:rsidR="004A58FC">
        <w:rPr>
          <w:rFonts w:ascii="Times New Roman" w:eastAsia="Times New Roman" w:hAnsi="Times New Roman" w:cs="Times New Roman"/>
          <w:sz w:val="24"/>
          <w:szCs w:val="24"/>
        </w:rPr>
        <w:t xml:space="preserve">observed over the range 10 – 150 keV, slightly higher than that reported by Hernandez and </w:t>
      </w:r>
      <w:r w:rsidR="00B167FF">
        <w:rPr>
          <w:rFonts w:ascii="Times New Roman" w:eastAsia="Times New Roman" w:hAnsi="Times New Roman" w:cs="Times New Roman"/>
          <w:sz w:val="24"/>
          <w:szCs w:val="24"/>
        </w:rPr>
        <w:t>Boone.</w:t>
      </w:r>
      <w:r w:rsidR="00FE5DE5">
        <w:rPr>
          <w:rFonts w:ascii="Times New Roman" w:eastAsia="Times New Roman" w:hAnsi="Times New Roman" w:cs="Times New Roman"/>
          <w:sz w:val="24"/>
          <w:szCs w:val="24"/>
        </w:rPr>
        <w:fldChar w:fldCharType="begin" w:fldLock="1"/>
      </w:r>
      <w:r w:rsidR="001C1792">
        <w:rPr>
          <w:rFonts w:ascii="Times New Roman" w:eastAsia="Times New Roman" w:hAnsi="Times New Roman" w:cs="Times New Roman"/>
          <w:sz w:val="24"/>
          <w:szCs w:val="24"/>
        </w:rPr>
        <w:instrText>ADDIN CSL_CITATION { "citationItems" : [ { "id" : "ITEM-1", "itemData" : { "DOI" : "10.1118/1.4866216", "PMID" : "24694149", "abstract" : "PURPOSE: Monte Carlo methods were used to generate lightly filtered high resolution x-ray spectra spanning from 20 kV to 640 kV.\\n\\nMETHODS: X-ray spectra were simulated for a conventional tungsten anode. The Monte Carlo N-Particle eXtended radiation transport code (MCNPX 2.6.0) was used to produce 35 spectra over the tube potential range from 20 kV to 640 kV, and cubic spline interpolation procedures were used to create piecewise polynomials characterizing the photon fluence per energy bin as a function of x-ray tube potential. Using these basis spectra and the cubic spline interpolation, 621 spectra were generated at 1 kV intervals from 20 to 640 kV. The tungsten anode spectral model using interpolating cubic splines (TASMICS) produces minimally filtered (0.8 mm Be) x-ray spectra with 1 keV energy resolution. The TASMICS spectra were compared mathematically with other, previously reported spectra.\\n\\nRESULTS: Using pairedt-test analyses, no statistically significant difference (i.e., p &gt; 0.05) was observed between compared spectra over energy bins above 1% of peak bremsstrahlung fluence. For all energy bins, the correlation of determination (R(2)) demonstrated good correlation for all spectral comparisons. The mean overall difference (MOD) and mean absolute difference (MAD) were computed over energy bins (above 1% of peak bremsstrahlung fluence) and over all the kV permutations compared. MOD and MAD comparisons with previously reported spectra were 2.7% and 9.7%, respectively (TASMIP), 0.1% and 12.0%, respectively [R. Birch and M. Marshall, \"Computation of bremsstrahlung x-ray spectra and comparison with spectra measured with a Ge(Li) detector,\" Phys. Med. Biol. 24, 505-517 (1979)], 0.4% and 8.1%, respectively (Poludniowski), and 0.4% and 8.1%, respectively (AAPM TG 195). The effective energy of TASMICS spectra with 2.5 mm of added Al filtration ranged from 17 keV (at 20 kV) to 138 keV (at 640 kV); with 0.2 mm of added Cu filtration the effective energy was 9 keV at 20 kV and 169 keV at 640 kV.\\n\\nCONCLUSIONS: Ranging from 20 kV to 640 kV, 621 x-ray spectra were produced and are available at 1 kV tube potential intervals. The spectra are tabulated at 1 keV intervals. TASMICS spectra were shown to be largely equivalent to published spectral models and are available in spreadsheet format for interested users by emailing the corresponding author (JMB).", "author" : [ { "dropping-particle" : "", "family" : "Hernandez", "given" : "Andrew M", "non-dropping-particle" : "", "parse-names" : false, "suffix" : "" }, { "dropping-particle" : "", "family" : "Boone", "given" : "John M", "non-dropping-particle" : "", "parse-names" : false, "suffix" : "" } ], "container-title" : "Medical Physics", "id" : "ITEM-1", "issued" : { "date-parts" : [ [ "2014" ] ] }, "page" : "42101", "title" : "Tungsten anode spectral model using interpolating cubic splines: unfiltered x-ray spectra from 20 kV to 640 kV.", "type" : "article-journal", "volume" : "41" }, "uris" : [ "http://www.mendeley.com/documents/?uuid=01bfb0a6-9f01-4d5b-a26c-6cc5c1080c37" ] } ], "mendeley" : { "formattedCitation" : "&lt;sup&gt;56&lt;/sup&gt;", "plainTextFormattedCitation" : "56", "previouslyFormattedCitation" : "&lt;sup&gt;55&lt;/sup&gt;"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1C1792" w:rsidRPr="001C1792">
        <w:rPr>
          <w:rFonts w:ascii="Times New Roman" w:eastAsia="Times New Roman" w:hAnsi="Times New Roman" w:cs="Times New Roman"/>
          <w:noProof/>
          <w:sz w:val="24"/>
          <w:szCs w:val="24"/>
          <w:vertAlign w:val="superscript"/>
        </w:rPr>
        <w:t>56</w:t>
      </w:r>
      <w:r w:rsidR="00FE5DE5">
        <w:rPr>
          <w:rFonts w:ascii="Times New Roman" w:eastAsia="Times New Roman" w:hAnsi="Times New Roman" w:cs="Times New Roman"/>
          <w:sz w:val="24"/>
          <w:szCs w:val="24"/>
        </w:rPr>
        <w:fldChar w:fldCharType="end"/>
      </w:r>
      <w:r w:rsidR="00B167FF">
        <w:rPr>
          <w:rFonts w:ascii="Times New Roman" w:eastAsia="Times New Roman" w:hAnsi="Times New Roman" w:cs="Times New Roman"/>
          <w:sz w:val="24"/>
          <w:szCs w:val="24"/>
          <w:vertAlign w:val="superscript"/>
        </w:rPr>
        <w:t xml:space="preserve"> </w:t>
      </w:r>
      <w:r w:rsidR="00B167FF" w:rsidRPr="00B167FF">
        <w:rPr>
          <w:rFonts w:ascii="Times New Roman" w:eastAsia="Times New Roman" w:hAnsi="Times New Roman" w:cs="Times New Roman"/>
          <w:sz w:val="24"/>
          <w:szCs w:val="24"/>
        </w:rPr>
        <w:t>The</w:t>
      </w:r>
      <w:r w:rsidR="004A58FC">
        <w:rPr>
          <w:rFonts w:ascii="Times New Roman" w:eastAsia="Times New Roman" w:hAnsi="Times New Roman" w:cs="Times New Roman"/>
          <w:sz w:val="24"/>
          <w:szCs w:val="24"/>
        </w:rPr>
        <w:t xml:space="preserve"> </w:t>
      </w:r>
      <w:r w:rsidR="00963266">
        <w:rPr>
          <w:rFonts w:ascii="Times New Roman" w:eastAsia="Times New Roman" w:hAnsi="Times New Roman" w:cs="Times New Roman"/>
          <w:sz w:val="24"/>
          <w:szCs w:val="24"/>
        </w:rPr>
        <w:t xml:space="preserve">slight </w:t>
      </w:r>
      <w:r w:rsidR="004A58FC">
        <w:rPr>
          <w:rFonts w:ascii="Times New Roman" w:eastAsia="Times New Roman" w:hAnsi="Times New Roman" w:cs="Times New Roman"/>
          <w:sz w:val="24"/>
          <w:szCs w:val="24"/>
        </w:rPr>
        <w:t xml:space="preserve">discrepancy between </w:t>
      </w:r>
      <w:proofErr w:type="spellStart"/>
      <w:r w:rsidR="004E3CEA">
        <w:rPr>
          <w:rFonts w:ascii="Times New Roman" w:eastAsia="Times New Roman" w:hAnsi="Times New Roman" w:cs="Times New Roman"/>
          <w:sz w:val="24"/>
          <w:szCs w:val="24"/>
        </w:rPr>
        <w:t>s</w:t>
      </w:r>
      <w:r w:rsidR="00C87011">
        <w:rPr>
          <w:rFonts w:ascii="Times New Roman" w:eastAsia="Times New Roman" w:hAnsi="Times New Roman" w:cs="Times New Roman"/>
          <w:sz w:val="24"/>
          <w:szCs w:val="24"/>
        </w:rPr>
        <w:t>pektr</w:t>
      </w:r>
      <w:proofErr w:type="spellEnd"/>
      <w:r w:rsidR="00C87011">
        <w:rPr>
          <w:rFonts w:ascii="Times New Roman" w:eastAsia="Times New Roman" w:hAnsi="Times New Roman" w:cs="Times New Roman"/>
          <w:sz w:val="24"/>
          <w:szCs w:val="24"/>
        </w:rPr>
        <w:t xml:space="preserve"> 2.0</w:t>
      </w:r>
      <w:r w:rsidR="004A58FC">
        <w:rPr>
          <w:rFonts w:ascii="Times New Roman" w:eastAsia="Times New Roman" w:hAnsi="Times New Roman" w:cs="Times New Roman"/>
          <w:sz w:val="24"/>
          <w:szCs w:val="24"/>
        </w:rPr>
        <w:t xml:space="preserve"> and </w:t>
      </w:r>
      <w:proofErr w:type="spellStart"/>
      <w:r w:rsidR="004E3CEA">
        <w:rPr>
          <w:rFonts w:ascii="Times New Roman" w:eastAsia="Times New Roman" w:hAnsi="Times New Roman" w:cs="Times New Roman"/>
          <w:sz w:val="24"/>
          <w:szCs w:val="24"/>
        </w:rPr>
        <w:t>s</w:t>
      </w:r>
      <w:r w:rsidR="00C87011">
        <w:rPr>
          <w:rFonts w:ascii="Times New Roman" w:eastAsia="Times New Roman" w:hAnsi="Times New Roman" w:cs="Times New Roman"/>
          <w:sz w:val="24"/>
          <w:szCs w:val="24"/>
        </w:rPr>
        <w:t>pektr</w:t>
      </w:r>
      <w:proofErr w:type="spellEnd"/>
      <w:r w:rsidR="00C87011">
        <w:rPr>
          <w:rFonts w:ascii="Times New Roman" w:eastAsia="Times New Roman" w:hAnsi="Times New Roman" w:cs="Times New Roman"/>
          <w:sz w:val="24"/>
          <w:szCs w:val="24"/>
        </w:rPr>
        <w:t xml:space="preserve"> 3.0</w:t>
      </w:r>
      <w:r w:rsidR="004A58FC">
        <w:rPr>
          <w:rFonts w:ascii="Times New Roman" w:eastAsia="Times New Roman" w:hAnsi="Times New Roman" w:cs="Times New Roman"/>
          <w:sz w:val="24"/>
          <w:szCs w:val="24"/>
        </w:rPr>
        <w:t xml:space="preserve"> calculations is attributed to differences</w:t>
      </w:r>
      <w:r w:rsidR="0064584B">
        <w:rPr>
          <w:rFonts w:ascii="Times New Roman" w:eastAsia="Times New Roman" w:hAnsi="Times New Roman" w:cs="Times New Roman"/>
          <w:sz w:val="24"/>
          <w:szCs w:val="24"/>
        </w:rPr>
        <w:t xml:space="preserve"> </w:t>
      </w:r>
      <w:r w:rsidR="004A58FC">
        <w:rPr>
          <w:rFonts w:ascii="Times New Roman" w:eastAsia="Times New Roman" w:hAnsi="Times New Roman" w:cs="Times New Roman"/>
          <w:sz w:val="24"/>
          <w:szCs w:val="24"/>
        </w:rPr>
        <w:t xml:space="preserve">in fitting within each energy bin: </w:t>
      </w:r>
      <w:r w:rsidR="00C87011">
        <w:rPr>
          <w:rFonts w:ascii="Times New Roman" w:eastAsia="Times New Roman" w:hAnsi="Times New Roman" w:cs="Times New Roman"/>
          <w:sz w:val="24"/>
          <w:szCs w:val="24"/>
        </w:rPr>
        <w:t>TASMIP (</w:t>
      </w:r>
      <w:proofErr w:type="spellStart"/>
      <w:r w:rsidR="004E3CEA">
        <w:rPr>
          <w:rFonts w:ascii="Times New Roman" w:eastAsia="Times New Roman" w:hAnsi="Times New Roman" w:cs="Times New Roman"/>
          <w:sz w:val="24"/>
          <w:szCs w:val="24"/>
        </w:rPr>
        <w:t>s</w:t>
      </w:r>
      <w:r w:rsidR="00C87011">
        <w:rPr>
          <w:rFonts w:ascii="Times New Roman" w:eastAsia="Times New Roman" w:hAnsi="Times New Roman" w:cs="Times New Roman"/>
          <w:sz w:val="24"/>
          <w:szCs w:val="24"/>
        </w:rPr>
        <w:t>pektr</w:t>
      </w:r>
      <w:proofErr w:type="spellEnd"/>
      <w:r w:rsidR="00C87011">
        <w:rPr>
          <w:rFonts w:ascii="Times New Roman" w:eastAsia="Times New Roman" w:hAnsi="Times New Roman" w:cs="Times New Roman"/>
          <w:sz w:val="24"/>
          <w:szCs w:val="24"/>
        </w:rPr>
        <w:t xml:space="preserve"> 2.0)</w:t>
      </w:r>
      <w:r w:rsidR="004A58FC">
        <w:rPr>
          <w:rFonts w:ascii="Times New Roman" w:eastAsia="Times New Roman" w:hAnsi="Times New Roman" w:cs="Times New Roman"/>
          <w:sz w:val="24"/>
          <w:szCs w:val="24"/>
        </w:rPr>
        <w:t xml:space="preserve"> uses a polynomial to fit photon </w:t>
      </w:r>
      <w:r w:rsidR="00B167FF">
        <w:rPr>
          <w:rFonts w:ascii="Times New Roman" w:eastAsia="Times New Roman" w:hAnsi="Times New Roman" w:cs="Times New Roman"/>
          <w:sz w:val="24"/>
          <w:szCs w:val="24"/>
        </w:rPr>
        <w:t>fluence</w:t>
      </w:r>
      <w:r w:rsidR="00831C29">
        <w:rPr>
          <w:rFonts w:ascii="Times New Roman" w:eastAsia="Times New Roman" w:hAnsi="Times New Roman" w:cs="Times New Roman"/>
          <w:sz w:val="24"/>
          <w:szCs w:val="24"/>
        </w:rPr>
        <w:t xml:space="preserve"> </w:t>
      </w:r>
      <w:r w:rsidR="004A58FC">
        <w:rPr>
          <w:rFonts w:ascii="Times New Roman" w:eastAsia="Times New Roman" w:hAnsi="Times New Roman" w:cs="Times New Roman"/>
          <w:sz w:val="24"/>
          <w:szCs w:val="24"/>
        </w:rPr>
        <w:t xml:space="preserve">within a given bin, whereas </w:t>
      </w:r>
      <w:r w:rsidR="00C87011">
        <w:rPr>
          <w:rFonts w:ascii="Times New Roman" w:eastAsia="Times New Roman" w:hAnsi="Times New Roman" w:cs="Times New Roman"/>
          <w:sz w:val="24"/>
          <w:szCs w:val="24"/>
        </w:rPr>
        <w:t>TASMICS (</w:t>
      </w:r>
      <w:proofErr w:type="spellStart"/>
      <w:r w:rsidR="004E3CEA">
        <w:rPr>
          <w:rFonts w:ascii="Times New Roman" w:eastAsia="Times New Roman" w:hAnsi="Times New Roman" w:cs="Times New Roman"/>
          <w:sz w:val="24"/>
          <w:szCs w:val="24"/>
        </w:rPr>
        <w:t>s</w:t>
      </w:r>
      <w:r w:rsidR="00C87011">
        <w:rPr>
          <w:rFonts w:ascii="Times New Roman" w:eastAsia="Times New Roman" w:hAnsi="Times New Roman" w:cs="Times New Roman"/>
          <w:sz w:val="24"/>
          <w:szCs w:val="24"/>
        </w:rPr>
        <w:t>pektr</w:t>
      </w:r>
      <w:proofErr w:type="spellEnd"/>
      <w:r w:rsidR="00C87011">
        <w:rPr>
          <w:rFonts w:ascii="Times New Roman" w:eastAsia="Times New Roman" w:hAnsi="Times New Roman" w:cs="Times New Roman"/>
          <w:sz w:val="24"/>
          <w:szCs w:val="24"/>
        </w:rPr>
        <w:t xml:space="preserve"> 3.0)</w:t>
      </w:r>
      <w:r w:rsidR="004A58FC">
        <w:rPr>
          <w:rFonts w:ascii="Times New Roman" w:eastAsia="Times New Roman" w:hAnsi="Times New Roman" w:cs="Times New Roman"/>
          <w:sz w:val="24"/>
          <w:szCs w:val="24"/>
        </w:rPr>
        <w:t xml:space="preserve"> </w:t>
      </w:r>
      <w:r w:rsidR="00C87011">
        <w:rPr>
          <w:rFonts w:ascii="Times New Roman" w:eastAsia="Times New Roman" w:hAnsi="Times New Roman" w:cs="Times New Roman"/>
          <w:sz w:val="24"/>
          <w:szCs w:val="24"/>
        </w:rPr>
        <w:t>us</w:t>
      </w:r>
      <w:r w:rsidR="004A58FC">
        <w:rPr>
          <w:rFonts w:ascii="Times New Roman" w:eastAsia="Times New Roman" w:hAnsi="Times New Roman" w:cs="Times New Roman"/>
          <w:sz w:val="24"/>
          <w:szCs w:val="24"/>
        </w:rPr>
        <w:t xml:space="preserve">es a </w:t>
      </w:r>
      <w:r w:rsidR="00374154">
        <w:rPr>
          <w:rFonts w:ascii="Times New Roman" w:eastAsia="Times New Roman" w:hAnsi="Times New Roman" w:cs="Times New Roman"/>
          <w:sz w:val="24"/>
          <w:szCs w:val="24"/>
        </w:rPr>
        <w:t>localized, piecewise third</w:t>
      </w:r>
      <w:r w:rsidR="00A5215E">
        <w:rPr>
          <w:rFonts w:ascii="Times New Roman" w:eastAsia="Times New Roman" w:hAnsi="Times New Roman" w:cs="Times New Roman"/>
          <w:sz w:val="24"/>
          <w:szCs w:val="24"/>
        </w:rPr>
        <w:t>-</w:t>
      </w:r>
      <w:r w:rsidR="00374154">
        <w:rPr>
          <w:rFonts w:ascii="Times New Roman" w:eastAsia="Times New Roman" w:hAnsi="Times New Roman" w:cs="Times New Roman"/>
          <w:sz w:val="24"/>
          <w:szCs w:val="24"/>
        </w:rPr>
        <w:t xml:space="preserve">order </w:t>
      </w:r>
      <w:r w:rsidR="004A58FC">
        <w:rPr>
          <w:rFonts w:ascii="Times New Roman" w:eastAsia="Times New Roman" w:hAnsi="Times New Roman" w:cs="Times New Roman"/>
          <w:sz w:val="24"/>
          <w:szCs w:val="24"/>
        </w:rPr>
        <w:t>fit to the photon fluence</w:t>
      </w:r>
      <w:r w:rsidR="005176F3">
        <w:rPr>
          <w:rFonts w:ascii="Times New Roman" w:eastAsia="Times New Roman" w:hAnsi="Times New Roman" w:cs="Times New Roman"/>
          <w:sz w:val="24"/>
          <w:szCs w:val="24"/>
        </w:rPr>
        <w:t xml:space="preserve"> </w:t>
      </w:r>
      <w:r w:rsidR="00204BCF">
        <w:rPr>
          <w:rFonts w:ascii="Times New Roman" w:eastAsia="Times New Roman" w:hAnsi="Times New Roman" w:cs="Times New Roman"/>
          <w:sz w:val="24"/>
          <w:szCs w:val="24"/>
        </w:rPr>
        <w:t>in an energy bin</w:t>
      </w:r>
      <w:r w:rsidR="00831C29">
        <w:rPr>
          <w:rFonts w:ascii="Times New Roman" w:eastAsia="Times New Roman" w:hAnsi="Times New Roman" w:cs="Times New Roman"/>
          <w:sz w:val="24"/>
          <w:szCs w:val="24"/>
        </w:rPr>
        <w:t>.</w:t>
      </w:r>
    </w:p>
    <w:p w:rsidR="007C568A" w:rsidRDefault="004A58FC" w:rsidP="00656BF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Large</w:t>
      </w:r>
      <w:r w:rsidR="0062519C">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variations in the </w:t>
      </w:r>
      <w:r w:rsidR="0062519C">
        <w:rPr>
          <w:rFonts w:ascii="Times New Roman" w:eastAsia="Times New Roman" w:hAnsi="Times New Roman" w:cs="Times New Roman"/>
          <w:sz w:val="24"/>
          <w:szCs w:val="24"/>
        </w:rPr>
        <w:t>low-energy bins (</w:t>
      </w:r>
      <w:r>
        <w:rPr>
          <w:rFonts w:ascii="Times New Roman" w:eastAsia="Times New Roman" w:hAnsi="Times New Roman" w:cs="Times New Roman"/>
          <w:sz w:val="24"/>
          <w:szCs w:val="24"/>
        </w:rPr>
        <w:t xml:space="preserve">10 </w:t>
      </w:r>
      <w:r w:rsidR="006251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15 keV</w:t>
      </w:r>
      <w:r w:rsidR="006251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are </w:t>
      </w:r>
      <w:r w:rsidR="0062519C">
        <w:rPr>
          <w:rFonts w:ascii="Times New Roman" w:eastAsia="Times New Roman" w:hAnsi="Times New Roman" w:cs="Times New Roman"/>
          <w:sz w:val="24"/>
          <w:szCs w:val="24"/>
        </w:rPr>
        <w:t xml:space="preserve">likely </w:t>
      </w:r>
      <w:r>
        <w:rPr>
          <w:rFonts w:ascii="Times New Roman" w:eastAsia="Times New Roman" w:hAnsi="Times New Roman" w:cs="Times New Roman"/>
          <w:sz w:val="24"/>
          <w:szCs w:val="24"/>
        </w:rPr>
        <w:t xml:space="preserve">due to </w:t>
      </w:r>
      <w:r w:rsidR="0062519C">
        <w:rPr>
          <w:rFonts w:ascii="Times New Roman" w:eastAsia="Times New Roman" w:hAnsi="Times New Roman" w:cs="Times New Roman"/>
          <w:sz w:val="24"/>
          <w:szCs w:val="24"/>
        </w:rPr>
        <w:t>measurement</w:t>
      </w:r>
      <w:r w:rsidR="00963266">
        <w:rPr>
          <w:rFonts w:ascii="Times New Roman" w:eastAsia="Times New Roman" w:hAnsi="Times New Roman" w:cs="Times New Roman"/>
          <w:sz w:val="24"/>
          <w:szCs w:val="24"/>
        </w:rPr>
        <w:t xml:space="preserve"> error</w:t>
      </w:r>
      <w:r w:rsidR="0062519C">
        <w:rPr>
          <w:rFonts w:ascii="Times New Roman" w:eastAsia="Times New Roman" w:hAnsi="Times New Roman" w:cs="Times New Roman"/>
          <w:sz w:val="24"/>
          <w:szCs w:val="24"/>
        </w:rPr>
        <w:t xml:space="preserve">s </w:t>
      </w:r>
      <w:r w:rsidR="0096326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presumably due to challenges </w:t>
      </w:r>
      <w:r w:rsidR="00A5215E">
        <w:rPr>
          <w:rFonts w:ascii="Times New Roman" w:eastAsia="Times New Roman" w:hAnsi="Times New Roman" w:cs="Times New Roman"/>
          <w:sz w:val="24"/>
          <w:szCs w:val="24"/>
        </w:rPr>
        <w:t xml:space="preserve">in measurement of x-ray spectra, </w:t>
      </w:r>
      <w:r>
        <w:rPr>
          <w:rFonts w:ascii="Times New Roman" w:eastAsia="Times New Roman" w:hAnsi="Times New Roman" w:cs="Times New Roman"/>
          <w:sz w:val="24"/>
          <w:szCs w:val="24"/>
        </w:rPr>
        <w:t>such as electronic noise, charge pile up, and x-ray scatter</w:t>
      </w:r>
      <w:r w:rsidR="00963266">
        <w:rPr>
          <w:rFonts w:ascii="Times New Roman" w:eastAsia="Times New Roman" w:hAnsi="Times New Roman" w:cs="Times New Roman"/>
          <w:sz w:val="24"/>
          <w:szCs w:val="24"/>
        </w:rPr>
        <w:t xml:space="preserve">) and/or the resulting polynomial coefficients on which </w:t>
      </w:r>
      <w:proofErr w:type="spellStart"/>
      <w:r w:rsidR="004E3CEA">
        <w:rPr>
          <w:rFonts w:ascii="Times New Roman" w:eastAsia="Times New Roman" w:hAnsi="Times New Roman" w:cs="Times New Roman"/>
          <w:sz w:val="24"/>
          <w:szCs w:val="24"/>
        </w:rPr>
        <w:t>s</w:t>
      </w:r>
      <w:r w:rsidR="00963266">
        <w:rPr>
          <w:rFonts w:ascii="Times New Roman" w:eastAsia="Times New Roman" w:hAnsi="Times New Roman" w:cs="Times New Roman"/>
          <w:sz w:val="24"/>
          <w:szCs w:val="24"/>
        </w:rPr>
        <w:t>pektr</w:t>
      </w:r>
      <w:proofErr w:type="spellEnd"/>
      <w:r w:rsidR="00963266">
        <w:rPr>
          <w:rFonts w:ascii="Times New Roman" w:eastAsia="Times New Roman" w:hAnsi="Times New Roman" w:cs="Times New Roman"/>
          <w:sz w:val="24"/>
          <w:szCs w:val="24"/>
        </w:rPr>
        <w:t xml:space="preserve"> 2.0 is based</w:t>
      </w:r>
      <w:r>
        <w:rPr>
          <w:rFonts w:ascii="Times New Roman" w:eastAsia="Times New Roman" w:hAnsi="Times New Roman" w:cs="Times New Roman"/>
          <w:sz w:val="24"/>
          <w:szCs w:val="24"/>
        </w:rPr>
        <w:t xml:space="preserve">. Spektr 3.0 is </w:t>
      </w:r>
      <w:r w:rsidR="006A12AA">
        <w:rPr>
          <w:rFonts w:ascii="Times New Roman" w:eastAsia="Times New Roman" w:hAnsi="Times New Roman" w:cs="Times New Roman"/>
          <w:sz w:val="24"/>
          <w:szCs w:val="24"/>
        </w:rPr>
        <w:t xml:space="preserve">based on </w:t>
      </w:r>
      <w:r w:rsidR="00017DC5">
        <w:rPr>
          <w:rFonts w:ascii="Times New Roman" w:eastAsia="Times New Roman" w:hAnsi="Times New Roman" w:cs="Times New Roman"/>
          <w:sz w:val="24"/>
          <w:szCs w:val="24"/>
        </w:rPr>
        <w:t xml:space="preserve">the </w:t>
      </w:r>
      <w:r w:rsidR="00392874">
        <w:rPr>
          <w:rFonts w:ascii="Times New Roman" w:eastAsia="Times New Roman" w:hAnsi="Times New Roman" w:cs="Times New Roman"/>
          <w:sz w:val="24"/>
          <w:szCs w:val="24"/>
        </w:rPr>
        <w:t>MC</w:t>
      </w:r>
      <w:r>
        <w:rPr>
          <w:rFonts w:ascii="Times New Roman" w:eastAsia="Times New Roman" w:hAnsi="Times New Roman" w:cs="Times New Roman"/>
          <w:sz w:val="24"/>
          <w:szCs w:val="24"/>
        </w:rPr>
        <w:t xml:space="preserve"> </w:t>
      </w:r>
      <w:r w:rsidR="006A12AA">
        <w:rPr>
          <w:rFonts w:ascii="Times New Roman" w:eastAsia="Times New Roman" w:hAnsi="Times New Roman" w:cs="Times New Roman"/>
          <w:sz w:val="24"/>
          <w:szCs w:val="24"/>
        </w:rPr>
        <w:t>s</w:t>
      </w:r>
      <w:r>
        <w:rPr>
          <w:rFonts w:ascii="Times New Roman" w:eastAsia="Times New Roman" w:hAnsi="Times New Roman" w:cs="Times New Roman"/>
          <w:sz w:val="24"/>
          <w:szCs w:val="24"/>
        </w:rPr>
        <w:t>imulation</w:t>
      </w:r>
      <w:r w:rsidR="00FE5DE5">
        <w:rPr>
          <w:rFonts w:ascii="Times New Roman" w:eastAsia="Times New Roman" w:hAnsi="Times New Roman" w:cs="Times New Roman"/>
          <w:sz w:val="24"/>
          <w:szCs w:val="24"/>
        </w:rPr>
        <w:fldChar w:fldCharType="begin" w:fldLock="1"/>
      </w:r>
      <w:r w:rsidR="001C1792">
        <w:rPr>
          <w:rFonts w:ascii="Times New Roman" w:eastAsia="Times New Roman" w:hAnsi="Times New Roman" w:cs="Times New Roman"/>
          <w:sz w:val="24"/>
          <w:szCs w:val="24"/>
        </w:rPr>
        <w:instrText>ADDIN CSL_CITATION { "citationItems" : [ { "id" : "ITEM-1", "itemData" : { "DOI" : "LA-CP-07-1473", "author" : [ { "dropping-particle" : "", "family" : "Pelowitz", "given" : "Denise B", "non-dropping-particle" : "", "parse-names" : false, "suffix" : "" } ], "container-title" : "Los Alamos National Laboratory", "id" : "ITEM-1", "issued" : { "date-parts" : [ [ "2008" ] ] }, "title" : "MCNPX User\u2019S Manual Version 2.6.0", "type" : "report" }, "uris" : [ "http://www.mendeley.com/documents/?uuid=bcf3432b-59aa-49ef-94a5-60d6b47fdce9" ] } ], "mendeley" : { "formattedCitation" : "&lt;sup&gt;57&lt;/sup&gt;", "plainTextFormattedCitation" : "57", "previouslyFormattedCitation" : "&lt;sup&gt;56&lt;/sup&gt;"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1C1792" w:rsidRPr="001C1792">
        <w:rPr>
          <w:rFonts w:ascii="Times New Roman" w:eastAsia="Times New Roman" w:hAnsi="Times New Roman" w:cs="Times New Roman"/>
          <w:noProof/>
          <w:sz w:val="24"/>
          <w:szCs w:val="24"/>
          <w:vertAlign w:val="superscript"/>
        </w:rPr>
        <w:t>57</w:t>
      </w:r>
      <w:r w:rsidR="00FE5DE5">
        <w:rPr>
          <w:rFonts w:ascii="Times New Roman" w:eastAsia="Times New Roman" w:hAnsi="Times New Roman" w:cs="Times New Roman"/>
          <w:sz w:val="24"/>
          <w:szCs w:val="24"/>
        </w:rPr>
        <w:fldChar w:fldCharType="end"/>
      </w:r>
      <w:r w:rsidR="00FE5DE5">
        <w:rPr>
          <w:rFonts w:ascii="Times New Roman" w:eastAsia="Times New Roman" w:hAnsi="Times New Roman" w:cs="Times New Roman"/>
          <w:sz w:val="24"/>
          <w:szCs w:val="24"/>
        </w:rPr>
        <w:fldChar w:fldCharType="begin"/>
      </w:r>
      <w:r w:rsidR="00204BCF">
        <w:rPr>
          <w:rFonts w:ascii="Times New Roman" w:eastAsia="Times New Roman" w:hAnsi="Times New Roman" w:cs="Times New Roman"/>
          <w:sz w:val="24"/>
          <w:szCs w:val="24"/>
        </w:rPr>
        <w:instrText xml:space="preserve"> ADDIN EN.CITE &lt;EndNote&gt;&lt;Cite&gt;&lt;Author&gt;Pelowitz&lt;/Author&gt;&lt;Year&gt;2008&lt;/Year&gt;&lt;RecNum&gt;49&lt;/RecNum&gt;&lt;DisplayText&gt;&lt;style face="superscript"&gt;21&lt;/style&gt;&lt;/DisplayText&gt;&lt;record&gt;&lt;rec-number&gt;49&lt;/rec-number&gt;&lt;foreign-keys&gt;&lt;key app="EN" db-id="9529059ftvw0wqe095wve0snrsz2ww5zztp2" timestamp="1454798085"&gt;49&lt;/key&gt;&lt;/foreign-keys&gt;&lt;ref-type name="Conference Proceedings"&gt;10&lt;/ref-type&gt;&lt;contributors&gt;&lt;authors&gt;&lt;author&gt;Pelowitz, Densie B.&lt;/author&gt;&lt;/authors&gt;&lt;/contributors&gt;&lt;titles&gt;&lt;title&gt;MCNPX Users&amp;apos; Manual Version 2.6.0&lt;/title&gt;&lt;/titles&gt;&lt;dates&gt;&lt;year&gt;2008&lt;/year&gt;&lt;/dates&gt;&lt;urls&gt;&lt;/urls&gt;&lt;/record&gt;&lt;/Cite&gt;&lt;/EndNote&gt;</w:instrText>
      </w:r>
      <w:r w:rsidR="00FE5DE5">
        <w:rPr>
          <w:rFonts w:ascii="Times New Roman" w:eastAsia="Times New Roman" w:hAnsi="Times New Roman" w:cs="Times New Roman"/>
          <w:sz w:val="24"/>
          <w:szCs w:val="24"/>
        </w:rPr>
        <w:fldChar w:fldCharType="end"/>
      </w:r>
      <w:r w:rsidR="00204BCF">
        <w:rPr>
          <w:rFonts w:ascii="Times New Roman" w:eastAsia="Times New Roman" w:hAnsi="Times New Roman" w:cs="Times New Roman"/>
          <w:sz w:val="24"/>
          <w:szCs w:val="24"/>
          <w:vertAlign w:val="superscript"/>
        </w:rPr>
        <w:t xml:space="preserve"> </w:t>
      </w:r>
      <w:r w:rsidR="00017DC5">
        <w:rPr>
          <w:rFonts w:ascii="Times New Roman" w:eastAsia="Times New Roman" w:hAnsi="Times New Roman" w:cs="Times New Roman"/>
          <w:sz w:val="24"/>
          <w:szCs w:val="24"/>
        </w:rPr>
        <w:t xml:space="preserve">underlying TASMICS </w:t>
      </w:r>
      <w:r w:rsidR="006A12AA">
        <w:rPr>
          <w:rFonts w:ascii="Times New Roman" w:eastAsia="Times New Roman" w:hAnsi="Times New Roman" w:cs="Times New Roman"/>
          <w:sz w:val="24"/>
          <w:szCs w:val="24"/>
        </w:rPr>
        <w:t xml:space="preserve">and does not </w:t>
      </w:r>
      <w:r w:rsidR="00963266">
        <w:rPr>
          <w:rFonts w:ascii="Times New Roman" w:eastAsia="Times New Roman" w:hAnsi="Times New Roman" w:cs="Times New Roman"/>
          <w:sz w:val="24"/>
          <w:szCs w:val="24"/>
        </w:rPr>
        <w:t xml:space="preserve">depend on </w:t>
      </w:r>
      <w:r w:rsidR="006A12AA">
        <w:rPr>
          <w:rFonts w:ascii="Times New Roman" w:eastAsia="Times New Roman" w:hAnsi="Times New Roman" w:cs="Times New Roman"/>
          <w:sz w:val="24"/>
          <w:szCs w:val="24"/>
        </w:rPr>
        <w:t xml:space="preserve">such factors. </w:t>
      </w:r>
      <w:r>
        <w:rPr>
          <w:rFonts w:ascii="Times New Roman" w:eastAsia="Times New Roman" w:hAnsi="Times New Roman" w:cs="Times New Roman"/>
          <w:sz w:val="24"/>
          <w:szCs w:val="24"/>
        </w:rPr>
        <w:t xml:space="preserve">Variation in the 60 keV bin is due to the increased energy resolution in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3.0</w:t>
      </w:r>
      <w:r w:rsidR="00963266">
        <w:rPr>
          <w:rFonts w:ascii="Times New Roman" w:eastAsia="Times New Roman" w:hAnsi="Times New Roman" w:cs="Times New Roman"/>
          <w:sz w:val="24"/>
          <w:szCs w:val="24"/>
        </w:rPr>
        <w:t>. S</w:t>
      </w:r>
      <w:r w:rsidR="006A12AA">
        <w:rPr>
          <w:rFonts w:ascii="Times New Roman" w:eastAsia="Times New Roman" w:hAnsi="Times New Roman" w:cs="Times New Roman"/>
          <w:sz w:val="24"/>
          <w:szCs w:val="24"/>
        </w:rPr>
        <w:t xml:space="preserve">pecifically, </w:t>
      </w:r>
      <w:r w:rsidR="00F23402">
        <w:rPr>
          <w:rFonts w:ascii="Times New Roman" w:eastAsia="Times New Roman" w:hAnsi="Times New Roman" w:cs="Times New Roman"/>
          <w:sz w:val="24"/>
          <w:szCs w:val="24"/>
        </w:rPr>
        <w:t xml:space="preserve">the 2 </w:t>
      </w:r>
      <w:proofErr w:type="spellStart"/>
      <w:r w:rsidR="00F23402">
        <w:rPr>
          <w:rFonts w:ascii="Times New Roman" w:eastAsia="Times New Roman" w:hAnsi="Times New Roman" w:cs="Times New Roman"/>
          <w:sz w:val="24"/>
          <w:szCs w:val="24"/>
        </w:rPr>
        <w:t>keV</w:t>
      </w:r>
      <w:proofErr w:type="spellEnd"/>
      <w:r w:rsidR="00F23402">
        <w:rPr>
          <w:rFonts w:ascii="Times New Roman" w:eastAsia="Times New Roman" w:hAnsi="Times New Roman" w:cs="Times New Roman"/>
          <w:sz w:val="24"/>
          <w:szCs w:val="24"/>
        </w:rPr>
        <w:t xml:space="preserve"> energy resolution </w:t>
      </w:r>
      <w:proofErr w:type="spellStart"/>
      <w:r w:rsidR="00F23402">
        <w:rPr>
          <w:rFonts w:ascii="Times New Roman" w:eastAsia="Times New Roman" w:hAnsi="Times New Roman" w:cs="Times New Roman"/>
          <w:sz w:val="24"/>
          <w:szCs w:val="24"/>
        </w:rPr>
        <w:t>Fewell</w:t>
      </w:r>
      <w:proofErr w:type="spellEnd"/>
      <w:r w:rsidR="00F23402">
        <w:rPr>
          <w:rFonts w:ascii="Times New Roman" w:eastAsia="Times New Roman" w:hAnsi="Times New Roman" w:cs="Times New Roman"/>
          <w:sz w:val="24"/>
          <w:szCs w:val="24"/>
        </w:rPr>
        <w:t xml:space="preserve"> et al. data</w:t>
      </w:r>
      <w:r w:rsidR="00CD533C">
        <w:rPr>
          <w:rFonts w:ascii="Times New Roman" w:eastAsia="Times New Roman" w:hAnsi="Times New Roman" w:cs="Times New Roman"/>
          <w:sz w:val="24"/>
          <w:szCs w:val="24"/>
        </w:rPr>
        <w:t>,</w:t>
      </w:r>
      <w:r w:rsidR="00F23402">
        <w:rPr>
          <w:rFonts w:ascii="Times New Roman" w:eastAsia="Times New Roman" w:hAnsi="Times New Roman" w:cs="Times New Roman"/>
          <w:sz w:val="24"/>
          <w:szCs w:val="24"/>
        </w:rPr>
        <w:t xml:space="preserve"> upon which </w:t>
      </w:r>
      <w:proofErr w:type="spellStart"/>
      <w:r w:rsidR="004E3CEA">
        <w:rPr>
          <w:rFonts w:ascii="Times New Roman" w:eastAsia="Times New Roman" w:hAnsi="Times New Roman" w:cs="Times New Roman"/>
          <w:sz w:val="24"/>
          <w:szCs w:val="24"/>
        </w:rPr>
        <w:t>s</w:t>
      </w:r>
      <w:r w:rsidR="00F23402">
        <w:rPr>
          <w:rFonts w:ascii="Times New Roman" w:eastAsia="Times New Roman" w:hAnsi="Times New Roman" w:cs="Times New Roman"/>
          <w:sz w:val="24"/>
          <w:szCs w:val="24"/>
        </w:rPr>
        <w:t>pektr</w:t>
      </w:r>
      <w:proofErr w:type="spellEnd"/>
      <w:r w:rsidR="00F23402">
        <w:rPr>
          <w:rFonts w:ascii="Times New Roman" w:eastAsia="Times New Roman" w:hAnsi="Times New Roman" w:cs="Times New Roman"/>
          <w:sz w:val="24"/>
          <w:szCs w:val="24"/>
        </w:rPr>
        <w:t xml:space="preserve"> 2.0 is based</w:t>
      </w:r>
      <w:r w:rsidR="00CD533C">
        <w:rPr>
          <w:rFonts w:ascii="Times New Roman" w:eastAsia="Times New Roman" w:hAnsi="Times New Roman" w:cs="Times New Roman"/>
          <w:sz w:val="24"/>
          <w:szCs w:val="24"/>
        </w:rPr>
        <w:t>,</w:t>
      </w:r>
      <w:r w:rsidR="00F23402">
        <w:rPr>
          <w:rFonts w:ascii="Times New Roman" w:eastAsia="Times New Roman" w:hAnsi="Times New Roman" w:cs="Times New Roman"/>
          <w:sz w:val="24"/>
          <w:szCs w:val="24"/>
        </w:rPr>
        <w:t xml:space="preserve"> sums both the </w:t>
      </w:r>
      <w:r w:rsidR="00F23402" w:rsidRPr="00B167FF">
        <w:rPr>
          <w:rFonts w:ascii="Times New Roman" w:eastAsia="Times New Roman" w:hAnsi="Times New Roman" w:cs="Times New Roman"/>
          <w:sz w:val="24"/>
          <w:szCs w:val="24"/>
        </w:rPr>
        <w:t>K</w:t>
      </w:r>
      <w:r w:rsidR="00F23402" w:rsidRPr="00B167FF">
        <w:rPr>
          <w:rFonts w:ascii="Times New Roman" w:hAnsi="Times New Roman" w:cs="Times New Roman"/>
          <w:sz w:val="24"/>
          <w:szCs w:val="24"/>
        </w:rPr>
        <w:t>α1 (57.98 keV)</w:t>
      </w:r>
      <w:r w:rsidR="00F23402">
        <w:rPr>
          <w:rFonts w:ascii="Times New Roman" w:eastAsia="Times New Roman" w:hAnsi="Times New Roman" w:cs="Times New Roman"/>
          <w:sz w:val="24"/>
          <w:szCs w:val="24"/>
        </w:rPr>
        <w:t xml:space="preserve"> and </w:t>
      </w:r>
      <w:r w:rsidR="00F23402" w:rsidRPr="00B167FF">
        <w:rPr>
          <w:rFonts w:ascii="Times New Roman" w:hAnsi="Times New Roman" w:cs="Times New Roman"/>
          <w:sz w:val="24"/>
          <w:szCs w:val="24"/>
        </w:rPr>
        <w:t>Kα2 (59.32 keV)</w:t>
      </w:r>
      <w:r w:rsidR="00F23402">
        <w:rPr>
          <w:rFonts w:ascii="Times New Roman" w:hAnsi="Times New Roman" w:cs="Times New Roman"/>
          <w:sz w:val="24"/>
          <w:szCs w:val="24"/>
        </w:rPr>
        <w:t xml:space="preserve"> tungsten edges </w:t>
      </w:r>
      <w:r w:rsidR="00F23402">
        <w:rPr>
          <w:rFonts w:ascii="Times New Roman" w:eastAsia="Times New Roman" w:hAnsi="Times New Roman" w:cs="Times New Roman"/>
          <w:sz w:val="24"/>
          <w:szCs w:val="24"/>
        </w:rPr>
        <w:t xml:space="preserve">into the 60 </w:t>
      </w:r>
      <w:proofErr w:type="spellStart"/>
      <w:r w:rsidR="00F23402">
        <w:rPr>
          <w:rFonts w:ascii="Times New Roman" w:eastAsia="Times New Roman" w:hAnsi="Times New Roman" w:cs="Times New Roman"/>
          <w:sz w:val="24"/>
          <w:szCs w:val="24"/>
        </w:rPr>
        <w:t>keV</w:t>
      </w:r>
      <w:proofErr w:type="spellEnd"/>
      <w:r w:rsidR="00F23402">
        <w:rPr>
          <w:rFonts w:ascii="Times New Roman" w:eastAsia="Times New Roman" w:hAnsi="Times New Roman" w:cs="Times New Roman"/>
          <w:sz w:val="24"/>
          <w:szCs w:val="24"/>
        </w:rPr>
        <w:t xml:space="preserve"> bin</w:t>
      </w:r>
      <w:r w:rsidR="00B46724">
        <w:rPr>
          <w:rFonts w:ascii="Times New Roman" w:eastAsia="Times New Roman" w:hAnsi="Times New Roman" w:cs="Times New Roman"/>
          <w:sz w:val="24"/>
          <w:szCs w:val="24"/>
        </w:rPr>
        <w:t>;</w:t>
      </w:r>
      <w:r w:rsidR="00FE5DE5">
        <w:rPr>
          <w:rFonts w:ascii="Times New Roman" w:eastAsia="Times New Roman" w:hAnsi="Times New Roman" w:cs="Times New Roman"/>
          <w:sz w:val="24"/>
          <w:szCs w:val="24"/>
        </w:rPr>
        <w:fldChar w:fldCharType="begin" w:fldLock="1"/>
      </w:r>
      <w:r w:rsidR="001C1792">
        <w:rPr>
          <w:rFonts w:ascii="Times New Roman" w:eastAsia="Times New Roman" w:hAnsi="Times New Roman" w:cs="Times New Roman"/>
          <w:sz w:val="24"/>
          <w:szCs w:val="24"/>
        </w:rPr>
        <w:instrText>ADDIN CSL_CITATION { "citationItems" : [ { "id" : "ITEM-1", "itemData" : { "author" : [ { "dropping-particle" : "", "family" : "T.R. Fewell", "given" : "", "non-dropping-particle" : "", "parse-names" : false, "suffix" : "" }, { "dropping-particle" : "", "family" : "Shuping", "given" : "R. E.", "non-dropping-particle" : "", "parse-names" : false, "suffix" : "" }, { "dropping-particle" : "", "family" : "Healy", "given" : "K.E.", "non-dropping-particle" : "", "parse-names" : false, "suffix" : "" } ], "container-title" : "HHS Publication", "id" : "ITEM-1", "issued" : { "date-parts" : [ [ "1981" ] ] }, "publisher" : "US Government Printing Office", "publisher-place" : "Washington D.C.", "title" : "Handbook of Computed Tomography X-ray Spectra,", "type" : "book" }, "uris" : [ "http://www.mendeley.com/documents/?uuid=a496e3a5-49e4-4c03-a8ae-2712d616b906" ] } ], "mendeley" : { "formattedCitation" : "&lt;sup&gt;55&lt;/sup&gt;", "plainTextFormattedCitation" : "55", "previouslyFormattedCitation" : "&lt;sup&gt;54&lt;/sup&gt;"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1C1792" w:rsidRPr="001C1792">
        <w:rPr>
          <w:rFonts w:ascii="Times New Roman" w:eastAsia="Times New Roman" w:hAnsi="Times New Roman" w:cs="Times New Roman"/>
          <w:noProof/>
          <w:sz w:val="24"/>
          <w:szCs w:val="24"/>
          <w:vertAlign w:val="superscript"/>
        </w:rPr>
        <w:t>55</w:t>
      </w:r>
      <w:r w:rsidR="00FE5DE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3.0</w:t>
      </w:r>
      <w:r w:rsidR="00017DC5">
        <w:rPr>
          <w:rFonts w:ascii="Times New Roman" w:eastAsia="Times New Roman" w:hAnsi="Times New Roman" w:cs="Times New Roman"/>
          <w:sz w:val="24"/>
          <w:szCs w:val="24"/>
        </w:rPr>
        <w:t>, on the other hand,</w:t>
      </w:r>
      <w:r>
        <w:rPr>
          <w:rFonts w:ascii="Times New Roman" w:eastAsia="Times New Roman" w:hAnsi="Times New Roman" w:cs="Times New Roman"/>
          <w:sz w:val="24"/>
          <w:szCs w:val="24"/>
        </w:rPr>
        <w:t xml:space="preserve"> better resolve</w:t>
      </w:r>
      <w:r w:rsidR="00B4672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characteristic radiation in 1 keV bins.</w:t>
      </w:r>
      <w:r w:rsidR="00FE5DE5">
        <w:rPr>
          <w:rFonts w:ascii="Times New Roman" w:eastAsia="Times New Roman" w:hAnsi="Times New Roman" w:cs="Times New Roman"/>
          <w:sz w:val="24"/>
          <w:szCs w:val="24"/>
        </w:rPr>
        <w:fldChar w:fldCharType="begin"/>
      </w:r>
      <w:r w:rsidR="00DF3ACC">
        <w:rPr>
          <w:rFonts w:ascii="Times New Roman" w:eastAsia="Times New Roman" w:hAnsi="Times New Roman" w:cs="Times New Roman"/>
          <w:sz w:val="24"/>
          <w:szCs w:val="24"/>
        </w:rPr>
        <w:instrText xml:space="preserve"> ADDIN EN.CITE &lt;EndNote&gt;&lt;Cite&gt;&lt;Author&gt;Hernandez&lt;/Author&gt;&lt;Year&gt;2014&lt;/Year&gt;&lt;RecNum&gt;34&lt;/RecNum&gt;&lt;DisplayText&gt;&lt;style face="superscript"&gt;20&lt;/style&gt;&lt;/DisplayText&gt;&lt;record&gt;&lt;rec-number&gt;34&lt;/rec-number&gt;&lt;foreign-keys&gt;&lt;key app="EN" db-id="9529059ftvw0wqe095wve0snrsz2ww5zztp2" timestamp="1454798085"&gt;34&lt;/key&gt;&lt;/foreign-keys&gt;&lt;ref-type name="Journal Article"&gt;17&lt;/ref-type&gt;&lt;contributors&gt;&lt;authors&gt;&lt;author&gt;Hernandez, Andrew M&lt;/author&gt;&lt;author&gt;Boone, John M&lt;/author&gt;&lt;/authors&gt;&lt;/contributors&gt;&lt;titles&gt;&lt;title&gt;Tungsten anode spectral model using interpolating cubic splines: unfiltered x-ray spectra from 20 kV to 640 kV.&lt;/title&gt;&lt;secondary-title&gt;Medical physics&lt;/secondary-title&gt;&lt;/titles&gt;&lt;periodical&gt;&lt;full-title&gt;Medical Physics&lt;/full-title&gt;&lt;/periodical&gt;&lt;pages&gt;042101&lt;/pages&gt;&lt;volume&gt;41&lt;/volume&gt;&lt;keywords&gt;&lt;keyword&gt;diagnostic radiology&lt;/keyword&gt;&lt;keyword&gt;mammography&lt;/keyword&gt;&lt;keyword&gt;monte carlo&lt;/keyword&gt;&lt;keyword&gt;orthovoltage radiation therapy&lt;/keyword&gt;&lt;keyword&gt;tungsten anode&lt;/keyword&gt;&lt;keyword&gt;x-ray spectral model&lt;/keyword&gt;&lt;/keywords&gt;&lt;dates&gt;&lt;year&gt;2014&lt;/year&gt;&lt;/dates&gt;&lt;accession-num&gt;24694149&lt;/accession-num&gt;&lt;urls&gt;&lt;related-urls&gt;&lt;url&gt;http://www.ncbi.nlm.nih.gov/pmc/articles/PMC3985923/pdf/MPHYA6-000041-042101_1.pdf&lt;/url&gt;&lt;/related-urls&gt;&lt;/urls&gt;&lt;electronic-resource-num&gt;10.1118/1.4866216&lt;/electronic-resource-num&gt;&lt;/record&gt;&lt;/Cite&gt;&lt;/EndNote&gt;</w:instrText>
      </w:r>
      <w:r w:rsidR="00FE5DE5">
        <w:rPr>
          <w:rFonts w:ascii="Times New Roman" w:eastAsia="Times New Roman" w:hAnsi="Times New Roman" w:cs="Times New Roman"/>
          <w:sz w:val="24"/>
          <w:szCs w:val="24"/>
        </w:rPr>
        <w:fldChar w:fldCharType="separate"/>
      </w:r>
      <w:r w:rsidR="00204BCF" w:rsidRPr="00204BCF">
        <w:rPr>
          <w:rFonts w:ascii="Times New Roman" w:eastAsia="Times New Roman" w:hAnsi="Times New Roman" w:cs="Times New Roman"/>
          <w:noProof/>
          <w:sz w:val="24"/>
          <w:szCs w:val="24"/>
          <w:vertAlign w:val="superscript"/>
        </w:rPr>
        <w:t>20</w:t>
      </w:r>
      <w:r w:rsidR="00FE5DE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Similarly for the high-energy bins: while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2.0 likely suffers from inaccurate polynomial fitting in the 135 </w:t>
      </w:r>
      <w:proofErr w:type="spellStart"/>
      <w:r>
        <w:rPr>
          <w:rFonts w:ascii="Times New Roman" w:eastAsia="Times New Roman" w:hAnsi="Times New Roman" w:cs="Times New Roman"/>
          <w:sz w:val="24"/>
          <w:szCs w:val="24"/>
        </w:rPr>
        <w:t>keV</w:t>
      </w:r>
      <w:proofErr w:type="spellEnd"/>
      <w:r>
        <w:rPr>
          <w:rFonts w:ascii="Times New Roman" w:eastAsia="Times New Roman" w:hAnsi="Times New Roman" w:cs="Times New Roman"/>
          <w:sz w:val="24"/>
          <w:szCs w:val="24"/>
        </w:rPr>
        <w:t xml:space="preserve"> energy bin</w:t>
      </w:r>
      <w:r w:rsidR="00FE5DE5">
        <w:rPr>
          <w:rFonts w:ascii="Times New Roman" w:eastAsia="Times New Roman" w:hAnsi="Times New Roman" w:cs="Times New Roman"/>
          <w:sz w:val="24"/>
          <w:szCs w:val="24"/>
        </w:rPr>
        <w:fldChar w:fldCharType="begin" w:fldLock="1"/>
      </w:r>
      <w:r w:rsidR="001C1792">
        <w:rPr>
          <w:rFonts w:ascii="Times New Roman" w:eastAsia="Times New Roman" w:hAnsi="Times New Roman" w:cs="Times New Roman"/>
          <w:sz w:val="24"/>
          <w:szCs w:val="24"/>
        </w:rPr>
        <w:instrText>ADDIN CSL_CITATION { "citationItems" : [ { "id" : "ITEM-1", "itemData" : { "DOI" : "10.1118/1.597953", "ISBN" : "0014355379506", "ISSN" : "00942405", "PMID" : "9394272", "abstract" : "A tungsten anode spectral model using interpolating polynomials (TASMIP) was used to compute x-ray spectra at 1 keV intervals over the range from 30 kV to 140 kV. The TASMIP is not semi-empirical and uses no physical assumptions regarding x-ray production, but rather interpolates measured constant potential x-ray spectra published by Fewell et al. [Handbook of Computed Tomography X-ray Spectra (U.S. Government Printing Office, Washington, D.C., 1981)]. X-ray output measurements (mR/mAs measured at 1 m) were made on a calibrated constant potential generator in our laboratory from 50 kV to 124 kV, and with 0-5 mm added aluminum filtration. The Fewell spectra were slightly modified (numerically hardened) and normalized based on the attenuation and output characteristics of a constant potential generator and metal-insert x-ray tube in our laboratory. Then, using the modified Fewell spectra of different kVs, the photon fluence phi at each 1 keV energy bin (E) over energies from 10 keV to 140 keV was characterized using polynomial functions of the form phi (E) = a0[E] + a1[E] kV + a2[E] kV2 + ... + a(n)[E] kVn. A total of 131 polynomial functions were used to calculate accurate x-ray spectra, each function requiring between two and four terms. The resulting TASMIP algorithm produced x-ray spectra that match both the quality and quantity characteristics of the x-ray system in our laboratory. For photon fluences above 10% of the peak fluence in the spectrum, the average percent difference (and standard deviation) between the modified Fewell spectra and the TASMIP photon fluence was -1.43% (3.8%) for the 50 kV spectrum, -0.89% (1.37%) for the 70 kV spectrum, and for the 80, 90, 100, 110, 120, 130 and 140 kV spectra, the mean differences between spectra were all less than 0.20% and the standard deviations were less than approximately 1.1%. The model was also extended to include the effects of generator-induced kV ripple. Finally, the x-ray photon fluence in the units of photons/mm2 per mR was calculated as a function of HVL, kV, and ripple factor, for various (water-equivalent) patient thicknesses (0, 10, 20, and 30 cm). These values may be useful for computing the detective quantum efficiency, DQE(f), of x-ray detector systems. The TASMIP algorithm and ancillary data are made available on line at http:/(/)www.aip.org/epaps/epaps.html.", "author" : [ { "dropping-particle" : "", "family" : "Boone", "given" : "J M", "non-dropping-particle" : "", "parse-names" : false, "suffix" : "" }, { "dropping-particle" : "", "family" : "Seibert", "given" : "J a", "non-dropping-particle" : "", "parse-names" : false, "suffix" : "" } ], "container-title" : "Medical physics", "id" : "ITEM-1", "issue" : "11", "issued" : { "date-parts" : [ [ "1997" ] ] }, "page" : "1661-1670", "title" : "An accurate method for computer-generating tungsten anode x-ray spectra from 30 to 140 kV.", "type" : "article-journal", "volume" : "24" }, "uris" : [ "http://www.mendeley.com/documents/?uuid=5a7392b2-34ed-465c-8fb6-bb96a4f472c4" ] } ], "mendeley" : { "formattedCitation" : "&lt;sup&gt;54&lt;/sup&gt;", "plainTextFormattedCitation" : "54", "previouslyFormattedCitation" : "&lt;sup&gt;53&lt;/sup&gt;"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1C1792" w:rsidRPr="001C1792">
        <w:rPr>
          <w:rFonts w:ascii="Times New Roman" w:eastAsia="Times New Roman" w:hAnsi="Times New Roman" w:cs="Times New Roman"/>
          <w:noProof/>
          <w:sz w:val="24"/>
          <w:szCs w:val="24"/>
          <w:vertAlign w:val="superscript"/>
        </w:rPr>
        <w:t>54</w:t>
      </w:r>
      <w:r w:rsidR="00FE5DE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3.0 uses a spectral model defined up to 640 kV</w:t>
      </w:r>
      <w:r w:rsidR="00FE5DE5">
        <w:rPr>
          <w:rFonts w:ascii="Times New Roman" w:eastAsia="Times New Roman" w:hAnsi="Times New Roman" w:cs="Times New Roman"/>
          <w:sz w:val="24"/>
          <w:szCs w:val="24"/>
        </w:rPr>
        <w:fldChar w:fldCharType="begin"/>
      </w:r>
      <w:r w:rsidR="00DF3ACC">
        <w:rPr>
          <w:rFonts w:ascii="Times New Roman" w:eastAsia="Times New Roman" w:hAnsi="Times New Roman" w:cs="Times New Roman"/>
          <w:sz w:val="24"/>
          <w:szCs w:val="24"/>
        </w:rPr>
        <w:instrText xml:space="preserve"> ADDIN EN.CITE &lt;EndNote&gt;&lt;Cite&gt;&lt;Author&gt;Hernandez&lt;/Author&gt;&lt;Year&gt;2014&lt;/Year&gt;&lt;RecNum&gt;34&lt;/RecNum&gt;&lt;DisplayText&gt;&lt;style face="superscript"&gt;20&lt;/style&gt;&lt;/DisplayText&gt;&lt;record&gt;&lt;rec-number&gt;34&lt;/rec-number&gt;&lt;foreign-keys&gt;&lt;key app="EN" db-id="9529059ftvw0wqe095wve0snrsz2ww5zztp2" timestamp="1454798085"&gt;34&lt;/key&gt;&lt;/foreign-keys&gt;&lt;ref-type name="Journal Article"&gt;17&lt;/ref-type&gt;&lt;contributors&gt;&lt;authors&gt;&lt;author&gt;Hernandez, Andrew M&lt;/author&gt;&lt;author&gt;Boone, John M&lt;/author&gt;&lt;/authors&gt;&lt;/contributors&gt;&lt;titles&gt;&lt;title&gt;Tungsten anode spectral model using interpolating cubic splines: unfiltered x-ray spectra from 20 kV to 640 kV.&lt;/title&gt;&lt;secondary-title&gt;Medical physics&lt;/secondary-title&gt;&lt;/titles&gt;&lt;periodical&gt;&lt;full-title&gt;Medical Physics&lt;/full-title&gt;&lt;/periodical&gt;&lt;pages&gt;042101&lt;/pages&gt;&lt;volume&gt;41&lt;/volume&gt;&lt;keywords&gt;&lt;keyword&gt;diagnostic radiology&lt;/keyword&gt;&lt;keyword&gt;mammography&lt;/keyword&gt;&lt;keyword&gt;monte carlo&lt;/keyword&gt;&lt;keyword&gt;orthovoltage radiation therapy&lt;/keyword&gt;&lt;keyword&gt;tungsten anode&lt;/keyword&gt;&lt;keyword&gt;x-ray spectral model&lt;/keyword&gt;&lt;/keywords&gt;&lt;dates&gt;&lt;year&gt;2014&lt;/year&gt;&lt;/dates&gt;&lt;accession-num&gt;24694149&lt;/accession-num&gt;&lt;urls&gt;&lt;related-urls&gt;&lt;url&gt;http://www.ncbi.nlm.nih.gov/pmc/articles/PMC3985923/pdf/MPHYA6-000041-042101_1.pdf&lt;/url&gt;&lt;/related-urls&gt;&lt;/urls&gt;&lt;electronic-resource-num&gt;10.1118/1.4866216&lt;/electronic-resource-num&gt;&lt;/record&gt;&lt;/Cite&gt;&lt;/EndNote&gt;</w:instrText>
      </w:r>
      <w:r w:rsidR="00FE5DE5">
        <w:rPr>
          <w:rFonts w:ascii="Times New Roman" w:eastAsia="Times New Roman" w:hAnsi="Times New Roman" w:cs="Times New Roman"/>
          <w:sz w:val="24"/>
          <w:szCs w:val="24"/>
        </w:rPr>
        <w:fldChar w:fldCharType="separate"/>
      </w:r>
      <w:r w:rsidR="00C94986" w:rsidRPr="00C94986">
        <w:rPr>
          <w:rFonts w:ascii="Times New Roman" w:eastAsia="Times New Roman" w:hAnsi="Times New Roman" w:cs="Times New Roman"/>
          <w:noProof/>
          <w:sz w:val="24"/>
          <w:szCs w:val="24"/>
          <w:vertAlign w:val="superscript"/>
        </w:rPr>
        <w:t>20</w:t>
      </w:r>
      <w:r w:rsidR="00FE5DE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and produces a more accurate fit. </w:t>
      </w:r>
      <w:r w:rsidR="008F4C9D">
        <w:rPr>
          <w:rFonts w:ascii="Times New Roman" w:eastAsia="Times New Roman" w:hAnsi="Times New Roman" w:cs="Times New Roman"/>
          <w:sz w:val="24"/>
          <w:szCs w:val="24"/>
        </w:rPr>
        <w:t xml:space="preserve">Although the discrepancy in the high-energy bin appears large in terms of percent difference, the error is small in terms of the absolute fluence. </w:t>
      </w:r>
    </w:p>
    <w:p w:rsidR="00B01A34" w:rsidRDefault="0043611A" w:rsidP="00587C1C">
      <w:pPr>
        <w:spacing w:line="480" w:lineRule="auto"/>
        <w:jc w:val="center"/>
      </w:pPr>
      <w:r>
        <w:rPr>
          <w:noProof/>
        </w:rPr>
        <w:lastRenderedPageBreak/>
        <w:drawing>
          <wp:inline distT="0" distB="0" distL="0" distR="0">
            <wp:extent cx="5810250" cy="25466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png"/>
                    <pic:cNvPicPr/>
                  </pic:nvPicPr>
                  <pic:blipFill rotWithShape="1">
                    <a:blip r:embed="rId15" cstate="print">
                      <a:extLst>
                        <a:ext uri="{28A0092B-C50C-407E-A947-70E740481C1C}">
                          <a14:useLocalDpi xmlns:a14="http://schemas.microsoft.com/office/drawing/2010/main" val="0"/>
                        </a:ext>
                      </a:extLst>
                    </a:blip>
                    <a:srcRect l="4827" t="6356" r="9584" b="2465"/>
                    <a:stretch/>
                  </pic:blipFill>
                  <pic:spPr bwMode="auto">
                    <a:xfrm>
                      <a:off x="0" y="0"/>
                      <a:ext cx="5835560" cy="2557772"/>
                    </a:xfrm>
                    <a:prstGeom prst="rect">
                      <a:avLst/>
                    </a:prstGeom>
                    <a:ln>
                      <a:noFill/>
                    </a:ln>
                    <a:extLst>
                      <a:ext uri="{53640926-AAD7-44D8-BBD7-CCE9431645EC}">
                        <a14:shadowObscured xmlns:a14="http://schemas.microsoft.com/office/drawing/2010/main"/>
                      </a:ext>
                    </a:extLst>
                  </pic:spPr>
                </pic:pic>
              </a:graphicData>
            </a:graphic>
          </wp:inline>
        </w:drawing>
      </w:r>
    </w:p>
    <w:p w:rsidR="00A4081B" w:rsidRDefault="00963266" w:rsidP="00A4081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4A58FC">
        <w:rPr>
          <w:rFonts w:ascii="Times New Roman" w:eastAsia="Times New Roman" w:hAnsi="Times New Roman" w:cs="Times New Roman"/>
          <w:sz w:val="24"/>
          <w:szCs w:val="24"/>
        </w:rPr>
        <w:t xml:space="preserve">1. Comparison between </w:t>
      </w:r>
      <w:proofErr w:type="spellStart"/>
      <w:r w:rsidR="004E3CEA">
        <w:rPr>
          <w:rFonts w:ascii="Times New Roman" w:eastAsia="Times New Roman" w:hAnsi="Times New Roman" w:cs="Times New Roman"/>
          <w:sz w:val="24"/>
          <w:szCs w:val="24"/>
        </w:rPr>
        <w:t>s</w:t>
      </w:r>
      <w:r w:rsidR="004A58FC">
        <w:rPr>
          <w:rFonts w:ascii="Times New Roman" w:eastAsia="Times New Roman" w:hAnsi="Times New Roman" w:cs="Times New Roman"/>
          <w:sz w:val="24"/>
          <w:szCs w:val="24"/>
        </w:rPr>
        <w:t>pektr</w:t>
      </w:r>
      <w:proofErr w:type="spellEnd"/>
      <w:r w:rsidR="004A58FC">
        <w:rPr>
          <w:rFonts w:ascii="Times New Roman" w:eastAsia="Times New Roman" w:hAnsi="Times New Roman" w:cs="Times New Roman"/>
          <w:sz w:val="24"/>
          <w:szCs w:val="24"/>
        </w:rPr>
        <w:t xml:space="preserve"> 2.0 and 3.0</w:t>
      </w:r>
      <w:r w:rsidR="00933E7E">
        <w:rPr>
          <w:rFonts w:ascii="Times New Roman" w:eastAsia="Times New Roman" w:hAnsi="Times New Roman" w:cs="Times New Roman"/>
          <w:sz w:val="24"/>
          <w:szCs w:val="24"/>
        </w:rPr>
        <w:t xml:space="preserve"> </w:t>
      </w:r>
      <w:r w:rsidR="004A58FC">
        <w:rPr>
          <w:rFonts w:ascii="Times New Roman" w:eastAsia="Times New Roman" w:hAnsi="Times New Roman" w:cs="Times New Roman"/>
          <w:sz w:val="24"/>
          <w:szCs w:val="24"/>
        </w:rPr>
        <w:t>implementations of TASMIP and</w:t>
      </w:r>
      <w:r w:rsidR="00933E7E">
        <w:rPr>
          <w:rFonts w:ascii="Times New Roman" w:eastAsia="Times New Roman" w:hAnsi="Times New Roman" w:cs="Times New Roman"/>
          <w:sz w:val="24"/>
          <w:szCs w:val="24"/>
        </w:rPr>
        <w:t xml:space="preserve"> </w:t>
      </w:r>
      <w:r w:rsidR="004A58FC">
        <w:rPr>
          <w:rFonts w:ascii="Times New Roman" w:eastAsia="Times New Roman" w:hAnsi="Times New Roman" w:cs="Times New Roman"/>
          <w:sz w:val="24"/>
          <w:szCs w:val="24"/>
        </w:rPr>
        <w:t xml:space="preserve">TASMICS, respectively. (a) </w:t>
      </w:r>
      <w:r w:rsidR="00A5215E">
        <w:rPr>
          <w:rFonts w:ascii="Times New Roman" w:eastAsia="Times New Roman" w:hAnsi="Times New Roman" w:cs="Times New Roman"/>
          <w:sz w:val="24"/>
          <w:szCs w:val="24"/>
        </w:rPr>
        <w:t>S</w:t>
      </w:r>
      <w:r w:rsidR="004A58FC">
        <w:rPr>
          <w:rFonts w:ascii="Times New Roman" w:eastAsia="Times New Roman" w:hAnsi="Times New Roman" w:cs="Times New Roman"/>
          <w:sz w:val="24"/>
          <w:szCs w:val="24"/>
        </w:rPr>
        <w:t xml:space="preserve">pectra computed at 140 kV emphasizing the difference at tungsten K-edge energies. (b) </w:t>
      </w:r>
      <w:bookmarkStart w:id="13" w:name="OLE_LINK14"/>
      <w:bookmarkStart w:id="14" w:name="OLE_LINK15"/>
      <w:bookmarkStart w:id="15" w:name="OLE_LINK16"/>
      <w:r w:rsidR="004A58FC">
        <w:rPr>
          <w:rFonts w:ascii="Times New Roman" w:eastAsia="Times New Roman" w:hAnsi="Times New Roman" w:cs="Times New Roman"/>
          <w:sz w:val="24"/>
          <w:szCs w:val="24"/>
        </w:rPr>
        <w:t xml:space="preserve">Boxplot of the percent difference in photon fluence computed in each energy bin for beam energies ranging from </w:t>
      </w:r>
      <w:r w:rsidR="002075CB" w:rsidRPr="0043611A">
        <w:rPr>
          <w:rFonts w:ascii="Times New Roman" w:eastAsia="Times New Roman" w:hAnsi="Times New Roman" w:cs="Times New Roman"/>
          <w:color w:val="0000CC"/>
          <w:sz w:val="24"/>
          <w:szCs w:val="24"/>
        </w:rPr>
        <w:t>3</w:t>
      </w:r>
      <w:r w:rsidR="004A58FC" w:rsidRPr="0043611A">
        <w:rPr>
          <w:rFonts w:ascii="Times New Roman" w:eastAsia="Times New Roman" w:hAnsi="Times New Roman" w:cs="Times New Roman"/>
          <w:color w:val="0000CC"/>
          <w:sz w:val="24"/>
          <w:szCs w:val="24"/>
        </w:rPr>
        <w:t>0 to 1</w:t>
      </w:r>
      <w:r w:rsidR="002075CB" w:rsidRPr="0043611A">
        <w:rPr>
          <w:rFonts w:ascii="Times New Roman" w:eastAsia="Times New Roman" w:hAnsi="Times New Roman" w:cs="Times New Roman"/>
          <w:color w:val="0000CC"/>
          <w:sz w:val="24"/>
          <w:szCs w:val="24"/>
        </w:rPr>
        <w:t>4</w:t>
      </w:r>
      <w:r w:rsidR="004A58FC" w:rsidRPr="0043611A">
        <w:rPr>
          <w:rFonts w:ascii="Times New Roman" w:eastAsia="Times New Roman" w:hAnsi="Times New Roman" w:cs="Times New Roman"/>
          <w:color w:val="0000CC"/>
          <w:sz w:val="24"/>
          <w:szCs w:val="24"/>
        </w:rPr>
        <w:t>0 kV</w:t>
      </w:r>
      <w:r w:rsidR="004A58FC">
        <w:rPr>
          <w:rFonts w:ascii="Times New Roman" w:eastAsia="Times New Roman" w:hAnsi="Times New Roman" w:cs="Times New Roman"/>
          <w:sz w:val="24"/>
          <w:szCs w:val="24"/>
        </w:rPr>
        <w:t xml:space="preserve">. </w:t>
      </w:r>
      <w:bookmarkEnd w:id="13"/>
      <w:bookmarkEnd w:id="14"/>
      <w:bookmarkEnd w:id="15"/>
    </w:p>
    <w:p w:rsidR="00C26994" w:rsidRDefault="00C26994" w:rsidP="00A4081B">
      <w:pPr>
        <w:spacing w:line="240" w:lineRule="auto"/>
        <w:jc w:val="both"/>
        <w:rPr>
          <w:rFonts w:ascii="Times New Roman" w:eastAsia="Times New Roman" w:hAnsi="Times New Roman" w:cs="Times New Roman"/>
          <w:sz w:val="24"/>
          <w:szCs w:val="24"/>
        </w:rPr>
      </w:pPr>
    </w:p>
    <w:p w:rsidR="00B01A34" w:rsidRDefault="004A58FC" w:rsidP="00A4081B">
      <w:pPr>
        <w:numPr>
          <w:ilvl w:val="0"/>
          <w:numId w:val="1"/>
        </w:numPr>
        <w:spacing w:after="0"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spektrSpectrum() Parametrization</w:t>
      </w:r>
    </w:p>
    <w:p w:rsidR="00B01A34" w:rsidRDefault="004A58FC" w:rsidP="00B02081">
      <w:pPr>
        <w:numPr>
          <w:ilvl w:val="0"/>
          <w:numId w:val="3"/>
        </w:numPr>
        <w:tabs>
          <w:tab w:val="left" w:pos="1530"/>
        </w:tabs>
        <w:spacing w:after="0" w:line="480" w:lineRule="auto"/>
        <w:ind w:left="360" w:hanging="360"/>
        <w:contextualSpacing/>
        <w:rPr>
          <w:sz w:val="24"/>
          <w:szCs w:val="24"/>
        </w:rPr>
      </w:pPr>
      <w:r>
        <w:rPr>
          <w:rFonts w:ascii="Times New Roman" w:eastAsia="Times New Roman" w:hAnsi="Times New Roman" w:cs="Times New Roman"/>
          <w:b/>
          <w:sz w:val="24"/>
          <w:szCs w:val="24"/>
        </w:rPr>
        <w:t xml:space="preserve">Matching </w:t>
      </w:r>
      <w:proofErr w:type="spellStart"/>
      <w:r w:rsidR="003B1E95">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pektr</w:t>
      </w:r>
      <w:proofErr w:type="spellEnd"/>
      <w:r>
        <w:rPr>
          <w:rFonts w:ascii="Times New Roman" w:eastAsia="Times New Roman" w:hAnsi="Times New Roman" w:cs="Times New Roman"/>
          <w:b/>
          <w:sz w:val="24"/>
          <w:szCs w:val="24"/>
        </w:rPr>
        <w:t xml:space="preserve"> 2.0 (TASMIP) and </w:t>
      </w:r>
      <w:proofErr w:type="spellStart"/>
      <w:r w:rsidR="003B1E95">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pektr</w:t>
      </w:r>
      <w:proofErr w:type="spellEnd"/>
      <w:r>
        <w:rPr>
          <w:rFonts w:ascii="Times New Roman" w:eastAsia="Times New Roman" w:hAnsi="Times New Roman" w:cs="Times New Roman"/>
          <w:b/>
          <w:sz w:val="24"/>
          <w:szCs w:val="24"/>
        </w:rPr>
        <w:t xml:space="preserve"> 3.0 (TASMICS) </w:t>
      </w:r>
    </w:p>
    <w:p w:rsidR="00B01A34" w:rsidRPr="00471D2E" w:rsidRDefault="004A58FC" w:rsidP="00661C5D">
      <w:pPr>
        <w:spacing w:line="480" w:lineRule="auto"/>
        <w:jc w:val="both"/>
        <w:rPr>
          <w:rFonts w:ascii="Times New Roman" w:eastAsia="Times New Roman" w:hAnsi="Times New Roman" w:cs="Times New Roman"/>
          <w:sz w:val="24"/>
          <w:szCs w:val="24"/>
        </w:rPr>
      </w:pPr>
      <w:bookmarkStart w:id="16" w:name="h.5xdegttb8pc6" w:colFirst="0" w:colLast="0"/>
      <w:bookmarkEnd w:id="16"/>
      <w:r>
        <w:rPr>
          <w:rFonts w:ascii="Times New Roman" w:eastAsia="Times New Roman" w:hAnsi="Times New Roman" w:cs="Times New Roman"/>
          <w:sz w:val="24"/>
          <w:szCs w:val="24"/>
        </w:rPr>
        <w:t>Due to differences in</w:t>
      </w:r>
      <w:r w:rsidR="00933E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model generation parameters (e.g., inherent filtration and normalization), TASMICS /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3.0 and TASMIP /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2.0 differ in </w:t>
      </w:r>
      <w:r w:rsidR="00747835">
        <w:rPr>
          <w:rFonts w:ascii="Times New Roman" w:eastAsia="Times New Roman" w:hAnsi="Times New Roman" w:cs="Times New Roman"/>
          <w:sz w:val="24"/>
          <w:szCs w:val="24"/>
        </w:rPr>
        <w:t xml:space="preserve">their basic spectra and </w:t>
      </w:r>
      <w:r>
        <w:rPr>
          <w:rFonts w:ascii="Times New Roman" w:eastAsia="Times New Roman" w:hAnsi="Times New Roman" w:cs="Times New Roman"/>
          <w:sz w:val="24"/>
          <w:szCs w:val="24"/>
        </w:rPr>
        <w:t xml:space="preserve">tube output </w:t>
      </w:r>
      <w:r w:rsidR="00747835">
        <w:rPr>
          <w:rFonts w:ascii="Times New Roman" w:eastAsia="Times New Roman" w:hAnsi="Times New Roman" w:cs="Times New Roman"/>
          <w:sz w:val="24"/>
          <w:szCs w:val="24"/>
        </w:rPr>
        <w:t xml:space="preserve">characteristics – e.g., the </w:t>
      </w:r>
      <w:proofErr w:type="spellStart"/>
      <w:r w:rsidR="00840871" w:rsidRPr="004E6556">
        <w:rPr>
          <w:rFonts w:ascii="Times New Roman" w:eastAsia="Times New Roman" w:hAnsi="Times New Roman" w:cs="Times New Roman"/>
          <w:color w:val="0000CC"/>
          <w:sz w:val="24"/>
          <w:szCs w:val="24"/>
        </w:rPr>
        <w:t>mGy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at 100 cm from the source. To account for </w:t>
      </w:r>
      <w:r w:rsidR="00747835">
        <w:rPr>
          <w:rFonts w:ascii="Times New Roman" w:eastAsia="Times New Roman" w:hAnsi="Times New Roman" w:cs="Times New Roman"/>
          <w:sz w:val="24"/>
          <w:szCs w:val="24"/>
        </w:rPr>
        <w:t>such differences</w:t>
      </w:r>
      <w:r>
        <w:rPr>
          <w:rFonts w:ascii="Times New Roman" w:eastAsia="Times New Roman" w:hAnsi="Times New Roman" w:cs="Times New Roman"/>
          <w:sz w:val="24"/>
          <w:szCs w:val="24"/>
        </w:rPr>
        <w:t xml:space="preserve">,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3.0 </w:t>
      </w:r>
      <w:r w:rsidR="00747835">
        <w:rPr>
          <w:rFonts w:ascii="Times New Roman" w:eastAsia="Times New Roman" w:hAnsi="Times New Roman" w:cs="Times New Roman"/>
          <w:sz w:val="24"/>
          <w:szCs w:val="24"/>
        </w:rPr>
        <w:t xml:space="preserve">includes optional </w:t>
      </w:r>
      <w:r>
        <w:rPr>
          <w:rFonts w:ascii="Times New Roman" w:eastAsia="Times New Roman" w:hAnsi="Times New Roman" w:cs="Times New Roman"/>
          <w:sz w:val="24"/>
          <w:szCs w:val="24"/>
        </w:rPr>
        <w:t xml:space="preserve">inherent </w:t>
      </w:r>
      <w:r w:rsidR="00747835">
        <w:rPr>
          <w:rFonts w:ascii="Times New Roman" w:eastAsia="Times New Roman" w:hAnsi="Times New Roman" w:cs="Times New Roman"/>
          <w:sz w:val="24"/>
          <w:szCs w:val="24"/>
        </w:rPr>
        <w:t xml:space="preserve">filtration by </w:t>
      </w:r>
      <w:r>
        <w:rPr>
          <w:rFonts w:ascii="Times New Roman" w:eastAsia="Times New Roman" w:hAnsi="Times New Roman" w:cs="Times New Roman"/>
          <w:sz w:val="24"/>
          <w:szCs w:val="24"/>
        </w:rPr>
        <w:t>1.6 mm Al to match the inherent filtration of TASMIP</w:t>
      </w:r>
      <w:r w:rsidR="003D1564">
        <w:rPr>
          <w:rFonts w:ascii="Times New Roman" w:eastAsia="Times New Roman" w:hAnsi="Times New Roman" w:cs="Times New Roman"/>
          <w:sz w:val="24"/>
          <w:szCs w:val="24"/>
        </w:rPr>
        <w:t xml:space="preserve">. </w:t>
      </w:r>
      <w:r w:rsidR="00471D2E">
        <w:rPr>
          <w:rFonts w:ascii="Times New Roman" w:eastAsia="Times New Roman" w:hAnsi="Times New Roman" w:cs="Times New Roman"/>
          <w:sz w:val="24"/>
          <w:szCs w:val="24"/>
        </w:rPr>
        <w:t>Normalizing the tube output (</w:t>
      </w:r>
      <w:proofErr w:type="spellStart"/>
      <w:r w:rsidR="00840871" w:rsidRPr="004E6556">
        <w:rPr>
          <w:rFonts w:ascii="Times New Roman" w:eastAsia="Times New Roman" w:hAnsi="Times New Roman" w:cs="Times New Roman"/>
          <w:color w:val="0000CC"/>
          <w:sz w:val="24"/>
          <w:szCs w:val="24"/>
        </w:rPr>
        <w:t>mGy</w:t>
      </w:r>
      <w:proofErr w:type="spellEnd"/>
      <w:r w:rsidR="00471D2E">
        <w:rPr>
          <w:rFonts w:ascii="Times New Roman" w:eastAsia="Times New Roman" w:hAnsi="Times New Roman" w:cs="Times New Roman"/>
          <w:sz w:val="24"/>
          <w:szCs w:val="24"/>
        </w:rPr>
        <w:t>/</w:t>
      </w:r>
      <w:proofErr w:type="spellStart"/>
      <w:r w:rsidR="00471D2E">
        <w:rPr>
          <w:rFonts w:ascii="Times New Roman" w:eastAsia="Times New Roman" w:hAnsi="Times New Roman" w:cs="Times New Roman"/>
          <w:sz w:val="24"/>
          <w:szCs w:val="24"/>
        </w:rPr>
        <w:t>mAs</w:t>
      </w:r>
      <w:proofErr w:type="spellEnd"/>
      <w:r w:rsidR="00471D2E">
        <w:rPr>
          <w:rFonts w:ascii="Times New Roman" w:eastAsia="Times New Roman" w:hAnsi="Times New Roman" w:cs="Times New Roman"/>
          <w:sz w:val="24"/>
          <w:szCs w:val="24"/>
        </w:rPr>
        <w:t xml:space="preserve"> at 100 cm from the source) of</w:t>
      </w:r>
      <w:r w:rsidR="00200778">
        <w:rPr>
          <w:rFonts w:ascii="Times New Roman" w:eastAsia="Times New Roman" w:hAnsi="Times New Roman" w:cs="Times New Roman"/>
          <w:sz w:val="24"/>
          <w:szCs w:val="24"/>
        </w:rPr>
        <w:t xml:space="preserve"> </w:t>
      </w:r>
      <w:proofErr w:type="spellStart"/>
      <w:r w:rsidR="004E3CEA">
        <w:rPr>
          <w:rFonts w:ascii="Times New Roman" w:eastAsia="Times New Roman" w:hAnsi="Times New Roman" w:cs="Times New Roman"/>
          <w:sz w:val="24"/>
          <w:szCs w:val="24"/>
        </w:rPr>
        <w:t>s</w:t>
      </w:r>
      <w:r w:rsidR="00017DC5">
        <w:rPr>
          <w:rFonts w:ascii="Times New Roman" w:eastAsia="Times New Roman" w:hAnsi="Times New Roman" w:cs="Times New Roman"/>
          <w:sz w:val="24"/>
          <w:szCs w:val="24"/>
        </w:rPr>
        <w:t>pektr</w:t>
      </w:r>
      <w:proofErr w:type="spellEnd"/>
      <w:r w:rsidR="00017DC5">
        <w:rPr>
          <w:rFonts w:ascii="Times New Roman" w:eastAsia="Times New Roman" w:hAnsi="Times New Roman" w:cs="Times New Roman"/>
          <w:sz w:val="24"/>
          <w:szCs w:val="24"/>
        </w:rPr>
        <w:t xml:space="preserve"> 3.0 calculations </w:t>
      </w:r>
      <w:r w:rsidR="00471D2E">
        <w:rPr>
          <w:rFonts w:ascii="Times New Roman" w:eastAsia="Times New Roman" w:hAnsi="Times New Roman" w:cs="Times New Roman"/>
          <w:sz w:val="24"/>
          <w:szCs w:val="24"/>
        </w:rPr>
        <w:t xml:space="preserve">to </w:t>
      </w:r>
      <w:r w:rsidR="00017DC5">
        <w:rPr>
          <w:rFonts w:ascii="Times New Roman" w:eastAsia="Times New Roman" w:hAnsi="Times New Roman" w:cs="Times New Roman"/>
          <w:sz w:val="24"/>
          <w:szCs w:val="24"/>
        </w:rPr>
        <w:t xml:space="preserve">those of </w:t>
      </w:r>
      <w:proofErr w:type="spellStart"/>
      <w:r w:rsidR="004E3CEA">
        <w:rPr>
          <w:rFonts w:ascii="Times New Roman" w:eastAsia="Times New Roman" w:hAnsi="Times New Roman" w:cs="Times New Roman"/>
          <w:sz w:val="24"/>
          <w:szCs w:val="24"/>
        </w:rPr>
        <w:t>s</w:t>
      </w:r>
      <w:r w:rsidR="00017DC5">
        <w:rPr>
          <w:rFonts w:ascii="Times New Roman" w:eastAsia="Times New Roman" w:hAnsi="Times New Roman" w:cs="Times New Roman"/>
          <w:sz w:val="24"/>
          <w:szCs w:val="24"/>
        </w:rPr>
        <w:t>pektr</w:t>
      </w:r>
      <w:proofErr w:type="spellEnd"/>
      <w:r w:rsidR="00017DC5">
        <w:rPr>
          <w:rFonts w:ascii="Times New Roman" w:eastAsia="Times New Roman" w:hAnsi="Times New Roman" w:cs="Times New Roman"/>
          <w:sz w:val="24"/>
          <w:szCs w:val="24"/>
        </w:rPr>
        <w:t xml:space="preserve"> 2.0 </w:t>
      </w:r>
      <w:r w:rsidR="00471D2E">
        <w:rPr>
          <w:rFonts w:ascii="Times New Roman" w:eastAsia="Times New Roman" w:hAnsi="Times New Roman" w:cs="Times New Roman"/>
          <w:sz w:val="24"/>
          <w:szCs w:val="24"/>
        </w:rPr>
        <w:t xml:space="preserve">provides </w:t>
      </w:r>
      <w:r w:rsidR="00933E7E">
        <w:rPr>
          <w:rFonts w:ascii="Times New Roman" w:eastAsia="Times New Roman" w:hAnsi="Times New Roman" w:cs="Times New Roman"/>
          <w:sz w:val="24"/>
          <w:szCs w:val="24"/>
        </w:rPr>
        <w:t>a</w:t>
      </w:r>
      <w:r w:rsidR="00471D2E">
        <w:rPr>
          <w:rFonts w:ascii="Times New Roman" w:eastAsia="Times New Roman" w:hAnsi="Times New Roman" w:cs="Times New Roman"/>
          <w:sz w:val="24"/>
          <w:szCs w:val="24"/>
        </w:rPr>
        <w:t xml:space="preserve"> close match between </w:t>
      </w:r>
      <w:proofErr w:type="spellStart"/>
      <w:r w:rsidR="004E3CEA">
        <w:rPr>
          <w:rFonts w:ascii="Times New Roman" w:eastAsia="Times New Roman" w:hAnsi="Times New Roman" w:cs="Times New Roman"/>
          <w:sz w:val="24"/>
          <w:szCs w:val="24"/>
        </w:rPr>
        <w:t>s</w:t>
      </w:r>
      <w:r w:rsidR="00BB2990">
        <w:rPr>
          <w:rFonts w:ascii="Times New Roman" w:eastAsia="Times New Roman" w:hAnsi="Times New Roman" w:cs="Times New Roman"/>
          <w:sz w:val="24"/>
          <w:szCs w:val="24"/>
        </w:rPr>
        <w:t>pektr</w:t>
      </w:r>
      <w:proofErr w:type="spellEnd"/>
      <w:r w:rsidR="00BB2990">
        <w:rPr>
          <w:rFonts w:ascii="Times New Roman" w:eastAsia="Times New Roman" w:hAnsi="Times New Roman" w:cs="Times New Roman"/>
          <w:sz w:val="24"/>
          <w:szCs w:val="24"/>
        </w:rPr>
        <w:t xml:space="preserve"> 2.0 </w:t>
      </w:r>
      <w:r w:rsidR="00471D2E">
        <w:rPr>
          <w:rFonts w:ascii="Times New Roman" w:eastAsia="Times New Roman" w:hAnsi="Times New Roman" w:cs="Times New Roman"/>
          <w:sz w:val="24"/>
          <w:szCs w:val="24"/>
        </w:rPr>
        <w:t xml:space="preserve">and </w:t>
      </w:r>
      <w:r w:rsidR="00BB2990">
        <w:rPr>
          <w:rFonts w:ascii="Times New Roman" w:eastAsia="Times New Roman" w:hAnsi="Times New Roman" w:cs="Times New Roman"/>
          <w:sz w:val="24"/>
          <w:szCs w:val="24"/>
        </w:rPr>
        <w:t xml:space="preserve">3.0 </w:t>
      </w:r>
      <w:r w:rsidR="00471D2E">
        <w:rPr>
          <w:rFonts w:ascii="Times New Roman" w:eastAsia="Times New Roman" w:hAnsi="Times New Roman" w:cs="Times New Roman"/>
          <w:sz w:val="24"/>
          <w:szCs w:val="24"/>
        </w:rPr>
        <w:t xml:space="preserve">spectra for beam energies </w:t>
      </w:r>
      <w:r w:rsidR="008C1B2C" w:rsidRPr="008C1B2C">
        <w:rPr>
          <w:rFonts w:ascii="Times New Roman" w:eastAsia="Times New Roman" w:hAnsi="Times New Roman" w:cs="Times New Roman"/>
          <w:color w:val="0000FF"/>
          <w:sz w:val="24"/>
          <w:szCs w:val="24"/>
        </w:rPr>
        <w:t>3</w:t>
      </w:r>
      <w:r w:rsidR="00471D2E" w:rsidRPr="008C1B2C">
        <w:rPr>
          <w:rFonts w:ascii="Times New Roman" w:eastAsia="Times New Roman" w:hAnsi="Times New Roman" w:cs="Times New Roman"/>
          <w:color w:val="0000FF"/>
          <w:sz w:val="24"/>
          <w:szCs w:val="24"/>
        </w:rPr>
        <w:t>0 – 1</w:t>
      </w:r>
      <w:r w:rsidR="008C1B2C" w:rsidRPr="008C1B2C">
        <w:rPr>
          <w:rFonts w:ascii="Times New Roman" w:eastAsia="Times New Roman" w:hAnsi="Times New Roman" w:cs="Times New Roman"/>
          <w:color w:val="0000FF"/>
          <w:sz w:val="24"/>
          <w:szCs w:val="24"/>
        </w:rPr>
        <w:t>4</w:t>
      </w:r>
      <w:r w:rsidR="00471D2E" w:rsidRPr="008C1B2C">
        <w:rPr>
          <w:rFonts w:ascii="Times New Roman" w:eastAsia="Times New Roman" w:hAnsi="Times New Roman" w:cs="Times New Roman"/>
          <w:color w:val="0000FF"/>
          <w:sz w:val="24"/>
          <w:szCs w:val="24"/>
        </w:rPr>
        <w:t>0</w:t>
      </w:r>
      <w:r w:rsidR="00471D2E">
        <w:rPr>
          <w:rFonts w:ascii="Times New Roman" w:eastAsia="Times New Roman" w:hAnsi="Times New Roman" w:cs="Times New Roman"/>
          <w:sz w:val="24"/>
          <w:szCs w:val="24"/>
        </w:rPr>
        <w:t xml:space="preserve"> kV as shown in Fig. 1(</w:t>
      </w:r>
      <w:r w:rsidR="00BB2990">
        <w:rPr>
          <w:rFonts w:ascii="Times New Roman" w:eastAsia="Times New Roman" w:hAnsi="Times New Roman" w:cs="Times New Roman"/>
          <w:sz w:val="24"/>
          <w:szCs w:val="24"/>
        </w:rPr>
        <w:t>b</w:t>
      </w:r>
      <w:r w:rsidR="00EE520B">
        <w:rPr>
          <w:rFonts w:ascii="Times New Roman" w:eastAsia="Times New Roman" w:hAnsi="Times New Roman" w:cs="Times New Roman"/>
          <w:sz w:val="24"/>
          <w:szCs w:val="24"/>
        </w:rPr>
        <w:t>).</w:t>
      </w:r>
      <w:r w:rsidR="00471D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ratio of the tube output </w:t>
      </w:r>
      <w:r w:rsidR="00BB2990">
        <w:rPr>
          <w:rFonts w:ascii="Times New Roman" w:eastAsia="Times New Roman" w:hAnsi="Times New Roman" w:cs="Times New Roman"/>
          <w:sz w:val="24"/>
          <w:szCs w:val="24"/>
        </w:rPr>
        <w:t xml:space="preserve">values for </w:t>
      </w:r>
      <w:proofErr w:type="spellStart"/>
      <w:r w:rsidR="004E3CEA">
        <w:rPr>
          <w:rFonts w:ascii="Times New Roman" w:eastAsia="Times New Roman" w:hAnsi="Times New Roman" w:cs="Times New Roman"/>
          <w:sz w:val="24"/>
          <w:szCs w:val="24"/>
        </w:rPr>
        <w:t>s</w:t>
      </w:r>
      <w:r w:rsidR="00BB2990">
        <w:rPr>
          <w:rFonts w:ascii="Times New Roman" w:eastAsia="Times New Roman" w:hAnsi="Times New Roman" w:cs="Times New Roman"/>
          <w:sz w:val="24"/>
          <w:szCs w:val="24"/>
        </w:rPr>
        <w:t>pektr</w:t>
      </w:r>
      <w:proofErr w:type="spellEnd"/>
      <w:r w:rsidR="00BB2990">
        <w:rPr>
          <w:rFonts w:ascii="Times New Roman" w:eastAsia="Times New Roman" w:hAnsi="Times New Roman" w:cs="Times New Roman"/>
          <w:sz w:val="24"/>
          <w:szCs w:val="24"/>
        </w:rPr>
        <w:t xml:space="preserve"> 2.0 and</w:t>
      </w:r>
      <w:r w:rsidR="00FD6E07">
        <w:rPr>
          <w:rFonts w:ascii="Times New Roman" w:eastAsia="Times New Roman" w:hAnsi="Times New Roman" w:cs="Times New Roman"/>
          <w:sz w:val="24"/>
          <w:szCs w:val="24"/>
        </w:rPr>
        <w:t xml:space="preserve"> a 1.6 mm Al inherently filtered</w:t>
      </w:r>
      <w:r w:rsidR="00BB2990">
        <w:rPr>
          <w:rFonts w:ascii="Times New Roman" w:eastAsia="Times New Roman" w:hAnsi="Times New Roman" w:cs="Times New Roman"/>
          <w:sz w:val="24"/>
          <w:szCs w:val="24"/>
        </w:rPr>
        <w:t xml:space="preserve"> </w:t>
      </w:r>
      <w:proofErr w:type="spellStart"/>
      <w:r w:rsidR="00956099">
        <w:rPr>
          <w:rFonts w:ascii="Times New Roman" w:eastAsia="Times New Roman" w:hAnsi="Times New Roman" w:cs="Times New Roman"/>
          <w:sz w:val="24"/>
          <w:szCs w:val="24"/>
        </w:rPr>
        <w:t>s</w:t>
      </w:r>
      <w:r w:rsidR="00BB2990">
        <w:rPr>
          <w:rFonts w:ascii="Times New Roman" w:eastAsia="Times New Roman" w:hAnsi="Times New Roman" w:cs="Times New Roman"/>
          <w:sz w:val="24"/>
          <w:szCs w:val="24"/>
        </w:rPr>
        <w:t>pektr</w:t>
      </w:r>
      <w:proofErr w:type="spellEnd"/>
      <w:r w:rsidR="00BB2990">
        <w:rPr>
          <w:rFonts w:ascii="Times New Roman" w:eastAsia="Times New Roman" w:hAnsi="Times New Roman" w:cs="Times New Roman"/>
          <w:sz w:val="24"/>
          <w:szCs w:val="24"/>
        </w:rPr>
        <w:t xml:space="preserve"> 3.0 </w:t>
      </w:r>
      <w:r>
        <w:rPr>
          <w:rFonts w:ascii="Times New Roman" w:eastAsia="Times New Roman" w:hAnsi="Times New Roman" w:cs="Times New Roman"/>
          <w:sz w:val="24"/>
          <w:szCs w:val="24"/>
        </w:rPr>
        <w:t xml:space="preserve">was stored in </w:t>
      </w:r>
      <w:r>
        <w:rPr>
          <w:rFonts w:ascii="Times New Roman" w:eastAsia="Times New Roman" w:hAnsi="Times New Roman" w:cs="Times New Roman"/>
          <w:i/>
          <w:sz w:val="24"/>
          <w:szCs w:val="24"/>
        </w:rPr>
        <w:t>spektrScaleFactors.m</w:t>
      </w:r>
      <w:r>
        <w:rPr>
          <w:rFonts w:ascii="Times New Roman" w:eastAsia="Times New Roman" w:hAnsi="Times New Roman" w:cs="Times New Roman"/>
          <w:sz w:val="24"/>
          <w:szCs w:val="24"/>
        </w:rPr>
        <w:t xml:space="preserve"> for use by other functions in the </w:t>
      </w:r>
      <w:proofErr w:type="spellStart"/>
      <w:r w:rsidR="00956099">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library.</w:t>
      </w:r>
      <w:r w:rsidR="00464F89">
        <w:rPr>
          <w:rFonts w:ascii="Times New Roman" w:eastAsia="Times New Roman" w:hAnsi="Times New Roman" w:cs="Times New Roman"/>
          <w:sz w:val="24"/>
          <w:szCs w:val="24"/>
        </w:rPr>
        <w:t xml:space="preserve"> The option </w:t>
      </w:r>
      <w:r w:rsidR="005E3057">
        <w:rPr>
          <w:rFonts w:ascii="Times New Roman" w:eastAsia="Times New Roman" w:hAnsi="Times New Roman" w:cs="Times New Roman"/>
          <w:sz w:val="24"/>
          <w:szCs w:val="24"/>
        </w:rPr>
        <w:t>to inherently filter with 1.6 mm Al and scal</w:t>
      </w:r>
      <w:r w:rsidR="00FD6E07">
        <w:rPr>
          <w:rFonts w:ascii="Times New Roman" w:eastAsia="Times New Roman" w:hAnsi="Times New Roman" w:cs="Times New Roman"/>
          <w:sz w:val="24"/>
          <w:szCs w:val="24"/>
        </w:rPr>
        <w:t>e</w:t>
      </w:r>
      <w:r w:rsidR="005E3057">
        <w:rPr>
          <w:rFonts w:ascii="Times New Roman" w:eastAsia="Times New Roman" w:hAnsi="Times New Roman" w:cs="Times New Roman"/>
          <w:sz w:val="24"/>
          <w:szCs w:val="24"/>
        </w:rPr>
        <w:t xml:space="preserve"> a</w:t>
      </w:r>
      <w:r w:rsidR="00FD6E07">
        <w:rPr>
          <w:rFonts w:ascii="Times New Roman" w:eastAsia="Times New Roman" w:hAnsi="Times New Roman" w:cs="Times New Roman"/>
          <w:sz w:val="24"/>
          <w:szCs w:val="24"/>
        </w:rPr>
        <w:t xml:space="preserve"> </w:t>
      </w:r>
      <w:proofErr w:type="spellStart"/>
      <w:r w:rsidR="004E3CEA">
        <w:rPr>
          <w:rFonts w:ascii="Times New Roman" w:eastAsia="Times New Roman" w:hAnsi="Times New Roman" w:cs="Times New Roman"/>
          <w:sz w:val="24"/>
          <w:szCs w:val="24"/>
        </w:rPr>
        <w:t>s</w:t>
      </w:r>
      <w:r w:rsidR="00FD6E07">
        <w:rPr>
          <w:rFonts w:ascii="Times New Roman" w:eastAsia="Times New Roman" w:hAnsi="Times New Roman" w:cs="Times New Roman"/>
          <w:sz w:val="24"/>
          <w:szCs w:val="24"/>
        </w:rPr>
        <w:t>pektr</w:t>
      </w:r>
      <w:proofErr w:type="spellEnd"/>
      <w:r w:rsidR="00FD6E07">
        <w:rPr>
          <w:rFonts w:ascii="Times New Roman" w:eastAsia="Times New Roman" w:hAnsi="Times New Roman" w:cs="Times New Roman"/>
          <w:sz w:val="24"/>
          <w:szCs w:val="24"/>
        </w:rPr>
        <w:t xml:space="preserve"> 3.0 spectra i</w:t>
      </w:r>
      <w:r w:rsidR="00464F89">
        <w:rPr>
          <w:rFonts w:ascii="Times New Roman" w:eastAsia="Times New Roman" w:hAnsi="Times New Roman" w:cs="Times New Roman"/>
          <w:sz w:val="24"/>
          <w:szCs w:val="24"/>
        </w:rPr>
        <w:t xml:space="preserve">s exercised via the </w:t>
      </w:r>
      <w:r w:rsidR="00464F89" w:rsidRPr="009D54EB">
        <w:rPr>
          <w:rFonts w:ascii="Courier New" w:eastAsia="Times New Roman" w:hAnsi="Courier New" w:cs="Courier New"/>
          <w:szCs w:val="24"/>
        </w:rPr>
        <w:t>normalize</w:t>
      </w:r>
      <w:r w:rsidR="00464F89" w:rsidRPr="009D54EB">
        <w:rPr>
          <w:rFonts w:ascii="Times New Roman" w:eastAsia="Times New Roman" w:hAnsi="Times New Roman" w:cs="Times New Roman"/>
          <w:szCs w:val="24"/>
        </w:rPr>
        <w:t xml:space="preserve"> </w:t>
      </w:r>
      <w:r w:rsidR="00464F89">
        <w:rPr>
          <w:rFonts w:ascii="Times New Roman" w:eastAsia="Times New Roman" w:hAnsi="Times New Roman" w:cs="Times New Roman"/>
          <w:sz w:val="24"/>
          <w:szCs w:val="24"/>
        </w:rPr>
        <w:t>flag in (1)</w:t>
      </w:r>
      <w:r w:rsidR="006149F3">
        <w:rPr>
          <w:rFonts w:ascii="Times New Roman" w:eastAsia="Times New Roman" w:hAnsi="Times New Roman" w:cs="Times New Roman"/>
          <w:sz w:val="24"/>
          <w:szCs w:val="24"/>
        </w:rPr>
        <w:t xml:space="preserve"> and is implemented as default</w:t>
      </w:r>
      <w:r w:rsidR="00E94EA6">
        <w:rPr>
          <w:rFonts w:ascii="Times New Roman" w:eastAsia="Times New Roman" w:hAnsi="Times New Roman" w:cs="Times New Roman"/>
          <w:sz w:val="24"/>
          <w:szCs w:val="24"/>
        </w:rPr>
        <w:t xml:space="preserve"> </w:t>
      </w:r>
      <w:r w:rsidR="00E94EA6">
        <w:rPr>
          <w:rFonts w:ascii="Times New Roman" w:eastAsia="Times New Roman" w:hAnsi="Times New Roman" w:cs="Times New Roman"/>
          <w:sz w:val="24"/>
          <w:szCs w:val="24"/>
        </w:rPr>
        <w:lastRenderedPageBreak/>
        <w:t>(</w:t>
      </w:r>
      <w:r w:rsidR="00E94EA6" w:rsidRPr="009D54EB">
        <w:rPr>
          <w:rFonts w:ascii="Courier New" w:eastAsia="Times New Roman" w:hAnsi="Courier New" w:cs="Courier New"/>
          <w:szCs w:val="24"/>
        </w:rPr>
        <w:t>normalize</w:t>
      </w:r>
      <w:r w:rsidR="00E94EA6" w:rsidRPr="009D54EB">
        <w:rPr>
          <w:rFonts w:ascii="Times New Roman" w:eastAsia="Times New Roman" w:hAnsi="Times New Roman" w:cs="Times New Roman"/>
          <w:szCs w:val="24"/>
        </w:rPr>
        <w:t xml:space="preserve"> </w:t>
      </w:r>
      <w:r w:rsidR="00E94EA6">
        <w:rPr>
          <w:rFonts w:ascii="Times New Roman" w:eastAsia="Times New Roman" w:hAnsi="Times New Roman" w:cs="Times New Roman"/>
          <w:sz w:val="24"/>
          <w:szCs w:val="24"/>
        </w:rPr>
        <w:t>= 1)</w:t>
      </w:r>
      <w:r w:rsidR="006149F3">
        <w:rPr>
          <w:rFonts w:ascii="Times New Roman" w:eastAsia="Times New Roman" w:hAnsi="Times New Roman" w:cs="Times New Roman"/>
          <w:sz w:val="24"/>
          <w:szCs w:val="24"/>
        </w:rPr>
        <w:t xml:space="preserve"> in </w:t>
      </w:r>
      <w:proofErr w:type="gramStart"/>
      <w:r w:rsidR="006149F3">
        <w:rPr>
          <w:rFonts w:ascii="Times New Roman" w:eastAsia="Times New Roman" w:hAnsi="Times New Roman" w:cs="Times New Roman"/>
          <w:i/>
          <w:sz w:val="24"/>
          <w:szCs w:val="24"/>
        </w:rPr>
        <w:t>spektrSpectrum</w:t>
      </w:r>
      <w:r w:rsidR="006149F3" w:rsidRPr="009A196B">
        <w:rPr>
          <w:rFonts w:ascii="Times New Roman" w:eastAsia="Times New Roman" w:hAnsi="Times New Roman" w:cs="Times New Roman"/>
          <w:sz w:val="24"/>
          <w:szCs w:val="24"/>
        </w:rPr>
        <w:t>(</w:t>
      </w:r>
      <w:proofErr w:type="gramEnd"/>
      <w:r w:rsidR="009A196B">
        <w:rPr>
          <w:rFonts w:ascii="Times New Roman" w:eastAsia="Times New Roman" w:hAnsi="Times New Roman" w:cs="Times New Roman"/>
          <w:sz w:val="24"/>
          <w:szCs w:val="24"/>
        </w:rPr>
        <w:t xml:space="preserve"> </w:t>
      </w:r>
      <w:r w:rsidR="006149F3" w:rsidRPr="009A196B">
        <w:rPr>
          <w:rFonts w:ascii="Times New Roman" w:eastAsia="Times New Roman" w:hAnsi="Times New Roman" w:cs="Times New Roman"/>
          <w:sz w:val="24"/>
          <w:szCs w:val="24"/>
        </w:rPr>
        <w:t>)</w:t>
      </w:r>
      <w:r w:rsidR="00E94EA6">
        <w:rPr>
          <w:rFonts w:ascii="Times New Roman" w:eastAsia="Times New Roman" w:hAnsi="Times New Roman" w:cs="Times New Roman"/>
          <w:sz w:val="24"/>
          <w:szCs w:val="24"/>
        </w:rPr>
        <w:t xml:space="preserve"> t</w:t>
      </w:r>
      <w:r w:rsidR="00255D81">
        <w:rPr>
          <w:rFonts w:ascii="Times New Roman" w:eastAsia="Times New Roman" w:hAnsi="Times New Roman" w:cs="Times New Roman"/>
          <w:sz w:val="24"/>
          <w:szCs w:val="24"/>
        </w:rPr>
        <w:t xml:space="preserve">o provide backward consistency. </w:t>
      </w:r>
      <w:r w:rsidR="005774E3">
        <w:rPr>
          <w:rFonts w:ascii="Times New Roman" w:eastAsia="Times New Roman" w:hAnsi="Times New Roman" w:cs="Times New Roman"/>
          <w:sz w:val="24"/>
          <w:szCs w:val="24"/>
        </w:rPr>
        <w:t xml:space="preserve">We matched spectra in terms of </w:t>
      </w:r>
      <w:proofErr w:type="spellStart"/>
      <w:r w:rsidR="004E6556" w:rsidRPr="004E6556">
        <w:rPr>
          <w:rFonts w:ascii="Times New Roman" w:eastAsia="Times New Roman" w:hAnsi="Times New Roman" w:cs="Times New Roman"/>
          <w:color w:val="0000CC"/>
          <w:sz w:val="24"/>
          <w:szCs w:val="24"/>
        </w:rPr>
        <w:t>mGy</w:t>
      </w:r>
      <w:proofErr w:type="spellEnd"/>
      <w:r w:rsidR="005774E3">
        <w:rPr>
          <w:rFonts w:ascii="Times New Roman" w:eastAsia="Times New Roman" w:hAnsi="Times New Roman" w:cs="Times New Roman"/>
          <w:sz w:val="24"/>
          <w:szCs w:val="24"/>
        </w:rPr>
        <w:t>/</w:t>
      </w:r>
      <w:proofErr w:type="spellStart"/>
      <w:r w:rsidR="005774E3">
        <w:rPr>
          <w:rFonts w:ascii="Times New Roman" w:eastAsia="Times New Roman" w:hAnsi="Times New Roman" w:cs="Times New Roman"/>
          <w:sz w:val="24"/>
          <w:szCs w:val="24"/>
        </w:rPr>
        <w:t>mAs</w:t>
      </w:r>
      <w:proofErr w:type="spellEnd"/>
      <w:r w:rsidR="005774E3">
        <w:rPr>
          <w:rFonts w:ascii="Times New Roman" w:eastAsia="Times New Roman" w:hAnsi="Times New Roman" w:cs="Times New Roman"/>
          <w:sz w:val="24"/>
          <w:szCs w:val="24"/>
        </w:rPr>
        <w:t xml:space="preserve"> as a simple, convenient method by which to check and compare calculated versus measured tube output</w:t>
      </w:r>
      <w:r w:rsidR="000963AE">
        <w:rPr>
          <w:rFonts w:ascii="Times New Roman" w:eastAsia="Times New Roman" w:hAnsi="Times New Roman" w:cs="Times New Roman"/>
          <w:sz w:val="24"/>
          <w:szCs w:val="24"/>
        </w:rPr>
        <w:t>.</w:t>
      </w:r>
      <w:r w:rsidR="005774E3">
        <w:rPr>
          <w:rFonts w:ascii="Times New Roman" w:eastAsia="Times New Roman" w:hAnsi="Times New Roman" w:cs="Times New Roman"/>
          <w:sz w:val="24"/>
          <w:szCs w:val="24"/>
        </w:rPr>
        <w:t xml:space="preserve"> </w:t>
      </w:r>
      <w:r w:rsidR="000963AE">
        <w:rPr>
          <w:rFonts w:ascii="Times New Roman" w:eastAsia="Times New Roman" w:hAnsi="Times New Roman" w:cs="Times New Roman"/>
          <w:sz w:val="24"/>
          <w:szCs w:val="24"/>
        </w:rPr>
        <w:t>T</w:t>
      </w:r>
      <w:r w:rsidR="00464F89">
        <w:rPr>
          <w:rFonts w:ascii="Times New Roman" w:eastAsia="Times New Roman" w:hAnsi="Times New Roman" w:cs="Times New Roman"/>
          <w:sz w:val="24"/>
          <w:szCs w:val="24"/>
        </w:rPr>
        <w:t xml:space="preserve">he spectra could alternatively </w:t>
      </w:r>
      <w:r w:rsidR="001E1D04">
        <w:rPr>
          <w:rFonts w:ascii="Times New Roman" w:eastAsia="Times New Roman" w:hAnsi="Times New Roman" w:cs="Times New Roman"/>
          <w:sz w:val="24"/>
          <w:szCs w:val="24"/>
        </w:rPr>
        <w:t xml:space="preserve">be </w:t>
      </w:r>
      <w:r w:rsidR="00464F89">
        <w:rPr>
          <w:rFonts w:ascii="Times New Roman" w:eastAsia="Times New Roman" w:hAnsi="Times New Roman" w:cs="Times New Roman"/>
          <w:sz w:val="24"/>
          <w:szCs w:val="24"/>
        </w:rPr>
        <w:t xml:space="preserve">matched in terms of HVL or other beam quality characteristics </w:t>
      </w:r>
      <w:r w:rsidR="005774E3">
        <w:rPr>
          <w:rFonts w:ascii="Times New Roman" w:eastAsia="Times New Roman" w:hAnsi="Times New Roman" w:cs="Times New Roman"/>
          <w:sz w:val="24"/>
          <w:szCs w:val="24"/>
        </w:rPr>
        <w:t xml:space="preserve">and modifying </w:t>
      </w:r>
      <w:r w:rsidR="005774E3" w:rsidRPr="006A43EB">
        <w:rPr>
          <w:rFonts w:ascii="Times New Roman" w:eastAsia="Times New Roman" w:hAnsi="Times New Roman" w:cs="Times New Roman"/>
          <w:i/>
          <w:sz w:val="24"/>
          <w:szCs w:val="24"/>
        </w:rPr>
        <w:t>spektrScaleFactors.m</w:t>
      </w:r>
      <w:r w:rsidR="005774E3">
        <w:rPr>
          <w:rFonts w:ascii="Times New Roman" w:eastAsia="Times New Roman" w:hAnsi="Times New Roman" w:cs="Times New Roman"/>
          <w:sz w:val="24"/>
          <w:szCs w:val="24"/>
        </w:rPr>
        <w:t xml:space="preserve"> accordingly to </w:t>
      </w:r>
      <w:r w:rsidR="00464F89">
        <w:rPr>
          <w:rFonts w:ascii="Times New Roman" w:eastAsia="Times New Roman" w:hAnsi="Times New Roman" w:cs="Times New Roman"/>
          <w:sz w:val="24"/>
          <w:szCs w:val="24"/>
        </w:rPr>
        <w:t>provid</w:t>
      </w:r>
      <w:r w:rsidR="00BB2990">
        <w:rPr>
          <w:rFonts w:ascii="Times New Roman" w:eastAsia="Times New Roman" w:hAnsi="Times New Roman" w:cs="Times New Roman"/>
          <w:sz w:val="24"/>
          <w:szCs w:val="24"/>
        </w:rPr>
        <w:t>e</w:t>
      </w:r>
      <w:r w:rsidR="00464F89">
        <w:rPr>
          <w:rFonts w:ascii="Times New Roman" w:eastAsia="Times New Roman" w:hAnsi="Times New Roman" w:cs="Times New Roman"/>
          <w:sz w:val="24"/>
          <w:szCs w:val="24"/>
        </w:rPr>
        <w:t xml:space="preserve"> a best match</w:t>
      </w:r>
      <w:r w:rsidR="005774E3">
        <w:rPr>
          <w:rFonts w:ascii="Times New Roman" w:eastAsia="Times New Roman" w:hAnsi="Times New Roman" w:cs="Times New Roman"/>
          <w:sz w:val="24"/>
          <w:szCs w:val="24"/>
        </w:rPr>
        <w:t>.</w:t>
      </w:r>
      <w:r w:rsidR="00255D81">
        <w:rPr>
          <w:rFonts w:ascii="Times New Roman" w:eastAsia="Times New Roman" w:hAnsi="Times New Roman" w:cs="Times New Roman"/>
          <w:sz w:val="24"/>
          <w:szCs w:val="24"/>
        </w:rPr>
        <w:t xml:space="preserve"> </w:t>
      </w:r>
    </w:p>
    <w:p w:rsidR="00B01A34" w:rsidRDefault="00C41975" w:rsidP="00B02081">
      <w:pPr>
        <w:numPr>
          <w:ilvl w:val="0"/>
          <w:numId w:val="3"/>
        </w:numPr>
        <w:tabs>
          <w:tab w:val="left" w:pos="1530"/>
        </w:tabs>
        <w:spacing w:after="0" w:line="480" w:lineRule="auto"/>
        <w:ind w:left="360" w:hanging="360"/>
        <w:contextualSpacing/>
        <w:rPr>
          <w:sz w:val="24"/>
          <w:szCs w:val="24"/>
        </w:rPr>
      </w:pPr>
      <w:r>
        <w:rPr>
          <w:rFonts w:ascii="Times New Roman" w:eastAsia="Times New Roman" w:hAnsi="Times New Roman" w:cs="Times New Roman"/>
          <w:b/>
          <w:sz w:val="24"/>
          <w:szCs w:val="24"/>
        </w:rPr>
        <w:t>Optimization (</w:t>
      </w:r>
      <w:r w:rsidR="004A58FC">
        <w:rPr>
          <w:rFonts w:ascii="Times New Roman" w:eastAsia="Times New Roman" w:hAnsi="Times New Roman" w:cs="Times New Roman"/>
          <w:b/>
          <w:sz w:val="24"/>
          <w:szCs w:val="24"/>
        </w:rPr>
        <w:t>“Tuning”</w:t>
      </w:r>
      <w:r>
        <w:rPr>
          <w:rFonts w:ascii="Times New Roman" w:eastAsia="Times New Roman" w:hAnsi="Times New Roman" w:cs="Times New Roman"/>
          <w:b/>
          <w:sz w:val="24"/>
          <w:szCs w:val="24"/>
        </w:rPr>
        <w:t>) of</w:t>
      </w:r>
      <w:r w:rsidR="004A58FC">
        <w:rPr>
          <w:rFonts w:ascii="Times New Roman" w:eastAsia="Times New Roman" w:hAnsi="Times New Roman" w:cs="Times New Roman"/>
          <w:b/>
          <w:sz w:val="24"/>
          <w:szCs w:val="24"/>
        </w:rPr>
        <w:t xml:space="preserve"> </w:t>
      </w:r>
      <w:proofErr w:type="spellStart"/>
      <w:r w:rsidR="003B1E95">
        <w:rPr>
          <w:rFonts w:ascii="Times New Roman" w:eastAsia="Times New Roman" w:hAnsi="Times New Roman" w:cs="Times New Roman"/>
          <w:b/>
          <w:sz w:val="24"/>
          <w:szCs w:val="24"/>
        </w:rPr>
        <w:t>s</w:t>
      </w:r>
      <w:r w:rsidR="004A58FC">
        <w:rPr>
          <w:rFonts w:ascii="Times New Roman" w:eastAsia="Times New Roman" w:hAnsi="Times New Roman" w:cs="Times New Roman"/>
          <w:b/>
          <w:sz w:val="24"/>
          <w:szCs w:val="24"/>
        </w:rPr>
        <w:t>pektr</w:t>
      </w:r>
      <w:proofErr w:type="spellEnd"/>
      <w:r w:rsidR="004A58FC">
        <w:rPr>
          <w:rFonts w:ascii="Times New Roman" w:eastAsia="Times New Roman" w:hAnsi="Times New Roman" w:cs="Times New Roman"/>
          <w:b/>
          <w:sz w:val="24"/>
          <w:szCs w:val="24"/>
        </w:rPr>
        <w:t xml:space="preserve"> Input Parameters</w:t>
      </w:r>
    </w:p>
    <w:p w:rsidR="00CE127D" w:rsidRDefault="006C4FCC" w:rsidP="00704A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94D88">
        <w:rPr>
          <w:rFonts w:ascii="Times New Roman" w:eastAsia="Times New Roman" w:hAnsi="Times New Roman" w:cs="Times New Roman"/>
          <w:sz w:val="24"/>
          <w:szCs w:val="24"/>
        </w:rPr>
        <w:t xml:space="preserve">n optimization </w:t>
      </w:r>
      <w:r>
        <w:rPr>
          <w:rFonts w:ascii="Times New Roman" w:eastAsia="Times New Roman" w:hAnsi="Times New Roman" w:cs="Times New Roman"/>
          <w:sz w:val="24"/>
          <w:szCs w:val="24"/>
        </w:rPr>
        <w:t>tool called</w:t>
      </w:r>
      <w:r w:rsidR="00747835">
        <w:rPr>
          <w:rFonts w:ascii="Times New Roman" w:eastAsia="Times New Roman" w:hAnsi="Times New Roman" w:cs="Times New Roman"/>
          <w:i/>
          <w:sz w:val="24"/>
          <w:szCs w:val="24"/>
        </w:rPr>
        <w:t xml:space="preserve"> </w:t>
      </w:r>
      <w:proofErr w:type="gramStart"/>
      <w:r w:rsidR="00747835">
        <w:rPr>
          <w:rFonts w:ascii="Times New Roman" w:eastAsia="Times New Roman" w:hAnsi="Times New Roman" w:cs="Times New Roman"/>
          <w:i/>
          <w:sz w:val="24"/>
          <w:szCs w:val="24"/>
        </w:rPr>
        <w:t>spektrTuner</w:t>
      </w:r>
      <w:r w:rsidR="00747835" w:rsidRPr="00961A98">
        <w:rPr>
          <w:rFonts w:ascii="Times New Roman" w:eastAsia="Times New Roman" w:hAnsi="Times New Roman" w:cs="Times New Roman"/>
          <w:sz w:val="24"/>
          <w:szCs w:val="24"/>
        </w:rPr>
        <w:t>(</w:t>
      </w:r>
      <w:proofErr w:type="gramEnd"/>
      <w:r w:rsidR="001351F4">
        <w:rPr>
          <w:rFonts w:ascii="Times New Roman" w:eastAsia="Times New Roman" w:hAnsi="Times New Roman" w:cs="Times New Roman"/>
          <w:sz w:val="24"/>
          <w:szCs w:val="24"/>
        </w:rPr>
        <w:t xml:space="preserve"> </w:t>
      </w:r>
      <w:r w:rsidR="00747835" w:rsidRPr="00961A98">
        <w:rPr>
          <w:rFonts w:ascii="Times New Roman" w:eastAsia="Times New Roman" w:hAnsi="Times New Roman" w:cs="Times New Roman"/>
          <w:sz w:val="24"/>
          <w:szCs w:val="24"/>
        </w:rPr>
        <w:t>)</w:t>
      </w:r>
      <w:r w:rsidR="001351F4">
        <w:rPr>
          <w:rFonts w:ascii="Times New Roman" w:eastAsia="Times New Roman" w:hAnsi="Times New Roman" w:cs="Times New Roman"/>
          <w:sz w:val="24"/>
          <w:szCs w:val="24"/>
        </w:rPr>
        <w:t xml:space="preserve"> </w:t>
      </w:r>
      <w:r w:rsidR="00747835">
        <w:rPr>
          <w:rFonts w:ascii="Times New Roman" w:eastAsia="Times New Roman" w:hAnsi="Times New Roman" w:cs="Times New Roman"/>
          <w:sz w:val="24"/>
          <w:szCs w:val="24"/>
        </w:rPr>
        <w:t>was developed to assist in matching spectral calculations to measurements for a particular x-ray tube in terms of the output (</w:t>
      </w:r>
      <w:proofErr w:type="spellStart"/>
      <w:r w:rsidR="004E6556" w:rsidRPr="00CF7E54">
        <w:rPr>
          <w:rFonts w:ascii="Times New Roman" w:eastAsia="Times New Roman" w:hAnsi="Times New Roman" w:cs="Times New Roman"/>
          <w:color w:val="0000FF"/>
          <w:sz w:val="24"/>
          <w:szCs w:val="24"/>
        </w:rPr>
        <w:t>mGy</w:t>
      </w:r>
      <w:proofErr w:type="spellEnd"/>
      <w:r w:rsidR="00747835" w:rsidRPr="00CF7E54">
        <w:rPr>
          <w:rFonts w:ascii="Times New Roman" w:eastAsia="Times New Roman" w:hAnsi="Times New Roman" w:cs="Times New Roman"/>
          <w:color w:val="0000FF"/>
          <w:sz w:val="24"/>
          <w:szCs w:val="24"/>
        </w:rPr>
        <w:t>/</w:t>
      </w:r>
      <w:proofErr w:type="spellStart"/>
      <w:r w:rsidR="00747835" w:rsidRPr="00CF7E54">
        <w:rPr>
          <w:rFonts w:ascii="Times New Roman" w:eastAsia="Times New Roman" w:hAnsi="Times New Roman" w:cs="Times New Roman"/>
          <w:color w:val="0000FF"/>
          <w:sz w:val="24"/>
          <w:szCs w:val="24"/>
        </w:rPr>
        <w:t>mAs</w:t>
      </w:r>
      <w:proofErr w:type="spellEnd"/>
      <w:r w:rsidR="00CF7E54" w:rsidRPr="00CF7E54">
        <w:rPr>
          <w:rFonts w:ascii="Times New Roman" w:eastAsia="Times New Roman" w:hAnsi="Times New Roman" w:cs="Times New Roman"/>
          <w:color w:val="0000FF"/>
          <w:sz w:val="24"/>
          <w:szCs w:val="24"/>
        </w:rPr>
        <w:t xml:space="preserve"> or </w:t>
      </w:r>
      <w:proofErr w:type="spellStart"/>
      <w:r w:rsidR="00CF7E54">
        <w:rPr>
          <w:rFonts w:ascii="Times New Roman" w:eastAsia="Times New Roman" w:hAnsi="Times New Roman" w:cs="Times New Roman"/>
          <w:sz w:val="24"/>
          <w:szCs w:val="24"/>
        </w:rPr>
        <w:t>mR</w:t>
      </w:r>
      <w:proofErr w:type="spellEnd"/>
      <w:r w:rsidR="00CF7E54">
        <w:rPr>
          <w:rFonts w:ascii="Times New Roman" w:eastAsia="Times New Roman" w:hAnsi="Times New Roman" w:cs="Times New Roman"/>
          <w:sz w:val="24"/>
          <w:szCs w:val="24"/>
        </w:rPr>
        <w:t>/</w:t>
      </w:r>
      <w:proofErr w:type="spellStart"/>
      <w:r w:rsidR="00CF7E54">
        <w:rPr>
          <w:rFonts w:ascii="Times New Roman" w:eastAsia="Times New Roman" w:hAnsi="Times New Roman" w:cs="Times New Roman"/>
          <w:sz w:val="24"/>
          <w:szCs w:val="24"/>
        </w:rPr>
        <w:t>mAs</w:t>
      </w:r>
      <w:proofErr w:type="spellEnd"/>
      <w:r w:rsidR="00747835">
        <w:rPr>
          <w:rFonts w:ascii="Times New Roman" w:eastAsia="Times New Roman" w:hAnsi="Times New Roman" w:cs="Times New Roman"/>
          <w:sz w:val="24"/>
          <w:szCs w:val="24"/>
        </w:rPr>
        <w:t xml:space="preserve">). </w:t>
      </w:r>
      <w:r w:rsidR="00D34017">
        <w:rPr>
          <w:rFonts w:ascii="Times New Roman" w:eastAsia="Times New Roman" w:hAnsi="Times New Roman" w:cs="Times New Roman"/>
          <w:sz w:val="24"/>
          <w:szCs w:val="24"/>
        </w:rPr>
        <w:t xml:space="preserve">Similar to the process used by </w:t>
      </w:r>
      <w:proofErr w:type="spellStart"/>
      <w:r w:rsidR="00D34017">
        <w:rPr>
          <w:rFonts w:ascii="Times New Roman" w:eastAsia="Times New Roman" w:hAnsi="Times New Roman" w:cs="Times New Roman"/>
          <w:sz w:val="24"/>
          <w:szCs w:val="24"/>
        </w:rPr>
        <w:t>Sisniega</w:t>
      </w:r>
      <w:proofErr w:type="spellEnd"/>
      <w:r w:rsidR="00D34017">
        <w:rPr>
          <w:rFonts w:ascii="Times New Roman" w:eastAsia="Times New Roman" w:hAnsi="Times New Roman" w:cs="Times New Roman"/>
          <w:sz w:val="24"/>
          <w:szCs w:val="24"/>
        </w:rPr>
        <w:t xml:space="preserve">, </w:t>
      </w:r>
      <w:proofErr w:type="spellStart"/>
      <w:r w:rsidR="00D34017">
        <w:rPr>
          <w:rFonts w:ascii="Times New Roman" w:eastAsia="Times New Roman" w:hAnsi="Times New Roman" w:cs="Times New Roman"/>
          <w:sz w:val="24"/>
          <w:szCs w:val="24"/>
        </w:rPr>
        <w:t>Desco</w:t>
      </w:r>
      <w:proofErr w:type="spellEnd"/>
      <w:r w:rsidR="00D34017">
        <w:rPr>
          <w:rFonts w:ascii="Times New Roman" w:eastAsia="Times New Roman" w:hAnsi="Times New Roman" w:cs="Times New Roman"/>
          <w:sz w:val="24"/>
          <w:szCs w:val="24"/>
        </w:rPr>
        <w:t>, and Vaquero</w:t>
      </w:r>
      <w:bookmarkStart w:id="17" w:name="OLE_LINK20"/>
      <w:bookmarkStart w:id="18" w:name="OLE_LINK21"/>
      <w:bookmarkStart w:id="19" w:name="OLE_LINK22"/>
      <w:bookmarkStart w:id="20" w:name="OLE_LINK28"/>
      <w:bookmarkStart w:id="21" w:name="OLE_LINK29"/>
      <w:r w:rsidR="00E15230">
        <w:rPr>
          <w:rFonts w:ascii="Times New Roman" w:eastAsia="Times New Roman" w:hAnsi="Times New Roman" w:cs="Times New Roman"/>
          <w:sz w:val="24"/>
          <w:szCs w:val="24"/>
        </w:rPr>
        <w:t>,</w:t>
      </w:r>
      <w:r w:rsidR="00E15230">
        <w:rPr>
          <w:rFonts w:ascii="Times New Roman" w:eastAsia="Times New Roman" w:hAnsi="Times New Roman" w:cs="Times New Roman"/>
          <w:sz w:val="24"/>
          <w:szCs w:val="24"/>
          <w:vertAlign w:val="superscript"/>
        </w:rPr>
        <w:t xml:space="preserve">23 </w:t>
      </w:r>
      <w:r w:rsidR="00D34017">
        <w:rPr>
          <w:rFonts w:ascii="Times New Roman" w:eastAsia="Times New Roman" w:hAnsi="Times New Roman" w:cs="Times New Roman"/>
          <w:sz w:val="24"/>
          <w:szCs w:val="24"/>
        </w:rPr>
        <w:t>t</w:t>
      </w:r>
      <w:r w:rsidR="00747835">
        <w:rPr>
          <w:rFonts w:ascii="Times New Roman" w:eastAsia="Times New Roman" w:hAnsi="Times New Roman" w:cs="Times New Roman"/>
          <w:sz w:val="24"/>
          <w:szCs w:val="24"/>
        </w:rPr>
        <w:t xml:space="preserve">he algorithm performs an optimization to </w:t>
      </w:r>
      <w:r w:rsidR="00CA35C2">
        <w:rPr>
          <w:rFonts w:ascii="Times New Roman" w:eastAsia="Times New Roman" w:hAnsi="Times New Roman" w:cs="Times New Roman"/>
          <w:sz w:val="24"/>
          <w:szCs w:val="24"/>
        </w:rPr>
        <w:t xml:space="preserve">match </w:t>
      </w:r>
      <w:r w:rsidR="00747835">
        <w:rPr>
          <w:rFonts w:ascii="Times New Roman" w:eastAsia="Times New Roman" w:hAnsi="Times New Roman" w:cs="Times New Roman"/>
          <w:sz w:val="24"/>
          <w:szCs w:val="24"/>
        </w:rPr>
        <w:t>calculated and measured output through variation of the</w:t>
      </w:r>
      <w:r w:rsidR="00BC0BEB">
        <w:rPr>
          <w:rFonts w:ascii="Times New Roman" w:eastAsia="Times New Roman" w:hAnsi="Times New Roman" w:cs="Times New Roman"/>
          <w:sz w:val="24"/>
          <w:szCs w:val="24"/>
        </w:rPr>
        <w:t xml:space="preserve"> thickness of</w:t>
      </w:r>
      <w:r w:rsidR="00747835">
        <w:rPr>
          <w:rFonts w:ascii="Times New Roman" w:eastAsia="Times New Roman" w:hAnsi="Times New Roman" w:cs="Times New Roman"/>
          <w:sz w:val="24"/>
          <w:szCs w:val="24"/>
        </w:rPr>
        <w:t xml:space="preserve"> Al and W filtration assumed in the calculation</w:t>
      </w:r>
      <w:r w:rsidR="007560D2">
        <w:rPr>
          <w:rFonts w:ascii="Times New Roman" w:eastAsia="Times New Roman" w:hAnsi="Times New Roman" w:cs="Times New Roman"/>
          <w:sz w:val="24"/>
          <w:szCs w:val="24"/>
        </w:rPr>
        <w:t>.</w:t>
      </w:r>
      <w:r w:rsidR="00E5481A">
        <w:rPr>
          <w:rFonts w:ascii="Times New Roman" w:eastAsia="Times New Roman" w:hAnsi="Times New Roman" w:cs="Times New Roman"/>
          <w:sz w:val="24"/>
          <w:szCs w:val="24"/>
        </w:rPr>
        <w:t xml:space="preserve"> </w:t>
      </w:r>
      <w:bookmarkEnd w:id="17"/>
      <w:bookmarkEnd w:id="18"/>
      <w:bookmarkEnd w:id="19"/>
      <w:bookmarkEnd w:id="20"/>
      <w:bookmarkEnd w:id="21"/>
      <w:r w:rsidR="00EC0430">
        <w:rPr>
          <w:rFonts w:ascii="Times New Roman" w:eastAsia="Times New Roman" w:hAnsi="Times New Roman" w:cs="Times New Roman"/>
          <w:color w:val="0000CC"/>
          <w:sz w:val="24"/>
          <w:szCs w:val="24"/>
        </w:rPr>
        <w:t>Larger anode angles typically require higher</w:t>
      </w:r>
      <w:r w:rsidR="00047A55">
        <w:rPr>
          <w:rFonts w:ascii="Times New Roman" w:eastAsia="Times New Roman" w:hAnsi="Times New Roman" w:cs="Times New Roman"/>
          <w:color w:val="0000CC"/>
          <w:sz w:val="24"/>
          <w:szCs w:val="24"/>
        </w:rPr>
        <w:t xml:space="preserve"> filtration thickness</w:t>
      </w:r>
      <w:r w:rsidR="00EC0430">
        <w:rPr>
          <w:rFonts w:ascii="Times New Roman" w:eastAsia="Times New Roman" w:hAnsi="Times New Roman" w:cs="Times New Roman"/>
          <w:color w:val="0000CC"/>
          <w:sz w:val="24"/>
          <w:szCs w:val="24"/>
        </w:rPr>
        <w:t xml:space="preserve"> </w:t>
      </w:r>
      <w:r w:rsidR="00EC0430" w:rsidRPr="00624D43">
        <w:rPr>
          <w:rFonts w:ascii="Times New Roman" w:eastAsia="Times New Roman" w:hAnsi="Times New Roman" w:cs="Times New Roman"/>
          <w:color w:val="0000CC"/>
          <w:sz w:val="24"/>
          <w:szCs w:val="24"/>
        </w:rPr>
        <w:t>due</w:t>
      </w:r>
      <w:r w:rsidR="00E15230">
        <w:rPr>
          <w:rFonts w:ascii="Times New Roman" w:eastAsia="Times New Roman" w:hAnsi="Times New Roman" w:cs="Times New Roman"/>
          <w:color w:val="0000CC"/>
          <w:sz w:val="24"/>
          <w:szCs w:val="24"/>
        </w:rPr>
        <w:t xml:space="preserve"> to</w:t>
      </w:r>
      <w:r w:rsidR="00EC0430" w:rsidRPr="00624D43">
        <w:rPr>
          <w:rFonts w:ascii="Times New Roman" w:eastAsia="Times New Roman" w:hAnsi="Times New Roman" w:cs="Times New Roman"/>
          <w:color w:val="0000CC"/>
          <w:sz w:val="24"/>
          <w:szCs w:val="24"/>
        </w:rPr>
        <w:t xml:space="preserve"> the larger effective path of </w:t>
      </w:r>
      <w:r w:rsidR="00EC0430">
        <w:rPr>
          <w:rFonts w:ascii="Times New Roman" w:eastAsia="Times New Roman" w:hAnsi="Times New Roman" w:cs="Times New Roman"/>
          <w:color w:val="0000CC"/>
          <w:sz w:val="24"/>
          <w:szCs w:val="24"/>
        </w:rPr>
        <w:t>x-rays</w:t>
      </w:r>
      <w:r w:rsidR="00EC0430" w:rsidRPr="00624D43">
        <w:rPr>
          <w:rFonts w:ascii="Times New Roman" w:eastAsia="Times New Roman" w:hAnsi="Times New Roman" w:cs="Times New Roman"/>
          <w:color w:val="0000CC"/>
          <w:sz w:val="24"/>
          <w:szCs w:val="24"/>
        </w:rPr>
        <w:t xml:space="preserve"> </w:t>
      </w:r>
      <w:r w:rsidR="00D76790">
        <w:rPr>
          <w:rFonts w:ascii="Times New Roman" w:eastAsia="Times New Roman" w:hAnsi="Times New Roman" w:cs="Times New Roman"/>
          <w:color w:val="0000CC"/>
          <w:sz w:val="24"/>
          <w:szCs w:val="24"/>
        </w:rPr>
        <w:t>produced at depth within the anode</w:t>
      </w:r>
      <w:r w:rsidR="00EC0430" w:rsidRPr="00624D43">
        <w:rPr>
          <w:rFonts w:ascii="Times New Roman" w:eastAsia="Times New Roman" w:hAnsi="Times New Roman" w:cs="Times New Roman"/>
          <w:color w:val="0000CC"/>
          <w:sz w:val="24"/>
          <w:szCs w:val="24"/>
        </w:rPr>
        <w:t>.</w:t>
      </w:r>
      <w:r w:rsidR="00704A03">
        <w:rPr>
          <w:rFonts w:ascii="Times New Roman" w:eastAsia="Times New Roman" w:hAnsi="Times New Roman" w:cs="Times New Roman"/>
          <w:color w:val="0000CC"/>
          <w:sz w:val="24"/>
          <w:szCs w:val="24"/>
        </w:rPr>
        <w:t xml:space="preserve"> </w:t>
      </w:r>
      <w:r>
        <w:rPr>
          <w:rFonts w:ascii="Times New Roman" w:eastAsia="Times New Roman" w:hAnsi="Times New Roman" w:cs="Times New Roman"/>
          <w:sz w:val="24"/>
          <w:szCs w:val="24"/>
        </w:rPr>
        <w:t xml:space="preserve">The </w:t>
      </w:r>
      <w:r w:rsidR="005774E3">
        <w:rPr>
          <w:rFonts w:ascii="Times New Roman" w:eastAsia="Times New Roman" w:hAnsi="Times New Roman" w:cs="Times New Roman"/>
          <w:sz w:val="24"/>
          <w:szCs w:val="24"/>
        </w:rPr>
        <w:t xml:space="preserve">optimization </w:t>
      </w:r>
      <w:r>
        <w:rPr>
          <w:rFonts w:ascii="Times New Roman" w:eastAsia="Times New Roman" w:hAnsi="Times New Roman" w:cs="Times New Roman"/>
          <w:sz w:val="24"/>
          <w:szCs w:val="24"/>
        </w:rPr>
        <w:t>algorithm</w:t>
      </w:r>
      <w:r w:rsidR="000C3E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an </w:t>
      </w:r>
      <w:r w:rsidR="00C41975">
        <w:rPr>
          <w:rFonts w:ascii="Times New Roman" w:eastAsia="Times New Roman" w:hAnsi="Times New Roman" w:cs="Times New Roman"/>
          <w:sz w:val="24"/>
          <w:szCs w:val="24"/>
        </w:rPr>
        <w:t>illustration of the</w:t>
      </w:r>
      <w:r>
        <w:rPr>
          <w:rFonts w:ascii="Times New Roman" w:eastAsia="Times New Roman" w:hAnsi="Times New Roman" w:cs="Times New Roman"/>
          <w:sz w:val="24"/>
          <w:szCs w:val="24"/>
        </w:rPr>
        <w:t xml:space="preserve"> </w:t>
      </w:r>
      <w:r w:rsidR="005774E3">
        <w:rPr>
          <w:rFonts w:ascii="Times New Roman" w:eastAsia="Times New Roman" w:hAnsi="Times New Roman" w:cs="Times New Roman"/>
          <w:sz w:val="24"/>
          <w:szCs w:val="24"/>
        </w:rPr>
        <w:t xml:space="preserve">2D </w:t>
      </w:r>
      <w:r w:rsidR="00C41975">
        <w:rPr>
          <w:rFonts w:ascii="Times New Roman" w:eastAsia="Times New Roman" w:hAnsi="Times New Roman" w:cs="Times New Roman"/>
          <w:sz w:val="24"/>
          <w:szCs w:val="24"/>
        </w:rPr>
        <w:t>search space</w:t>
      </w:r>
      <w:r w:rsidR="005A3E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w:t>
      </w:r>
      <w:r w:rsidR="004A58FC">
        <w:rPr>
          <w:rFonts w:ascii="Times New Roman" w:eastAsia="Times New Roman" w:hAnsi="Times New Roman" w:cs="Times New Roman"/>
          <w:sz w:val="24"/>
          <w:szCs w:val="24"/>
        </w:rPr>
        <w:t>illustrated in Fig. 2</w:t>
      </w:r>
      <w:r w:rsidR="005A3EA1" w:rsidRPr="005A3EA1">
        <w:rPr>
          <w:rFonts w:ascii="Times New Roman" w:eastAsia="Times New Roman" w:hAnsi="Times New Roman" w:cs="Times New Roman"/>
          <w:sz w:val="24"/>
          <w:szCs w:val="24"/>
        </w:rPr>
        <w:t xml:space="preserve"> </w:t>
      </w:r>
      <w:r w:rsidR="000C3E06">
        <w:rPr>
          <w:rFonts w:ascii="Times New Roman" w:eastAsia="Times New Roman" w:hAnsi="Times New Roman" w:cs="Times New Roman"/>
          <w:color w:val="0000FF"/>
          <w:sz w:val="24"/>
          <w:szCs w:val="24"/>
        </w:rPr>
        <w:t>for in-air exposure measurements</w:t>
      </w:r>
      <w:r w:rsidR="004A58FC">
        <w:rPr>
          <w:rFonts w:ascii="Times New Roman" w:eastAsia="Times New Roman" w:hAnsi="Times New Roman" w:cs="Times New Roman"/>
          <w:sz w:val="24"/>
          <w:szCs w:val="24"/>
        </w:rPr>
        <w:t>.</w:t>
      </w:r>
      <w:r w:rsidR="00562C6A" w:rsidRPr="00562C6A">
        <w:rPr>
          <w:rFonts w:ascii="Times New Roman" w:eastAsia="Times New Roman" w:hAnsi="Times New Roman" w:cs="Times New Roman"/>
          <w:noProof/>
          <w:sz w:val="24"/>
          <w:szCs w:val="24"/>
        </w:rPr>
        <w:t xml:space="preserve"> </w:t>
      </w:r>
    </w:p>
    <w:p w:rsidR="00386309" w:rsidRPr="00386309" w:rsidRDefault="003F0315" w:rsidP="003F0315">
      <w:pPr>
        <w:spacing w:line="240" w:lineRule="auto"/>
        <w:jc w:val="center"/>
        <w:rPr>
          <w:rFonts w:ascii="Times New Roman" w:eastAsia="Times New Roman" w:hAnsi="Times New Roman" w:cs="Times New Roman"/>
          <w:sz w:val="24"/>
          <w:szCs w:val="24"/>
        </w:rPr>
      </w:pPr>
      <w:r>
        <w:rPr>
          <w:noProof/>
        </w:rPr>
        <w:drawing>
          <wp:inline distT="0" distB="0" distL="0" distR="0" wp14:anchorId="62CF38E8" wp14:editId="42C717FD">
            <wp:extent cx="6029325" cy="1981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958" name="Picture 195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29325" cy="1981200"/>
                    </a:xfrm>
                    <a:prstGeom prst="rect">
                      <a:avLst/>
                    </a:prstGeom>
                  </pic:spPr>
                </pic:pic>
              </a:graphicData>
            </a:graphic>
          </wp:inline>
        </w:drawing>
      </w:r>
    </w:p>
    <w:p w:rsidR="00562C6A" w:rsidRDefault="00571E7A" w:rsidP="00661C5D">
      <w:pPr>
        <w:spacing w:line="240" w:lineRule="auto"/>
        <w:ind w:right="-5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Figure </w:t>
      </w:r>
      <w:r w:rsidR="005774E3">
        <w:rPr>
          <w:rFonts w:ascii="Times New Roman" w:eastAsia="Times New Roman" w:hAnsi="Times New Roman" w:cs="Times New Roman"/>
          <w:sz w:val="24"/>
          <w:szCs w:val="24"/>
        </w:rPr>
        <w:t xml:space="preserve">2. Tuning of </w:t>
      </w:r>
      <w:proofErr w:type="spellStart"/>
      <w:r w:rsidR="004E3CEA">
        <w:rPr>
          <w:rFonts w:ascii="Times New Roman" w:eastAsia="Times New Roman" w:hAnsi="Times New Roman" w:cs="Times New Roman"/>
          <w:sz w:val="24"/>
          <w:szCs w:val="24"/>
        </w:rPr>
        <w:t>s</w:t>
      </w:r>
      <w:r w:rsidR="005774E3">
        <w:rPr>
          <w:rFonts w:ascii="Times New Roman" w:eastAsia="Times New Roman" w:hAnsi="Times New Roman" w:cs="Times New Roman"/>
          <w:sz w:val="24"/>
          <w:szCs w:val="24"/>
        </w:rPr>
        <w:t>pektr</w:t>
      </w:r>
      <w:proofErr w:type="spellEnd"/>
      <w:r w:rsidR="005774E3">
        <w:rPr>
          <w:rFonts w:ascii="Times New Roman" w:eastAsia="Times New Roman" w:hAnsi="Times New Roman" w:cs="Times New Roman"/>
          <w:sz w:val="24"/>
          <w:szCs w:val="24"/>
        </w:rPr>
        <w:t xml:space="preserve"> calculations for a particular x-ray tube. (a) Flowchart for the </w:t>
      </w:r>
      <w:proofErr w:type="gramStart"/>
      <w:r w:rsidR="005774E3">
        <w:rPr>
          <w:rFonts w:ascii="Times New Roman" w:eastAsia="Times New Roman" w:hAnsi="Times New Roman" w:cs="Times New Roman"/>
          <w:i/>
          <w:sz w:val="24"/>
          <w:szCs w:val="24"/>
        </w:rPr>
        <w:t>spektrTuner</w:t>
      </w:r>
      <w:r w:rsidR="005774E3" w:rsidRPr="009A196B">
        <w:rPr>
          <w:rFonts w:ascii="Times New Roman" w:eastAsia="Times New Roman" w:hAnsi="Times New Roman" w:cs="Times New Roman"/>
          <w:sz w:val="24"/>
          <w:szCs w:val="24"/>
        </w:rPr>
        <w:t>(</w:t>
      </w:r>
      <w:proofErr w:type="gramEnd"/>
      <w:r w:rsidR="005774E3">
        <w:rPr>
          <w:rFonts w:ascii="Times New Roman" w:eastAsia="Times New Roman" w:hAnsi="Times New Roman" w:cs="Times New Roman"/>
          <w:sz w:val="24"/>
          <w:szCs w:val="24"/>
        </w:rPr>
        <w:t xml:space="preserve"> </w:t>
      </w:r>
      <w:r w:rsidR="005774E3" w:rsidRPr="009A196B">
        <w:rPr>
          <w:rFonts w:ascii="Times New Roman" w:eastAsia="Times New Roman" w:hAnsi="Times New Roman" w:cs="Times New Roman"/>
          <w:sz w:val="24"/>
          <w:szCs w:val="24"/>
        </w:rPr>
        <w:t>)</w:t>
      </w:r>
      <w:r w:rsidR="005774E3">
        <w:rPr>
          <w:rFonts w:ascii="Times New Roman" w:eastAsia="Times New Roman" w:hAnsi="Times New Roman" w:cs="Times New Roman"/>
          <w:sz w:val="24"/>
          <w:szCs w:val="24"/>
        </w:rPr>
        <w:t xml:space="preserve"> optimization</w:t>
      </w:r>
      <w:r w:rsidR="005A3EA1">
        <w:rPr>
          <w:rFonts w:ascii="Times New Roman" w:eastAsia="Times New Roman" w:hAnsi="Times New Roman" w:cs="Times New Roman"/>
          <w:sz w:val="24"/>
          <w:szCs w:val="24"/>
        </w:rPr>
        <w:t xml:space="preserve"> </w:t>
      </w:r>
      <w:r w:rsidR="005A3EA1" w:rsidRPr="005A3EA1">
        <w:rPr>
          <w:rFonts w:ascii="Times New Roman" w:eastAsia="Times New Roman" w:hAnsi="Times New Roman" w:cs="Times New Roman"/>
          <w:color w:val="0000FF"/>
          <w:sz w:val="24"/>
          <w:szCs w:val="24"/>
        </w:rPr>
        <w:t>using in-air exposure measurements</w:t>
      </w:r>
      <w:r w:rsidR="005774E3">
        <w:rPr>
          <w:rFonts w:ascii="Times New Roman" w:eastAsia="Times New Roman" w:hAnsi="Times New Roman" w:cs="Times New Roman"/>
          <w:sz w:val="24"/>
          <w:szCs w:val="24"/>
        </w:rPr>
        <w:t xml:space="preserve">. (b) Illustration of the 2D search space over Al and W thickness (with a normalized 60 kV TASMICS spectrum) to match measured </w:t>
      </w:r>
      <w:r w:rsidR="00CF7E54">
        <w:rPr>
          <w:rFonts w:ascii="Times New Roman" w:eastAsia="Times New Roman" w:hAnsi="Times New Roman" w:cs="Times New Roman"/>
          <w:color w:val="0000CC"/>
          <w:sz w:val="24"/>
          <w:szCs w:val="24"/>
        </w:rPr>
        <w:t>tube output</w:t>
      </w:r>
      <w:r w:rsidR="00E15230">
        <w:rPr>
          <w:rFonts w:ascii="Times New Roman" w:eastAsia="Times New Roman" w:hAnsi="Times New Roman" w:cs="Times New Roman"/>
          <w:color w:val="0000CC"/>
          <w:sz w:val="24"/>
          <w:szCs w:val="24"/>
        </w:rPr>
        <w:t xml:space="preserve"> (mR/mAs)</w:t>
      </w:r>
      <w:r w:rsidR="005774E3">
        <w:rPr>
          <w:rFonts w:ascii="Times New Roman" w:eastAsia="Times New Roman" w:hAnsi="Times New Roman" w:cs="Times New Roman"/>
          <w:sz w:val="24"/>
          <w:szCs w:val="24"/>
        </w:rPr>
        <w:t xml:space="preserve">. (c) Validation of </w:t>
      </w:r>
      <w:proofErr w:type="spellStart"/>
      <w:r w:rsidR="004E3CEA">
        <w:rPr>
          <w:rFonts w:ascii="Times New Roman" w:eastAsia="Times New Roman" w:hAnsi="Times New Roman" w:cs="Times New Roman"/>
          <w:sz w:val="24"/>
          <w:szCs w:val="24"/>
        </w:rPr>
        <w:t>s</w:t>
      </w:r>
      <w:r w:rsidR="005774E3">
        <w:rPr>
          <w:rFonts w:ascii="Times New Roman" w:eastAsia="Times New Roman" w:hAnsi="Times New Roman" w:cs="Times New Roman"/>
          <w:sz w:val="24"/>
          <w:szCs w:val="24"/>
        </w:rPr>
        <w:t>pektr</w:t>
      </w:r>
      <w:proofErr w:type="spellEnd"/>
      <w:r w:rsidR="005774E3">
        <w:rPr>
          <w:rFonts w:ascii="Times New Roman" w:eastAsia="Times New Roman" w:hAnsi="Times New Roman" w:cs="Times New Roman"/>
          <w:sz w:val="24"/>
          <w:szCs w:val="24"/>
        </w:rPr>
        <w:t xml:space="preserve"> tuning at various kV using a normalized TASMICS spectrum.</w:t>
      </w:r>
      <w:r w:rsidR="005774E3">
        <w:rPr>
          <w:rFonts w:ascii="Times New Roman" w:eastAsia="Times New Roman" w:hAnsi="Times New Roman" w:cs="Times New Roman"/>
          <w:b/>
          <w:sz w:val="24"/>
          <w:szCs w:val="24"/>
        </w:rPr>
        <w:t xml:space="preserve"> </w:t>
      </w:r>
    </w:p>
    <w:p w:rsidR="00156E76" w:rsidRDefault="00156E76" w:rsidP="00661C5D">
      <w:pPr>
        <w:spacing w:line="240" w:lineRule="auto"/>
        <w:ind w:right="-540"/>
        <w:jc w:val="both"/>
        <w:rPr>
          <w:rFonts w:ascii="Times New Roman" w:eastAsia="Times New Roman" w:hAnsi="Times New Roman" w:cs="Times New Roman"/>
          <w:b/>
          <w:sz w:val="24"/>
          <w:szCs w:val="24"/>
        </w:rPr>
      </w:pPr>
    </w:p>
    <w:p w:rsidR="00B01A34" w:rsidRDefault="004A58FC" w:rsidP="00A4081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 are several means by which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calculations </w:t>
      </w:r>
      <w:r w:rsidR="00B53011">
        <w:rPr>
          <w:rFonts w:ascii="Times New Roman" w:eastAsia="Times New Roman" w:hAnsi="Times New Roman" w:cs="Times New Roman"/>
          <w:sz w:val="24"/>
          <w:szCs w:val="24"/>
        </w:rPr>
        <w:t xml:space="preserve">could </w:t>
      </w:r>
      <w:r>
        <w:rPr>
          <w:rFonts w:ascii="Times New Roman" w:eastAsia="Times New Roman" w:hAnsi="Times New Roman" w:cs="Times New Roman"/>
          <w:sz w:val="24"/>
          <w:szCs w:val="24"/>
        </w:rPr>
        <w:t xml:space="preserve">be “tuned” to match the output of a particular x-ray tube – e.g., adjusting added filtration to match the HVL and/or </w:t>
      </w:r>
      <w:proofErr w:type="spellStart"/>
      <w:r w:rsidR="004E6556" w:rsidRPr="004E6556">
        <w:rPr>
          <w:rFonts w:ascii="Times New Roman" w:eastAsia="Times New Roman" w:hAnsi="Times New Roman" w:cs="Times New Roman"/>
          <w:color w:val="0000CC"/>
          <w:sz w:val="24"/>
          <w:szCs w:val="24"/>
        </w:rPr>
        <w:t>mGy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measured at various kV. The </w:t>
      </w:r>
      <w:proofErr w:type="gramStart"/>
      <w:r>
        <w:rPr>
          <w:rFonts w:ascii="Times New Roman" w:eastAsia="Times New Roman" w:hAnsi="Times New Roman" w:cs="Times New Roman"/>
          <w:i/>
          <w:sz w:val="24"/>
          <w:szCs w:val="24"/>
        </w:rPr>
        <w:t>spektrTuner</w:t>
      </w:r>
      <w:r w:rsidRPr="009A196B">
        <w:rPr>
          <w:rFonts w:ascii="Times New Roman" w:eastAsia="Times New Roman" w:hAnsi="Times New Roman" w:cs="Times New Roman"/>
          <w:sz w:val="24"/>
          <w:szCs w:val="24"/>
        </w:rPr>
        <w:t>(</w:t>
      </w:r>
      <w:proofErr w:type="gramEnd"/>
      <w:r w:rsidR="009A196B">
        <w:rPr>
          <w:rFonts w:ascii="Times New Roman" w:eastAsia="Times New Roman" w:hAnsi="Times New Roman" w:cs="Times New Roman"/>
          <w:sz w:val="24"/>
          <w:szCs w:val="24"/>
        </w:rPr>
        <w:t xml:space="preserve"> </w:t>
      </w:r>
      <w:r w:rsidRPr="009A196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function performs a best-fit between measured and calculated </w:t>
      </w:r>
      <w:r w:rsidR="00CF7E54">
        <w:rPr>
          <w:rFonts w:ascii="Times New Roman" w:eastAsia="Times New Roman" w:hAnsi="Times New Roman" w:cs="Times New Roman"/>
          <w:color w:val="0000CC"/>
          <w:sz w:val="24"/>
          <w:szCs w:val="24"/>
        </w:rPr>
        <w:t>tube output</w:t>
      </w:r>
      <w:r>
        <w:rPr>
          <w:rFonts w:ascii="Times New Roman" w:eastAsia="Times New Roman" w:hAnsi="Times New Roman" w:cs="Times New Roman"/>
          <w:sz w:val="24"/>
          <w:szCs w:val="24"/>
        </w:rPr>
        <w:t xml:space="preserve"> as follows. </w:t>
      </w:r>
      <w:bookmarkStart w:id="22" w:name="OLE_LINK17"/>
      <w:bookmarkStart w:id="23" w:name="OLE_LINK18"/>
      <w:bookmarkStart w:id="24" w:name="OLE_LINK19"/>
      <w:r w:rsidR="006A43EB">
        <w:rPr>
          <w:rFonts w:ascii="Times New Roman" w:eastAsia="Times New Roman" w:hAnsi="Times New Roman" w:cs="Times New Roman"/>
          <w:sz w:val="24"/>
          <w:szCs w:val="24"/>
        </w:rPr>
        <w:t xml:space="preserve">The user first measures </w:t>
      </w:r>
      <w:r w:rsidR="006A43EB" w:rsidRPr="006A43EB">
        <w:rPr>
          <w:rFonts w:ascii="Times New Roman" w:eastAsia="Times New Roman" w:hAnsi="Times New Roman" w:cs="Times New Roman"/>
          <w:color w:val="0000FF"/>
          <w:sz w:val="24"/>
          <w:szCs w:val="24"/>
        </w:rPr>
        <w:t>either in-air exposure</w:t>
      </w:r>
      <w:r w:rsidR="006A43EB">
        <w:rPr>
          <w:rFonts w:ascii="Times New Roman" w:eastAsia="Times New Roman" w:hAnsi="Times New Roman" w:cs="Times New Roman"/>
          <w:color w:val="0000FF"/>
          <w:sz w:val="24"/>
          <w:szCs w:val="24"/>
        </w:rPr>
        <w:t xml:space="preserve"> (</w:t>
      </w:r>
      <w:proofErr w:type="spellStart"/>
      <w:r w:rsidR="006A43EB">
        <w:rPr>
          <w:rFonts w:ascii="Times New Roman" w:eastAsia="Times New Roman" w:hAnsi="Times New Roman" w:cs="Times New Roman"/>
          <w:color w:val="0000FF"/>
          <w:sz w:val="24"/>
          <w:szCs w:val="24"/>
        </w:rPr>
        <w:t>mR</w:t>
      </w:r>
      <w:proofErr w:type="spellEnd"/>
      <w:r w:rsidR="006A43EB">
        <w:rPr>
          <w:rFonts w:ascii="Times New Roman" w:eastAsia="Times New Roman" w:hAnsi="Times New Roman" w:cs="Times New Roman"/>
          <w:color w:val="0000FF"/>
          <w:sz w:val="24"/>
          <w:szCs w:val="24"/>
        </w:rPr>
        <w:t>)</w:t>
      </w:r>
      <w:r w:rsidR="006A43EB" w:rsidRPr="006A43EB">
        <w:rPr>
          <w:rFonts w:ascii="Times New Roman" w:eastAsia="Times New Roman" w:hAnsi="Times New Roman" w:cs="Times New Roman"/>
          <w:color w:val="0000FF"/>
          <w:sz w:val="24"/>
          <w:szCs w:val="24"/>
        </w:rPr>
        <w:t xml:space="preserve"> or</w:t>
      </w:r>
      <w:r w:rsidRPr="006A43EB">
        <w:rPr>
          <w:rFonts w:ascii="Times New Roman" w:eastAsia="Times New Roman" w:hAnsi="Times New Roman" w:cs="Times New Roman"/>
          <w:color w:val="0000FF"/>
          <w:sz w:val="24"/>
          <w:szCs w:val="24"/>
        </w:rPr>
        <w:t xml:space="preserve"> </w:t>
      </w:r>
      <w:r w:rsidR="00977CF4">
        <w:rPr>
          <w:rFonts w:ascii="Times New Roman" w:eastAsia="Times New Roman" w:hAnsi="Times New Roman" w:cs="Times New Roman"/>
          <w:color w:val="0000FF"/>
          <w:sz w:val="24"/>
          <w:szCs w:val="24"/>
        </w:rPr>
        <w:t xml:space="preserve">air </w:t>
      </w:r>
      <w:proofErr w:type="spellStart"/>
      <w:r w:rsidR="00977CF4">
        <w:rPr>
          <w:rFonts w:ascii="Times New Roman" w:eastAsia="Times New Roman" w:hAnsi="Times New Roman" w:cs="Times New Roman"/>
          <w:color w:val="0000FF"/>
          <w:sz w:val="24"/>
          <w:szCs w:val="24"/>
        </w:rPr>
        <w:t>kerma</w:t>
      </w:r>
      <w:proofErr w:type="spellEnd"/>
      <w:r w:rsidRPr="009A5FDA">
        <w:rPr>
          <w:rFonts w:ascii="Times New Roman" w:eastAsia="Times New Roman" w:hAnsi="Times New Roman" w:cs="Times New Roman"/>
          <w:color w:val="0000FF"/>
          <w:sz w:val="24"/>
          <w:szCs w:val="24"/>
        </w:rPr>
        <w:t xml:space="preserve"> </w:t>
      </w:r>
      <w:r w:rsidRPr="006A43EB">
        <w:rPr>
          <w:rFonts w:ascii="Times New Roman" w:eastAsia="Times New Roman" w:hAnsi="Times New Roman" w:cs="Times New Roman"/>
          <w:color w:val="0000FF"/>
          <w:sz w:val="24"/>
          <w:szCs w:val="24"/>
        </w:rPr>
        <w:t>(</w:t>
      </w:r>
      <w:proofErr w:type="spellStart"/>
      <w:r w:rsidR="00026E2E" w:rsidRPr="006A43EB">
        <w:rPr>
          <w:rFonts w:ascii="Times New Roman" w:eastAsia="Times New Roman" w:hAnsi="Times New Roman" w:cs="Times New Roman"/>
          <w:color w:val="0000FF"/>
          <w:sz w:val="24"/>
          <w:szCs w:val="24"/>
        </w:rPr>
        <w:t>m</w:t>
      </w:r>
      <w:r w:rsidR="009A5FDA" w:rsidRPr="006A43EB">
        <w:rPr>
          <w:rFonts w:ascii="Times New Roman" w:eastAsia="Times New Roman" w:hAnsi="Times New Roman" w:cs="Times New Roman"/>
          <w:color w:val="0000FF"/>
          <w:sz w:val="24"/>
          <w:szCs w:val="24"/>
        </w:rPr>
        <w:t>Gy</w:t>
      </w:r>
      <w:proofErr w:type="spellEnd"/>
      <w:r w:rsidRPr="006A43EB">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sz w:val="24"/>
          <w:szCs w:val="24"/>
        </w:rPr>
        <w:t>at a particular kV</w:t>
      </w:r>
      <w:r w:rsidR="00CB21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9D3C8F" w:rsidRPr="0018345B">
        <w:rPr>
          <w:rFonts w:ascii="Times New Roman" w:eastAsia="Times New Roman" w:hAnsi="Times New Roman" w:cs="Times New Roman"/>
          <w:color w:val="0011EA"/>
          <w:sz w:val="24"/>
          <w:szCs w:val="24"/>
        </w:rPr>
        <w:t>source</w:t>
      </w:r>
      <w:r w:rsidR="00EB7B56">
        <w:rPr>
          <w:rFonts w:ascii="Times New Roman" w:eastAsia="Times New Roman" w:hAnsi="Times New Roman" w:cs="Times New Roman"/>
          <w:color w:val="0011EA"/>
          <w:sz w:val="24"/>
          <w:szCs w:val="24"/>
        </w:rPr>
        <w:t>-</w:t>
      </w:r>
      <w:r w:rsidR="009D3C8F" w:rsidRPr="0018345B">
        <w:rPr>
          <w:rFonts w:ascii="Times New Roman" w:eastAsia="Times New Roman" w:hAnsi="Times New Roman" w:cs="Times New Roman"/>
          <w:color w:val="0011EA"/>
          <w:sz w:val="24"/>
          <w:szCs w:val="24"/>
        </w:rPr>
        <w:t>detector distance (</w:t>
      </w:r>
      <w:r w:rsidRPr="0018345B">
        <w:rPr>
          <w:rFonts w:ascii="Times New Roman" w:eastAsia="Times New Roman" w:hAnsi="Times New Roman" w:cs="Times New Roman"/>
          <w:color w:val="0011EA"/>
          <w:sz w:val="24"/>
          <w:szCs w:val="24"/>
        </w:rPr>
        <w:t>SDD</w:t>
      </w:r>
      <w:r w:rsidR="009D3C8F" w:rsidRPr="0018345B">
        <w:rPr>
          <w:rFonts w:ascii="Times New Roman" w:eastAsia="Times New Roman" w:hAnsi="Times New Roman" w:cs="Times New Roman"/>
          <w:color w:val="0011EA"/>
          <w:sz w:val="24"/>
          <w:szCs w:val="24"/>
        </w:rPr>
        <w:t>)</w:t>
      </w:r>
      <w:r w:rsidRPr="0018345B">
        <w:rPr>
          <w:rFonts w:ascii="Times New Roman" w:eastAsia="Times New Roman" w:hAnsi="Times New Roman" w:cs="Times New Roman"/>
          <w:color w:val="0011EA"/>
          <w:sz w:val="24"/>
          <w:szCs w:val="24"/>
        </w:rPr>
        <w:t xml:space="preserve"> </w:t>
      </w:r>
      <w:r>
        <w:rPr>
          <w:rFonts w:ascii="Times New Roman" w:eastAsia="Times New Roman" w:hAnsi="Times New Roman" w:cs="Times New Roman"/>
          <w:sz w:val="24"/>
          <w:szCs w:val="24"/>
        </w:rPr>
        <w:t xml:space="preserve">at M settings of mAs, storing measurements in a [M x 1] vector called </w:t>
      </w:r>
      <w:r w:rsidR="00031322" w:rsidRPr="00E145F0">
        <w:rPr>
          <w:rFonts w:ascii="Courier New" w:eastAsia="Times New Roman" w:hAnsi="Courier New" w:cs="Courier New"/>
          <w:color w:val="0000FF"/>
          <w:szCs w:val="24"/>
        </w:rPr>
        <w:t>measurements</w:t>
      </w:r>
      <w:r w:rsidRPr="00CD19E7">
        <w:rPr>
          <w:rFonts w:ascii="Times New Roman" w:eastAsia="Times New Roman" w:hAnsi="Times New Roman" w:cs="Times New Roman"/>
          <w:szCs w:val="24"/>
        </w:rPr>
        <w:t xml:space="preserve"> </w:t>
      </w:r>
      <w:r>
        <w:rPr>
          <w:rFonts w:ascii="Times New Roman" w:eastAsia="Times New Roman" w:hAnsi="Times New Roman" w:cs="Times New Roman"/>
          <w:sz w:val="24"/>
          <w:szCs w:val="24"/>
        </w:rPr>
        <w:t xml:space="preserve">and the mAs settings in a [M x 1] vector called </w:t>
      </w:r>
      <w:r w:rsidRPr="00CD19E7">
        <w:rPr>
          <w:rFonts w:ascii="Courier New" w:eastAsia="Times New Roman" w:hAnsi="Courier New" w:cs="Courier New"/>
          <w:szCs w:val="24"/>
        </w:rPr>
        <w:t>mAs</w:t>
      </w:r>
      <w:r>
        <w:rPr>
          <w:rFonts w:ascii="Times New Roman" w:eastAsia="Times New Roman" w:hAnsi="Times New Roman" w:cs="Times New Roman"/>
          <w:sz w:val="24"/>
          <w:szCs w:val="24"/>
        </w:rPr>
        <w:t xml:space="preserve">. </w:t>
      </w:r>
      <w:bookmarkEnd w:id="22"/>
      <w:bookmarkEnd w:id="23"/>
      <w:bookmarkEnd w:id="24"/>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i/>
          <w:sz w:val="24"/>
          <w:szCs w:val="24"/>
        </w:rPr>
        <w:t>spektrTuner</w:t>
      </w:r>
      <w:r w:rsidRPr="009A196B">
        <w:rPr>
          <w:rFonts w:ascii="Times New Roman" w:eastAsia="Times New Roman" w:hAnsi="Times New Roman" w:cs="Times New Roman"/>
          <w:sz w:val="24"/>
          <w:szCs w:val="24"/>
        </w:rPr>
        <w:t>(</w:t>
      </w:r>
      <w:proofErr w:type="gramEnd"/>
      <w:r w:rsidR="009A196B">
        <w:rPr>
          <w:rFonts w:ascii="Times New Roman" w:eastAsia="Times New Roman" w:hAnsi="Times New Roman" w:cs="Times New Roman"/>
          <w:sz w:val="24"/>
          <w:szCs w:val="24"/>
        </w:rPr>
        <w:t xml:space="preserve"> </w:t>
      </w:r>
      <w:r w:rsidRPr="009A196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function is called with the following arguments:</w:t>
      </w:r>
    </w:p>
    <w:p w:rsidR="00587C1C" w:rsidRDefault="003F0315" w:rsidP="003F0315">
      <w:pPr>
        <w:tabs>
          <w:tab w:val="center" w:pos="4320"/>
          <w:tab w:val="left" w:pos="9360"/>
        </w:tabs>
        <w:spacing w:line="480" w:lineRule="auto"/>
        <w:jc w:val="both"/>
        <w:rPr>
          <w:rFonts w:ascii="Courier New" w:eastAsia="Cambria" w:hAnsi="Courier New" w:cs="Courier New"/>
        </w:rPr>
      </w:pPr>
      <w:r>
        <w:rPr>
          <w:rFonts w:ascii="Times New Roman" w:eastAsia="Times New Roman" w:hAnsi="Times New Roman" w:cs="Times New Roman"/>
          <w:sz w:val="24"/>
          <w:szCs w:val="24"/>
        </w:rPr>
        <w:tab/>
      </w:r>
      <w:proofErr w:type="gramStart"/>
      <w:r w:rsidRPr="009C43F9">
        <w:rPr>
          <w:rFonts w:ascii="Times New Roman" w:eastAsia="Cambria" w:hAnsi="Times New Roman" w:cs="Times New Roman"/>
          <w:i/>
          <w:sz w:val="24"/>
          <w:szCs w:val="24"/>
        </w:rPr>
        <w:t>spektrTuner</w:t>
      </w:r>
      <w:proofErr w:type="gramEnd"/>
      <w:r w:rsidRPr="009C43F9">
        <w:rPr>
          <w:rFonts w:ascii="Times New Roman" w:hAnsi="Times New Roman" w:cs="Times New Roman"/>
          <w:sz w:val="24"/>
          <w:szCs w:val="24"/>
        </w:rPr>
        <w:t xml:space="preserve"> </w:t>
      </w:r>
      <w:r w:rsidRPr="00CD19E7">
        <w:rPr>
          <w:rFonts w:ascii="Times New Roman" w:hAnsi="Times New Roman" w:cs="Times New Roman"/>
        </w:rPr>
        <w:t>(</w:t>
      </w:r>
      <w:r w:rsidRPr="00CD533C">
        <w:rPr>
          <w:rFonts w:ascii="Courier New" w:hAnsi="Courier New" w:cs="Courier New"/>
        </w:rPr>
        <w:t>[</w:t>
      </w:r>
      <w:r w:rsidRPr="00CD19E7">
        <w:rPr>
          <w:rFonts w:ascii="Courier New" w:eastAsia="Cambria" w:hAnsi="Courier New" w:cs="Courier New"/>
        </w:rPr>
        <w:t>spectrum]</w:t>
      </w:r>
      <w:r w:rsidRPr="00CD19E7">
        <w:rPr>
          <w:rFonts w:ascii="Times New Roman" w:eastAsia="Cambria" w:hAnsi="Times New Roman" w:cs="Times New Roman"/>
          <w:i/>
        </w:rPr>
        <w:t xml:space="preserve">, </w:t>
      </w:r>
      <w:r w:rsidRPr="00CD19E7">
        <w:rPr>
          <w:rFonts w:ascii="Courier New" w:eastAsia="Cambria" w:hAnsi="Courier New" w:cs="Courier New"/>
        </w:rPr>
        <w:t>[mAs]</w:t>
      </w:r>
      <w:r w:rsidRPr="00CD19E7">
        <w:rPr>
          <w:rFonts w:ascii="Times New Roman" w:eastAsia="Cambria" w:hAnsi="Times New Roman" w:cs="Times New Roman"/>
          <w:i/>
        </w:rPr>
        <w:t xml:space="preserve">, </w:t>
      </w:r>
      <w:r w:rsidRPr="00CD19E7">
        <w:rPr>
          <w:rFonts w:ascii="Courier New" w:eastAsia="Cambria" w:hAnsi="Courier New" w:cs="Courier New"/>
        </w:rPr>
        <w:t>[</w:t>
      </w:r>
      <w:r w:rsidRPr="00031322">
        <w:rPr>
          <w:rFonts w:ascii="Courier New" w:eastAsia="Cambria" w:hAnsi="Courier New" w:cs="Courier New"/>
          <w:color w:val="0000FF"/>
        </w:rPr>
        <w:t>measurements</w:t>
      </w:r>
      <w:r w:rsidRPr="00CD19E7">
        <w:rPr>
          <w:rFonts w:ascii="Courier New" w:eastAsia="Cambria" w:hAnsi="Courier New" w:cs="Courier New"/>
        </w:rPr>
        <w:t>]</w:t>
      </w:r>
      <w:r w:rsidRPr="00CD19E7">
        <w:rPr>
          <w:rFonts w:ascii="Times New Roman" w:eastAsia="Cambria" w:hAnsi="Times New Roman" w:cs="Times New Roman"/>
        </w:rPr>
        <w:t>,</w:t>
      </w:r>
      <w:r w:rsidRPr="00CD19E7">
        <w:rPr>
          <w:rFonts w:ascii="Times New Roman" w:eastAsia="Cambria" w:hAnsi="Times New Roman" w:cs="Times New Roman"/>
          <w:i/>
        </w:rPr>
        <w:t xml:space="preserve"> </w:t>
      </w:r>
      <w:r w:rsidRPr="00CD19E7">
        <w:rPr>
          <w:rFonts w:ascii="Courier New" w:eastAsia="Cambria" w:hAnsi="Courier New" w:cs="Courier New"/>
        </w:rPr>
        <w:t>SDD</w:t>
      </w:r>
      <w:r w:rsidRPr="00CD19E7">
        <w:rPr>
          <w:rFonts w:ascii="Times New Roman" w:eastAsia="Cambria" w:hAnsi="Times New Roman" w:cs="Times New Roman"/>
          <w:i/>
        </w:rPr>
        <w:t xml:space="preserve">, </w:t>
      </w:r>
      <w:r w:rsidRPr="00CD19E7">
        <w:rPr>
          <w:rFonts w:ascii="Courier New" w:eastAsia="Cambria" w:hAnsi="Courier New" w:cs="Courier New"/>
        </w:rPr>
        <w:t>[</w:t>
      </w:r>
      <w:proofErr w:type="spellStart"/>
      <w:r w:rsidRPr="00CD19E7">
        <w:rPr>
          <w:rFonts w:ascii="Courier New" w:eastAsia="Cambria" w:hAnsi="Courier New" w:cs="Courier New"/>
        </w:rPr>
        <w:t>addFilt</w:t>
      </w:r>
      <w:proofErr w:type="spellEnd"/>
      <w:r w:rsidRPr="00CD19E7">
        <w:rPr>
          <w:rFonts w:ascii="Courier New" w:eastAsia="Cambria" w:hAnsi="Courier New" w:cs="Courier New"/>
        </w:rPr>
        <w:t>]</w:t>
      </w:r>
      <w:r>
        <w:rPr>
          <w:rFonts w:ascii="Courier New" w:eastAsia="Cambria" w:hAnsi="Courier New" w:cs="Courier New"/>
        </w:rPr>
        <w:t>…</w:t>
      </w:r>
      <w:r>
        <w:rPr>
          <w:rFonts w:ascii="Times New Roman" w:eastAsia="Cambria" w:hAnsi="Times New Roman" w:cs="Times New Roman"/>
        </w:rPr>
        <w:tab/>
        <w:t>(2)</w:t>
      </w:r>
    </w:p>
    <w:p w:rsidR="00386309" w:rsidRDefault="005A3EA1" w:rsidP="00587C1C">
      <w:pPr>
        <w:spacing w:line="480" w:lineRule="auto"/>
        <w:jc w:val="center"/>
        <w:rPr>
          <w:rFonts w:ascii="Times New Roman" w:eastAsia="Times New Roman" w:hAnsi="Times New Roman" w:cs="Times New Roman"/>
          <w:sz w:val="24"/>
          <w:szCs w:val="24"/>
        </w:rPr>
      </w:pPr>
      <w:proofErr w:type="spellStart"/>
      <w:proofErr w:type="gramStart"/>
      <w:r w:rsidRPr="005A3EA1">
        <w:rPr>
          <w:rFonts w:ascii="Courier New" w:eastAsia="Cambria" w:hAnsi="Courier New" w:cs="Courier New"/>
        </w:rPr>
        <w:t>measureFlag</w:t>
      </w:r>
      <w:proofErr w:type="spellEnd"/>
      <w:proofErr w:type="gramEnd"/>
      <w:r w:rsidR="00587C1C">
        <w:rPr>
          <w:rFonts w:ascii="Times New Roman" w:eastAsia="Cambria" w:hAnsi="Times New Roman" w:cs="Times New Roman"/>
        </w:rPr>
        <w:t>,</w:t>
      </w:r>
      <w:r w:rsidR="00386309" w:rsidRPr="00CD19E7">
        <w:rPr>
          <w:rFonts w:ascii="Times New Roman" w:eastAsia="Cambria" w:hAnsi="Times New Roman" w:cs="Times New Roman"/>
          <w:i/>
        </w:rPr>
        <w:t xml:space="preserve"> </w:t>
      </w:r>
      <w:r w:rsidR="00386309" w:rsidRPr="00CD19E7">
        <w:rPr>
          <w:rFonts w:ascii="Courier New" w:eastAsia="Cambria" w:hAnsi="Courier New" w:cs="Courier New"/>
        </w:rPr>
        <w:t>[</w:t>
      </w:r>
      <w:proofErr w:type="spellStart"/>
      <w:r w:rsidR="00386309" w:rsidRPr="00CD19E7">
        <w:rPr>
          <w:rFonts w:ascii="Courier New" w:eastAsia="Cambria" w:hAnsi="Courier New" w:cs="Courier New"/>
        </w:rPr>
        <w:t>estimAl</w:t>
      </w:r>
      <w:proofErr w:type="spellEnd"/>
      <w:r w:rsidR="00CF7E54">
        <w:rPr>
          <w:rFonts w:ascii="Courier New" w:eastAsia="Cambria" w:hAnsi="Courier New" w:cs="Courier New"/>
        </w:rPr>
        <w:t>;</w:t>
      </w:r>
      <w:r w:rsidR="00386309" w:rsidRPr="00CD19E7">
        <w:rPr>
          <w:rFonts w:ascii="Courier New" w:eastAsia="Cambria" w:hAnsi="Courier New" w:cs="Courier New"/>
        </w:rPr>
        <w:t xml:space="preserve"> </w:t>
      </w:r>
      <w:proofErr w:type="spellStart"/>
      <w:r w:rsidR="00386309" w:rsidRPr="00CD19E7">
        <w:rPr>
          <w:rFonts w:ascii="Courier New" w:eastAsia="Cambria" w:hAnsi="Courier New" w:cs="Courier New"/>
        </w:rPr>
        <w:t>estimW</w:t>
      </w:r>
      <w:proofErr w:type="spellEnd"/>
      <w:r w:rsidR="00386309" w:rsidRPr="00CD19E7">
        <w:rPr>
          <w:rFonts w:ascii="Courier New" w:eastAsia="Cambria" w:hAnsi="Courier New" w:cs="Courier New"/>
        </w:rPr>
        <w:t>]</w:t>
      </w:r>
      <w:r w:rsidR="00386309" w:rsidRPr="00CD19E7">
        <w:rPr>
          <w:rFonts w:ascii="Times New Roman" w:eastAsia="Cambria" w:hAnsi="Times New Roman" w:cs="Times New Roman"/>
        </w:rPr>
        <w:t>)</w:t>
      </w:r>
      <w:r w:rsidR="00386309">
        <w:rPr>
          <w:rFonts w:ascii="Times New Roman" w:eastAsia="Cambria" w:hAnsi="Times New Roman" w:cs="Times New Roman"/>
        </w:rPr>
        <w:t xml:space="preserve"> </w:t>
      </w:r>
    </w:p>
    <w:p w:rsidR="00B01A34" w:rsidRPr="007D376A" w:rsidRDefault="00194D88" w:rsidP="00661C5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illustrated in Fig. 2(a), t</w:t>
      </w:r>
      <w:r w:rsidR="004A58FC">
        <w:rPr>
          <w:rFonts w:ascii="Times New Roman" w:eastAsia="Times New Roman" w:hAnsi="Times New Roman" w:cs="Times New Roman"/>
          <w:sz w:val="24"/>
          <w:szCs w:val="24"/>
        </w:rPr>
        <w:t>he function</w:t>
      </w:r>
      <w:r w:rsidR="00250C19">
        <w:rPr>
          <w:rFonts w:ascii="Times New Roman" w:eastAsia="Times New Roman" w:hAnsi="Times New Roman" w:cs="Times New Roman"/>
          <w:sz w:val="24"/>
          <w:szCs w:val="24"/>
        </w:rPr>
        <w:t xml:space="preserve"> </w:t>
      </w:r>
      <w:r w:rsidR="00831C29">
        <w:rPr>
          <w:rFonts w:ascii="Times New Roman" w:eastAsia="Times New Roman" w:hAnsi="Times New Roman" w:cs="Times New Roman"/>
          <w:sz w:val="24"/>
          <w:szCs w:val="24"/>
        </w:rPr>
        <w:t xml:space="preserve">first </w:t>
      </w:r>
      <w:r w:rsidR="00190A59">
        <w:rPr>
          <w:rFonts w:ascii="Times New Roman" w:eastAsia="Times New Roman" w:hAnsi="Times New Roman" w:cs="Times New Roman"/>
          <w:sz w:val="24"/>
          <w:szCs w:val="24"/>
        </w:rPr>
        <w:t xml:space="preserve">approximates the measured beam via </w:t>
      </w:r>
      <w:r w:rsidR="00CB2131" w:rsidRPr="00CD19E7">
        <w:rPr>
          <w:rFonts w:ascii="Courier New" w:eastAsia="Times New Roman" w:hAnsi="Courier New" w:cs="Courier New"/>
          <w:szCs w:val="24"/>
        </w:rPr>
        <w:t>spectrum</w:t>
      </w:r>
      <w:r w:rsidR="00CB2131">
        <w:rPr>
          <w:rFonts w:ascii="Courier New" w:eastAsia="Times New Roman" w:hAnsi="Courier New" w:cs="Courier New"/>
          <w:sz w:val="24"/>
          <w:szCs w:val="24"/>
        </w:rPr>
        <w:t>,</w:t>
      </w:r>
      <w:r w:rsidR="00CB2131">
        <w:rPr>
          <w:rFonts w:ascii="Times New Roman" w:eastAsia="Times New Roman" w:hAnsi="Times New Roman" w:cs="Times New Roman"/>
          <w:sz w:val="24"/>
          <w:szCs w:val="24"/>
        </w:rPr>
        <w:t xml:space="preserve"> </w:t>
      </w:r>
      <w:r w:rsidR="003F068B">
        <w:rPr>
          <w:rFonts w:ascii="Times New Roman" w:eastAsia="Times New Roman" w:hAnsi="Times New Roman" w:cs="Times New Roman"/>
          <w:sz w:val="24"/>
          <w:szCs w:val="24"/>
        </w:rPr>
        <w:t xml:space="preserve">a </w:t>
      </w:r>
      <w:r w:rsidR="00052C73">
        <w:rPr>
          <w:rFonts w:ascii="Times New Roman" w:eastAsia="Times New Roman" w:hAnsi="Times New Roman" w:cs="Times New Roman"/>
          <w:sz w:val="24"/>
          <w:szCs w:val="24"/>
        </w:rPr>
        <w:t>[</w:t>
      </w:r>
      <w:r w:rsidR="003F068B">
        <w:rPr>
          <w:rFonts w:ascii="Times New Roman" w:eastAsia="Times New Roman" w:hAnsi="Times New Roman" w:cs="Times New Roman"/>
          <w:sz w:val="24"/>
          <w:szCs w:val="24"/>
        </w:rPr>
        <w:t>1</w:t>
      </w:r>
      <w:r w:rsidR="003E78D6">
        <w:rPr>
          <w:rFonts w:ascii="Times New Roman" w:eastAsia="Times New Roman" w:hAnsi="Times New Roman" w:cs="Times New Roman"/>
          <w:sz w:val="24"/>
          <w:szCs w:val="24"/>
        </w:rPr>
        <w:t>50</w:t>
      </w:r>
      <w:r w:rsidR="00052C73">
        <w:rPr>
          <w:rFonts w:ascii="Times New Roman" w:eastAsia="Times New Roman" w:hAnsi="Times New Roman" w:cs="Times New Roman"/>
          <w:sz w:val="24"/>
          <w:szCs w:val="24"/>
        </w:rPr>
        <w:t xml:space="preserve"> </w:t>
      </w:r>
      <w:r w:rsidR="003F068B">
        <w:rPr>
          <w:rFonts w:ascii="Times New Roman" w:eastAsia="Times New Roman" w:hAnsi="Times New Roman" w:cs="Times New Roman"/>
          <w:sz w:val="24"/>
          <w:szCs w:val="24"/>
        </w:rPr>
        <w:t>x</w:t>
      </w:r>
      <w:r w:rsidR="00052C73">
        <w:rPr>
          <w:rFonts w:ascii="Times New Roman" w:eastAsia="Times New Roman" w:hAnsi="Times New Roman" w:cs="Times New Roman"/>
          <w:sz w:val="24"/>
          <w:szCs w:val="24"/>
        </w:rPr>
        <w:t xml:space="preserve"> </w:t>
      </w:r>
      <w:r w:rsidR="003F068B">
        <w:rPr>
          <w:rFonts w:ascii="Times New Roman" w:eastAsia="Times New Roman" w:hAnsi="Times New Roman" w:cs="Times New Roman"/>
          <w:sz w:val="24"/>
          <w:szCs w:val="24"/>
        </w:rPr>
        <w:t>1</w:t>
      </w:r>
      <w:r w:rsidR="00052C73">
        <w:rPr>
          <w:rFonts w:ascii="Times New Roman" w:eastAsia="Times New Roman" w:hAnsi="Times New Roman" w:cs="Times New Roman"/>
          <w:sz w:val="24"/>
          <w:szCs w:val="24"/>
        </w:rPr>
        <w:t>]</w:t>
      </w:r>
      <w:r w:rsidR="003F068B">
        <w:rPr>
          <w:rFonts w:ascii="Times New Roman" w:eastAsia="Times New Roman" w:hAnsi="Times New Roman" w:cs="Times New Roman"/>
          <w:sz w:val="24"/>
          <w:szCs w:val="24"/>
        </w:rPr>
        <w:t xml:space="preserve"> vector with units of photons</w:t>
      </w:r>
      <w:r w:rsidR="00892DE8">
        <w:rPr>
          <w:rFonts w:ascii="Times New Roman" w:eastAsia="Times New Roman" w:hAnsi="Times New Roman" w:cs="Times New Roman"/>
          <w:sz w:val="24"/>
          <w:szCs w:val="24"/>
        </w:rPr>
        <w:t xml:space="preserve"> </w:t>
      </w:r>
      <w:r w:rsidR="003F068B">
        <w:rPr>
          <w:rFonts w:ascii="Times New Roman" w:eastAsia="Times New Roman" w:hAnsi="Times New Roman" w:cs="Times New Roman"/>
          <w:sz w:val="24"/>
          <w:szCs w:val="24"/>
        </w:rPr>
        <w:t>/</w:t>
      </w:r>
      <w:r w:rsidR="00892DE8">
        <w:rPr>
          <w:rFonts w:ascii="Times New Roman" w:eastAsia="Times New Roman" w:hAnsi="Times New Roman" w:cs="Times New Roman"/>
          <w:sz w:val="24"/>
          <w:szCs w:val="24"/>
        </w:rPr>
        <w:t xml:space="preserve"> </w:t>
      </w:r>
      <w:r w:rsidR="003F068B">
        <w:rPr>
          <w:rFonts w:ascii="Times New Roman" w:eastAsia="Times New Roman" w:hAnsi="Times New Roman" w:cs="Times New Roman"/>
          <w:sz w:val="24"/>
          <w:szCs w:val="24"/>
        </w:rPr>
        <w:t>mm</w:t>
      </w:r>
      <w:r w:rsidR="003F068B" w:rsidRPr="00FF1500">
        <w:rPr>
          <w:rFonts w:ascii="Times New Roman" w:eastAsia="Times New Roman" w:hAnsi="Times New Roman" w:cs="Times New Roman"/>
          <w:sz w:val="24"/>
          <w:szCs w:val="24"/>
          <w:vertAlign w:val="superscript"/>
        </w:rPr>
        <w:t>2</w:t>
      </w:r>
      <w:r w:rsidR="00892DE8">
        <w:rPr>
          <w:rFonts w:ascii="Times New Roman" w:eastAsia="Times New Roman" w:hAnsi="Times New Roman" w:cs="Times New Roman"/>
          <w:sz w:val="24"/>
          <w:szCs w:val="24"/>
        </w:rPr>
        <w:t xml:space="preserve"> / </w:t>
      </w:r>
      <w:r w:rsidR="003E78D6">
        <w:rPr>
          <w:rFonts w:ascii="Times New Roman" w:eastAsia="Times New Roman" w:hAnsi="Times New Roman" w:cs="Times New Roman"/>
          <w:sz w:val="24"/>
          <w:szCs w:val="24"/>
        </w:rPr>
        <w:t xml:space="preserve">mAs </w:t>
      </w:r>
      <w:r w:rsidR="003E78D6" w:rsidRPr="00102C08">
        <w:rPr>
          <w:rFonts w:ascii="Times New Roman" w:eastAsia="Times New Roman" w:hAnsi="Times New Roman" w:cs="Times New Roman"/>
          <w:color w:val="auto"/>
          <w:sz w:val="24"/>
          <w:szCs w:val="24"/>
        </w:rPr>
        <w:t>at 1</w:t>
      </w:r>
      <w:r w:rsidR="001351F4" w:rsidRPr="00102C08">
        <w:rPr>
          <w:rFonts w:ascii="Times New Roman" w:eastAsia="Times New Roman" w:hAnsi="Times New Roman" w:cs="Times New Roman"/>
          <w:color w:val="auto"/>
          <w:sz w:val="24"/>
          <w:szCs w:val="24"/>
        </w:rPr>
        <w:t>00 c</w:t>
      </w:r>
      <w:r w:rsidR="003E78D6" w:rsidRPr="00102C08">
        <w:rPr>
          <w:rFonts w:ascii="Times New Roman" w:eastAsia="Times New Roman" w:hAnsi="Times New Roman" w:cs="Times New Roman"/>
          <w:color w:val="auto"/>
          <w:sz w:val="24"/>
          <w:szCs w:val="24"/>
        </w:rPr>
        <w:t>m from the source</w:t>
      </w:r>
      <w:r w:rsidR="00250C19" w:rsidRPr="00102C08">
        <w:rPr>
          <w:rFonts w:ascii="Times New Roman" w:eastAsia="Times New Roman" w:hAnsi="Times New Roman" w:cs="Times New Roman"/>
          <w:color w:val="auto"/>
          <w:sz w:val="24"/>
          <w:szCs w:val="24"/>
        </w:rPr>
        <w:t xml:space="preserve"> </w:t>
      </w:r>
      <w:r w:rsidR="00CB2131">
        <w:rPr>
          <w:rFonts w:ascii="Times New Roman" w:eastAsia="Times New Roman" w:hAnsi="Times New Roman" w:cs="Times New Roman"/>
          <w:sz w:val="24"/>
          <w:szCs w:val="24"/>
        </w:rPr>
        <w:t xml:space="preserve">generated using </w:t>
      </w:r>
      <w:proofErr w:type="gramStart"/>
      <w:r w:rsidR="00CB2131">
        <w:rPr>
          <w:rFonts w:ascii="Times New Roman" w:eastAsia="Times New Roman" w:hAnsi="Times New Roman" w:cs="Times New Roman"/>
          <w:i/>
          <w:sz w:val="24"/>
          <w:szCs w:val="24"/>
        </w:rPr>
        <w:t>spektrSpectrum</w:t>
      </w:r>
      <w:r w:rsidR="00CB2131" w:rsidRPr="00CB2131">
        <w:rPr>
          <w:rFonts w:ascii="Times New Roman" w:eastAsia="Times New Roman" w:hAnsi="Times New Roman" w:cs="Times New Roman"/>
          <w:sz w:val="24"/>
          <w:szCs w:val="24"/>
        </w:rPr>
        <w:t>(</w:t>
      </w:r>
      <w:proofErr w:type="gramEnd"/>
      <w:r w:rsidR="003E78D6">
        <w:rPr>
          <w:rFonts w:ascii="Times New Roman" w:eastAsia="Times New Roman" w:hAnsi="Times New Roman" w:cs="Times New Roman"/>
          <w:sz w:val="24"/>
          <w:szCs w:val="24"/>
        </w:rPr>
        <w:t xml:space="preserve"> </w:t>
      </w:r>
      <w:r w:rsidR="00CB2131" w:rsidRPr="00CB2131">
        <w:rPr>
          <w:rFonts w:ascii="Times New Roman" w:eastAsia="Times New Roman" w:hAnsi="Times New Roman" w:cs="Times New Roman"/>
          <w:sz w:val="24"/>
          <w:szCs w:val="24"/>
        </w:rPr>
        <w:t>)</w:t>
      </w:r>
      <w:r w:rsidR="003F068B">
        <w:rPr>
          <w:rFonts w:ascii="Times New Roman" w:eastAsia="Times New Roman" w:hAnsi="Times New Roman" w:cs="Times New Roman"/>
          <w:sz w:val="24"/>
          <w:szCs w:val="24"/>
        </w:rPr>
        <w:t xml:space="preserve"> at the </w:t>
      </w:r>
      <w:r w:rsidR="00386309">
        <w:rPr>
          <w:rFonts w:ascii="Times New Roman" w:eastAsia="Times New Roman" w:hAnsi="Times New Roman" w:cs="Times New Roman"/>
          <w:sz w:val="24"/>
          <w:szCs w:val="24"/>
        </w:rPr>
        <w:t xml:space="preserve">specified </w:t>
      </w:r>
      <w:r w:rsidR="003F068B">
        <w:rPr>
          <w:rFonts w:ascii="Times New Roman" w:eastAsia="Times New Roman" w:hAnsi="Times New Roman" w:cs="Times New Roman"/>
          <w:sz w:val="24"/>
          <w:szCs w:val="24"/>
        </w:rPr>
        <w:t>measurement kV</w:t>
      </w:r>
      <w:r w:rsidR="003E78D6">
        <w:rPr>
          <w:rFonts w:ascii="Times New Roman" w:eastAsia="Times New Roman" w:hAnsi="Times New Roman" w:cs="Times New Roman"/>
          <w:sz w:val="24"/>
          <w:szCs w:val="24"/>
        </w:rPr>
        <w:t>.</w:t>
      </w:r>
      <w:r w:rsidR="00250C19">
        <w:rPr>
          <w:rFonts w:ascii="Times New Roman" w:eastAsia="Times New Roman" w:hAnsi="Times New Roman" w:cs="Times New Roman"/>
          <w:sz w:val="24"/>
          <w:szCs w:val="24"/>
        </w:rPr>
        <w:t xml:space="preserve"> </w:t>
      </w:r>
      <w:r w:rsidR="00DE6CAC" w:rsidRPr="00D005D3">
        <w:rPr>
          <w:rFonts w:ascii="Times New Roman" w:eastAsia="Times New Roman" w:hAnsi="Times New Roman" w:cs="Times New Roman"/>
          <w:sz w:val="24"/>
          <w:szCs w:val="24"/>
        </w:rPr>
        <w:t xml:space="preserve">Added filtration in the measured beam is accounted for via </w:t>
      </w:r>
      <w:proofErr w:type="spellStart"/>
      <w:r w:rsidR="00DE6CAC" w:rsidRPr="002C09B5">
        <w:rPr>
          <w:rFonts w:ascii="Courier New" w:eastAsia="Times New Roman" w:hAnsi="Courier New" w:cs="Courier New"/>
        </w:rPr>
        <w:t>addFilt</w:t>
      </w:r>
      <w:proofErr w:type="spellEnd"/>
      <w:r w:rsidR="00DE6CAC" w:rsidRPr="00D005D3">
        <w:rPr>
          <w:rFonts w:ascii="Times New Roman" w:eastAsia="Times New Roman" w:hAnsi="Times New Roman" w:cs="Times New Roman"/>
          <w:sz w:val="24"/>
          <w:szCs w:val="24"/>
        </w:rPr>
        <w:t xml:space="preserve">, where each row contains a filter element (atomic number) and its corresponding thickness (mm). </w:t>
      </w:r>
      <w:r w:rsidR="00DE6CAC" w:rsidRPr="00D005D3">
        <w:rPr>
          <w:rFonts w:ascii="Times New Roman" w:eastAsia="Times New Roman" w:hAnsi="Times New Roman" w:cs="Times New Roman"/>
          <w:color w:val="0011EA"/>
          <w:sz w:val="24"/>
          <w:szCs w:val="24"/>
        </w:rPr>
        <w:t xml:space="preserve">The density of the filter </w:t>
      </w:r>
      <w:r w:rsidR="00DE6CAC">
        <w:rPr>
          <w:rFonts w:ascii="Times New Roman" w:eastAsia="Times New Roman" w:hAnsi="Times New Roman" w:cs="Times New Roman"/>
          <w:color w:val="0011EA"/>
          <w:sz w:val="24"/>
          <w:szCs w:val="24"/>
        </w:rPr>
        <w:t xml:space="preserve">material is assumed to be that reported by NIST for the element at standard temperature and pressure, and can be retrieved via the function </w:t>
      </w:r>
      <w:proofErr w:type="spellStart"/>
      <w:proofErr w:type="gramStart"/>
      <w:r w:rsidR="00DE6CAC" w:rsidRPr="00052C73">
        <w:rPr>
          <w:rFonts w:ascii="Times New Roman" w:eastAsia="Times New Roman" w:hAnsi="Times New Roman" w:cs="Times New Roman"/>
          <w:i/>
          <w:color w:val="0011EA"/>
          <w:sz w:val="24"/>
          <w:szCs w:val="24"/>
        </w:rPr>
        <w:t>spektrMuRhoElement</w:t>
      </w:r>
      <w:proofErr w:type="spellEnd"/>
      <w:r w:rsidR="005C6F84">
        <w:rPr>
          <w:rFonts w:ascii="Times New Roman" w:eastAsia="Times New Roman" w:hAnsi="Times New Roman" w:cs="Times New Roman"/>
          <w:color w:val="0011EA"/>
          <w:sz w:val="24"/>
          <w:szCs w:val="24"/>
        </w:rPr>
        <w:t>(</w:t>
      </w:r>
      <w:proofErr w:type="gramEnd"/>
      <w:r w:rsidR="005C6F84">
        <w:rPr>
          <w:rFonts w:ascii="Times New Roman" w:eastAsia="Times New Roman" w:hAnsi="Times New Roman" w:cs="Times New Roman"/>
          <w:color w:val="0011EA"/>
          <w:sz w:val="24"/>
          <w:szCs w:val="24"/>
        </w:rPr>
        <w:t xml:space="preserve"> )</w:t>
      </w:r>
      <w:r w:rsidR="00DE6CAC">
        <w:rPr>
          <w:rFonts w:ascii="Times New Roman" w:eastAsia="Times New Roman" w:hAnsi="Times New Roman" w:cs="Times New Roman"/>
          <w:color w:val="0011EA"/>
          <w:sz w:val="24"/>
          <w:szCs w:val="24"/>
        </w:rPr>
        <w:t xml:space="preserve">. </w:t>
      </w:r>
      <w:r w:rsidR="00F90698">
        <w:rPr>
          <w:rFonts w:ascii="Times New Roman" w:eastAsia="Times New Roman" w:hAnsi="Times New Roman" w:cs="Times New Roman"/>
          <w:sz w:val="24"/>
          <w:szCs w:val="24"/>
        </w:rPr>
        <w:t>M</w:t>
      </w:r>
      <w:r w:rsidR="004A58FC">
        <w:rPr>
          <w:rFonts w:ascii="Times New Roman" w:eastAsia="Times New Roman" w:hAnsi="Times New Roman" w:cs="Times New Roman"/>
          <w:sz w:val="24"/>
          <w:szCs w:val="24"/>
        </w:rPr>
        <w:t xml:space="preserve">easurements are normalized </w:t>
      </w:r>
      <w:r w:rsidR="00F90698">
        <w:rPr>
          <w:rFonts w:ascii="Times New Roman" w:eastAsia="Times New Roman" w:hAnsi="Times New Roman" w:cs="Times New Roman"/>
          <w:sz w:val="24"/>
          <w:szCs w:val="24"/>
        </w:rPr>
        <w:t xml:space="preserve">by </w:t>
      </w:r>
      <w:r w:rsidR="004A58FC">
        <w:rPr>
          <w:rFonts w:ascii="Times New Roman" w:eastAsia="Times New Roman" w:hAnsi="Times New Roman" w:cs="Times New Roman"/>
          <w:sz w:val="24"/>
          <w:szCs w:val="24"/>
        </w:rPr>
        <w:t xml:space="preserve">mAs and scaled to SDD = 100 </w:t>
      </w:r>
      <w:r w:rsidR="00386309">
        <w:rPr>
          <w:rFonts w:ascii="Times New Roman" w:eastAsia="Times New Roman" w:hAnsi="Times New Roman" w:cs="Times New Roman"/>
          <w:sz w:val="24"/>
          <w:szCs w:val="24"/>
        </w:rPr>
        <w:t>c</w:t>
      </w:r>
      <w:r w:rsidR="004A58FC">
        <w:rPr>
          <w:rFonts w:ascii="Times New Roman" w:eastAsia="Times New Roman" w:hAnsi="Times New Roman" w:cs="Times New Roman"/>
          <w:sz w:val="24"/>
          <w:szCs w:val="24"/>
        </w:rPr>
        <w:t xml:space="preserve">m by </w:t>
      </w:r>
      <w:r w:rsidR="00CD19E7">
        <w:rPr>
          <w:rFonts w:ascii="Times New Roman" w:eastAsia="Times New Roman" w:hAnsi="Times New Roman" w:cs="Times New Roman"/>
          <w:sz w:val="24"/>
          <w:szCs w:val="24"/>
        </w:rPr>
        <w:t xml:space="preserve">the </w:t>
      </w:r>
      <w:r w:rsidR="004A58FC">
        <w:rPr>
          <w:rFonts w:ascii="Times New Roman" w:eastAsia="Times New Roman" w:hAnsi="Times New Roman" w:cs="Times New Roman"/>
          <w:sz w:val="24"/>
          <w:szCs w:val="24"/>
        </w:rPr>
        <w:t xml:space="preserve">inverse-square law. The user provides an estimate of the inherent filtration, </w:t>
      </w:r>
      <w:proofErr w:type="spellStart"/>
      <w:r w:rsidR="004A58FC" w:rsidRPr="00CD19E7">
        <w:rPr>
          <w:rFonts w:ascii="Courier New" w:eastAsia="Times New Roman" w:hAnsi="Courier New" w:cs="Courier New"/>
          <w:szCs w:val="24"/>
        </w:rPr>
        <w:t>estimAl</w:t>
      </w:r>
      <w:proofErr w:type="spellEnd"/>
      <w:r w:rsidR="004A58FC">
        <w:rPr>
          <w:rFonts w:ascii="Times New Roman" w:eastAsia="Times New Roman" w:hAnsi="Times New Roman" w:cs="Times New Roman"/>
          <w:i/>
          <w:sz w:val="24"/>
          <w:szCs w:val="24"/>
        </w:rPr>
        <w:t xml:space="preserve"> </w:t>
      </w:r>
      <w:r w:rsidR="004A58FC">
        <w:rPr>
          <w:rFonts w:ascii="Times New Roman" w:eastAsia="Times New Roman" w:hAnsi="Times New Roman" w:cs="Times New Roman"/>
          <w:sz w:val="24"/>
          <w:szCs w:val="24"/>
        </w:rPr>
        <w:t xml:space="preserve">and </w:t>
      </w:r>
      <w:proofErr w:type="spellStart"/>
      <w:r w:rsidR="004A58FC" w:rsidRPr="00CD19E7">
        <w:rPr>
          <w:rFonts w:ascii="Courier New" w:eastAsia="Times New Roman" w:hAnsi="Courier New" w:cs="Courier New"/>
          <w:szCs w:val="24"/>
        </w:rPr>
        <w:t>estimW</w:t>
      </w:r>
      <w:proofErr w:type="spellEnd"/>
      <w:r w:rsidR="004A58FC">
        <w:rPr>
          <w:rFonts w:ascii="Times New Roman" w:eastAsia="Times New Roman" w:hAnsi="Times New Roman" w:cs="Times New Roman"/>
          <w:i/>
          <w:sz w:val="24"/>
          <w:szCs w:val="24"/>
        </w:rPr>
        <w:t>,</w:t>
      </w:r>
      <w:r w:rsidR="004A58FC">
        <w:rPr>
          <w:rFonts w:ascii="Times New Roman" w:eastAsia="Times New Roman" w:hAnsi="Times New Roman" w:cs="Times New Roman"/>
          <w:sz w:val="24"/>
          <w:szCs w:val="24"/>
        </w:rPr>
        <w:t xml:space="preserve"> as a [</w:t>
      </w:r>
      <w:r w:rsidR="00CF7E54">
        <w:rPr>
          <w:rFonts w:ascii="Times New Roman" w:eastAsia="Times New Roman" w:hAnsi="Times New Roman" w:cs="Times New Roman"/>
          <w:sz w:val="24"/>
          <w:szCs w:val="24"/>
        </w:rPr>
        <w:t>2</w:t>
      </w:r>
      <w:r w:rsidR="004A58FC">
        <w:rPr>
          <w:rFonts w:ascii="Times New Roman" w:eastAsia="Times New Roman" w:hAnsi="Times New Roman" w:cs="Times New Roman"/>
          <w:sz w:val="24"/>
          <w:szCs w:val="24"/>
        </w:rPr>
        <w:t xml:space="preserve"> x 2] </w:t>
      </w:r>
      <w:r w:rsidR="00CF7E54">
        <w:rPr>
          <w:rFonts w:ascii="Times New Roman" w:eastAsia="Times New Roman" w:hAnsi="Times New Roman" w:cs="Times New Roman"/>
          <w:sz w:val="24"/>
          <w:szCs w:val="24"/>
        </w:rPr>
        <w:t xml:space="preserve">vector </w:t>
      </w:r>
      <w:r w:rsidR="004A58FC">
        <w:rPr>
          <w:rFonts w:ascii="Times New Roman" w:eastAsia="Times New Roman" w:hAnsi="Times New Roman" w:cs="Times New Roman"/>
          <w:sz w:val="24"/>
          <w:szCs w:val="24"/>
        </w:rPr>
        <w:t>representing two material types [viz., Al (Z=13) and W (Z=74) in the first column and their respective thicknesses in the second (e.g., 2 and 0.01 mm)</w:t>
      </w:r>
      <w:r w:rsidR="00250C19">
        <w:rPr>
          <w:rFonts w:ascii="Times New Roman" w:eastAsia="Times New Roman" w:hAnsi="Times New Roman" w:cs="Times New Roman"/>
          <w:sz w:val="24"/>
          <w:szCs w:val="24"/>
        </w:rPr>
        <w:t>]</w:t>
      </w:r>
      <w:r w:rsidR="004A58FC">
        <w:rPr>
          <w:rFonts w:ascii="Times New Roman" w:eastAsia="Times New Roman" w:hAnsi="Times New Roman" w:cs="Times New Roman"/>
          <w:sz w:val="24"/>
          <w:szCs w:val="24"/>
        </w:rPr>
        <w:t>.</w:t>
      </w:r>
      <w:r w:rsidR="0035391D">
        <w:rPr>
          <w:rFonts w:ascii="Times New Roman" w:eastAsia="Times New Roman" w:hAnsi="Times New Roman" w:cs="Times New Roman"/>
          <w:sz w:val="24"/>
          <w:szCs w:val="24"/>
        </w:rPr>
        <w:t xml:space="preserve"> In the presence of multiple minima, the minimum closest to the estimates is returned.</w:t>
      </w:r>
      <w:r w:rsidR="009F4014">
        <w:rPr>
          <w:rFonts w:ascii="Times New Roman" w:eastAsia="Times New Roman" w:hAnsi="Times New Roman" w:cs="Times New Roman"/>
          <w:sz w:val="24"/>
          <w:szCs w:val="24"/>
        </w:rPr>
        <w:t xml:space="preserve"> </w:t>
      </w:r>
      <w:r w:rsidR="004A58FC">
        <w:rPr>
          <w:rFonts w:ascii="Times New Roman" w:eastAsia="Times New Roman" w:hAnsi="Times New Roman" w:cs="Times New Roman"/>
          <w:sz w:val="24"/>
          <w:szCs w:val="24"/>
        </w:rPr>
        <w:t xml:space="preserve">The </w:t>
      </w:r>
      <w:r w:rsidR="00CF7E54" w:rsidRPr="0049056D">
        <w:rPr>
          <w:rFonts w:ascii="Times New Roman" w:eastAsia="Times New Roman" w:hAnsi="Times New Roman" w:cs="Times New Roman"/>
          <w:color w:val="0000FF"/>
          <w:sz w:val="24"/>
          <w:szCs w:val="24"/>
        </w:rPr>
        <w:t>tube output</w:t>
      </w:r>
      <w:r w:rsidR="004A58FC" w:rsidRPr="0049056D">
        <w:rPr>
          <w:rFonts w:ascii="Times New Roman" w:eastAsia="Times New Roman" w:hAnsi="Times New Roman" w:cs="Times New Roman"/>
          <w:color w:val="0000FF"/>
          <w:sz w:val="24"/>
          <w:szCs w:val="24"/>
        </w:rPr>
        <w:t xml:space="preserve"> </w:t>
      </w:r>
      <w:r w:rsidR="00977CF4" w:rsidRPr="0049056D">
        <w:rPr>
          <w:rFonts w:ascii="Times New Roman" w:eastAsia="Times New Roman" w:hAnsi="Times New Roman" w:cs="Times New Roman"/>
          <w:color w:val="0000FF"/>
          <w:sz w:val="24"/>
          <w:szCs w:val="24"/>
        </w:rPr>
        <w:t>(</w:t>
      </w:r>
      <w:proofErr w:type="spellStart"/>
      <w:r w:rsidR="00977CF4" w:rsidRPr="0049056D">
        <w:rPr>
          <w:rFonts w:ascii="Times New Roman" w:eastAsia="Times New Roman" w:hAnsi="Times New Roman" w:cs="Times New Roman"/>
          <w:color w:val="0000FF"/>
          <w:sz w:val="24"/>
          <w:szCs w:val="24"/>
        </w:rPr>
        <w:t>mGy</w:t>
      </w:r>
      <w:proofErr w:type="spellEnd"/>
      <w:r w:rsidR="00977CF4" w:rsidRPr="0049056D">
        <w:rPr>
          <w:rFonts w:ascii="Times New Roman" w:eastAsia="Times New Roman" w:hAnsi="Times New Roman" w:cs="Times New Roman"/>
          <w:color w:val="0000FF"/>
          <w:sz w:val="24"/>
          <w:szCs w:val="24"/>
        </w:rPr>
        <w:t>/</w:t>
      </w:r>
      <w:proofErr w:type="spellStart"/>
      <w:r w:rsidR="00977CF4" w:rsidRPr="0049056D">
        <w:rPr>
          <w:rFonts w:ascii="Times New Roman" w:eastAsia="Times New Roman" w:hAnsi="Times New Roman" w:cs="Times New Roman"/>
          <w:color w:val="0000FF"/>
          <w:sz w:val="24"/>
          <w:szCs w:val="24"/>
        </w:rPr>
        <w:t>mAs</w:t>
      </w:r>
      <w:proofErr w:type="spellEnd"/>
      <w:r w:rsidR="00977CF4" w:rsidRPr="0049056D">
        <w:rPr>
          <w:rFonts w:ascii="Times New Roman" w:eastAsia="Times New Roman" w:hAnsi="Times New Roman" w:cs="Times New Roman"/>
          <w:color w:val="0000FF"/>
          <w:sz w:val="24"/>
          <w:szCs w:val="24"/>
        </w:rPr>
        <w:t xml:space="preserve"> or</w:t>
      </w:r>
      <w:r w:rsidR="00977CF4" w:rsidRPr="00530FF7">
        <w:rPr>
          <w:rFonts w:ascii="Times New Roman" w:eastAsia="Times New Roman" w:hAnsi="Times New Roman" w:cs="Times New Roman"/>
          <w:color w:val="0000FF"/>
          <w:sz w:val="24"/>
          <w:szCs w:val="24"/>
        </w:rPr>
        <w:t xml:space="preserve"> </w:t>
      </w:r>
      <w:proofErr w:type="spellStart"/>
      <w:r w:rsidR="00977CF4">
        <w:rPr>
          <w:rFonts w:ascii="Times New Roman" w:eastAsia="Times New Roman" w:hAnsi="Times New Roman" w:cs="Times New Roman"/>
          <w:sz w:val="24"/>
          <w:szCs w:val="24"/>
        </w:rPr>
        <w:t>mR</w:t>
      </w:r>
      <w:proofErr w:type="spellEnd"/>
      <w:r w:rsidR="00977CF4">
        <w:rPr>
          <w:rFonts w:ascii="Times New Roman" w:eastAsia="Times New Roman" w:hAnsi="Times New Roman" w:cs="Times New Roman"/>
          <w:sz w:val="24"/>
          <w:szCs w:val="24"/>
        </w:rPr>
        <w:t>/</w:t>
      </w:r>
      <w:proofErr w:type="spellStart"/>
      <w:r w:rsidR="00977CF4">
        <w:rPr>
          <w:rFonts w:ascii="Times New Roman" w:eastAsia="Times New Roman" w:hAnsi="Times New Roman" w:cs="Times New Roman"/>
          <w:sz w:val="24"/>
          <w:szCs w:val="24"/>
        </w:rPr>
        <w:t>mAs</w:t>
      </w:r>
      <w:proofErr w:type="spellEnd"/>
      <w:r w:rsidR="00977CF4">
        <w:rPr>
          <w:rFonts w:ascii="Times New Roman" w:eastAsia="Times New Roman" w:hAnsi="Times New Roman" w:cs="Times New Roman"/>
          <w:sz w:val="24"/>
          <w:szCs w:val="24"/>
        </w:rPr>
        <w:t xml:space="preserve">) </w:t>
      </w:r>
      <w:r w:rsidR="004A58FC">
        <w:rPr>
          <w:rFonts w:ascii="Times New Roman" w:eastAsia="Times New Roman" w:hAnsi="Times New Roman" w:cs="Times New Roman"/>
          <w:sz w:val="24"/>
          <w:szCs w:val="24"/>
        </w:rPr>
        <w:t xml:space="preserve">is computed and compared to the </w:t>
      </w:r>
      <w:r w:rsidR="00031322" w:rsidRPr="005A3EA1">
        <w:rPr>
          <w:rFonts w:ascii="Courier New" w:eastAsia="Times New Roman" w:hAnsi="Courier New" w:cs="Courier New"/>
          <w:color w:val="0000FF"/>
          <w:szCs w:val="24"/>
        </w:rPr>
        <w:t>measurement</w:t>
      </w:r>
      <w:r w:rsidR="00CF7E54">
        <w:rPr>
          <w:rFonts w:ascii="Courier New" w:eastAsia="Times New Roman" w:hAnsi="Courier New" w:cs="Courier New"/>
          <w:color w:val="0000FF"/>
          <w:szCs w:val="24"/>
        </w:rPr>
        <w:t>s</w:t>
      </w:r>
      <w:r w:rsidR="004A58FC" w:rsidRPr="00CD19E7">
        <w:rPr>
          <w:rFonts w:ascii="Times New Roman" w:eastAsia="Times New Roman" w:hAnsi="Times New Roman" w:cs="Times New Roman"/>
          <w:szCs w:val="24"/>
        </w:rPr>
        <w:t>/</w:t>
      </w:r>
      <w:r w:rsidR="004A58FC" w:rsidRPr="00CD19E7">
        <w:rPr>
          <w:rFonts w:ascii="Courier New" w:eastAsia="Times New Roman" w:hAnsi="Courier New" w:cs="Courier New"/>
          <w:szCs w:val="24"/>
        </w:rPr>
        <w:t>mAs</w:t>
      </w:r>
      <w:r w:rsidR="004A58FC" w:rsidRPr="00CD19E7">
        <w:rPr>
          <w:rFonts w:ascii="Times New Roman" w:eastAsia="Times New Roman" w:hAnsi="Times New Roman" w:cs="Times New Roman"/>
          <w:szCs w:val="24"/>
        </w:rPr>
        <w:t xml:space="preserve"> </w:t>
      </w:r>
      <w:r w:rsidR="004A58FC">
        <w:rPr>
          <w:rFonts w:ascii="Times New Roman" w:eastAsia="Times New Roman" w:hAnsi="Times New Roman" w:cs="Times New Roman"/>
          <w:sz w:val="24"/>
          <w:szCs w:val="24"/>
        </w:rPr>
        <w:t xml:space="preserve">vector. The sum-of-squared-difference is taken as </w:t>
      </w:r>
      <w:r>
        <w:rPr>
          <w:rFonts w:ascii="Times New Roman" w:eastAsia="Times New Roman" w:hAnsi="Times New Roman" w:cs="Times New Roman"/>
          <w:sz w:val="24"/>
          <w:szCs w:val="24"/>
        </w:rPr>
        <w:t xml:space="preserve">a </w:t>
      </w:r>
      <w:r w:rsidR="004A58FC">
        <w:rPr>
          <w:rFonts w:ascii="Times New Roman" w:eastAsia="Times New Roman" w:hAnsi="Times New Roman" w:cs="Times New Roman"/>
          <w:sz w:val="24"/>
          <w:szCs w:val="24"/>
        </w:rPr>
        <w:t xml:space="preserve">cost function that is minimized by adjusting </w:t>
      </w:r>
      <w:r w:rsidR="004A58FC">
        <w:rPr>
          <w:rFonts w:ascii="Times New Roman" w:eastAsia="Times New Roman" w:hAnsi="Times New Roman" w:cs="Times New Roman"/>
          <w:sz w:val="24"/>
          <w:szCs w:val="24"/>
        </w:rPr>
        <w:lastRenderedPageBreak/>
        <w:t>the inherent Al and W filtration estimation via the simplex algorithm</w:t>
      </w:r>
      <w:r w:rsidR="00E134D9">
        <w:rPr>
          <w:rFonts w:ascii="Times New Roman" w:eastAsia="Times New Roman" w:hAnsi="Times New Roman" w:cs="Times New Roman"/>
          <w:sz w:val="24"/>
          <w:szCs w:val="24"/>
        </w:rPr>
        <w:t xml:space="preserve"> [computed using the M</w:t>
      </w:r>
      <w:r w:rsidR="00CD533C">
        <w:rPr>
          <w:rFonts w:ascii="Times New Roman" w:eastAsia="Times New Roman" w:hAnsi="Times New Roman" w:cs="Times New Roman"/>
          <w:sz w:val="24"/>
          <w:szCs w:val="24"/>
        </w:rPr>
        <w:t>ATLAB</w:t>
      </w:r>
      <w:r w:rsidR="00E134D9">
        <w:rPr>
          <w:rFonts w:ascii="Times New Roman" w:eastAsia="Times New Roman" w:hAnsi="Times New Roman" w:cs="Times New Roman"/>
          <w:sz w:val="24"/>
          <w:szCs w:val="24"/>
        </w:rPr>
        <w:t xml:space="preserve"> </w:t>
      </w:r>
      <w:proofErr w:type="spellStart"/>
      <w:proofErr w:type="gramStart"/>
      <w:r w:rsidR="00E134D9" w:rsidRPr="00E134D9">
        <w:rPr>
          <w:rFonts w:ascii="Times New Roman" w:eastAsia="Times New Roman" w:hAnsi="Times New Roman" w:cs="Times New Roman"/>
          <w:i/>
          <w:sz w:val="24"/>
          <w:szCs w:val="24"/>
        </w:rPr>
        <w:t>fminsearch</w:t>
      </w:r>
      <w:proofErr w:type="spellEnd"/>
      <w:r w:rsidR="00E134D9">
        <w:rPr>
          <w:rFonts w:ascii="Times New Roman" w:eastAsia="Times New Roman" w:hAnsi="Times New Roman" w:cs="Times New Roman"/>
          <w:sz w:val="24"/>
          <w:szCs w:val="24"/>
        </w:rPr>
        <w:t>(</w:t>
      </w:r>
      <w:proofErr w:type="gramEnd"/>
      <w:r w:rsidR="00E134D9">
        <w:rPr>
          <w:rFonts w:ascii="Times New Roman" w:eastAsia="Times New Roman" w:hAnsi="Times New Roman" w:cs="Times New Roman"/>
          <w:sz w:val="24"/>
          <w:szCs w:val="24"/>
        </w:rPr>
        <w:t xml:space="preserve"> ) function]</w:t>
      </w:r>
      <w:r w:rsidR="004A58FC">
        <w:rPr>
          <w:rFonts w:ascii="Times New Roman" w:eastAsia="Times New Roman" w:hAnsi="Times New Roman" w:cs="Times New Roman"/>
          <w:sz w:val="24"/>
          <w:szCs w:val="24"/>
        </w:rPr>
        <w:t>. Fig</w:t>
      </w:r>
      <w:r>
        <w:rPr>
          <w:rFonts w:ascii="Times New Roman" w:eastAsia="Times New Roman" w:hAnsi="Times New Roman" w:cs="Times New Roman"/>
          <w:sz w:val="24"/>
          <w:szCs w:val="24"/>
        </w:rPr>
        <w:t>ure</w:t>
      </w:r>
      <w:r w:rsidR="004A58FC">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b</w:t>
      </w:r>
      <w:r w:rsidR="004A58FC">
        <w:rPr>
          <w:rFonts w:ascii="Times New Roman" w:eastAsia="Times New Roman" w:hAnsi="Times New Roman" w:cs="Times New Roman"/>
          <w:sz w:val="24"/>
          <w:szCs w:val="24"/>
        </w:rPr>
        <w:t xml:space="preserve">) shows an </w:t>
      </w:r>
      <w:r w:rsidR="00E134D9">
        <w:rPr>
          <w:rFonts w:ascii="Times New Roman" w:eastAsia="Times New Roman" w:hAnsi="Times New Roman" w:cs="Times New Roman"/>
          <w:sz w:val="24"/>
          <w:szCs w:val="24"/>
        </w:rPr>
        <w:t xml:space="preserve">illustrative </w:t>
      </w:r>
      <w:r w:rsidR="004A58FC">
        <w:rPr>
          <w:rFonts w:ascii="Times New Roman" w:eastAsia="Times New Roman" w:hAnsi="Times New Roman" w:cs="Times New Roman"/>
          <w:sz w:val="24"/>
          <w:szCs w:val="24"/>
        </w:rPr>
        <w:t xml:space="preserve">sweep across </w:t>
      </w:r>
      <w:r w:rsidR="00E134D9">
        <w:rPr>
          <w:rFonts w:ascii="Times New Roman" w:eastAsia="Times New Roman" w:hAnsi="Times New Roman" w:cs="Times New Roman"/>
          <w:sz w:val="24"/>
          <w:szCs w:val="24"/>
        </w:rPr>
        <w:t>the</w:t>
      </w:r>
      <w:r w:rsidR="00880E78">
        <w:rPr>
          <w:rFonts w:ascii="Times New Roman" w:eastAsia="Times New Roman" w:hAnsi="Times New Roman" w:cs="Times New Roman"/>
          <w:sz w:val="24"/>
          <w:szCs w:val="24"/>
        </w:rPr>
        <w:t xml:space="preserve"> </w:t>
      </w:r>
      <w:r w:rsidR="00E134D9">
        <w:rPr>
          <w:rFonts w:ascii="Times New Roman" w:eastAsia="Times New Roman" w:hAnsi="Times New Roman" w:cs="Times New Roman"/>
          <w:sz w:val="24"/>
          <w:szCs w:val="24"/>
        </w:rPr>
        <w:t xml:space="preserve">search space of </w:t>
      </w:r>
      <w:r w:rsidR="00147FB8">
        <w:rPr>
          <w:rFonts w:ascii="Times New Roman" w:eastAsia="Times New Roman" w:hAnsi="Times New Roman" w:cs="Times New Roman"/>
          <w:sz w:val="24"/>
          <w:szCs w:val="24"/>
        </w:rPr>
        <w:t>Al thickness (0.2</w:t>
      </w:r>
      <w:r w:rsidR="00CD533C">
        <w:rPr>
          <w:rFonts w:ascii="Times New Roman" w:eastAsia="Times New Roman" w:hAnsi="Times New Roman" w:cs="Times New Roman"/>
          <w:sz w:val="24"/>
          <w:szCs w:val="24"/>
        </w:rPr>
        <w:t xml:space="preserve"> </w:t>
      </w:r>
      <w:r w:rsidR="00147FB8">
        <w:rPr>
          <w:rFonts w:ascii="Times New Roman" w:eastAsia="Times New Roman" w:hAnsi="Times New Roman" w:cs="Times New Roman"/>
          <w:sz w:val="24"/>
          <w:szCs w:val="24"/>
        </w:rPr>
        <w:t xml:space="preserve">to 0.75 </w:t>
      </w:r>
      <w:r w:rsidR="004A58FC">
        <w:rPr>
          <w:rFonts w:ascii="Times New Roman" w:eastAsia="Times New Roman" w:hAnsi="Times New Roman" w:cs="Times New Roman"/>
          <w:sz w:val="24"/>
          <w:szCs w:val="24"/>
        </w:rPr>
        <w:t>mm) and W thickness (</w:t>
      </w:r>
      <w:r w:rsidR="00147FB8">
        <w:rPr>
          <w:rFonts w:ascii="Times New Roman" w:eastAsia="Times New Roman" w:hAnsi="Times New Roman" w:cs="Times New Roman"/>
          <w:sz w:val="24"/>
          <w:szCs w:val="24"/>
        </w:rPr>
        <w:t xml:space="preserve">0 </w:t>
      </w:r>
      <w:r w:rsidR="004A58FC">
        <w:rPr>
          <w:rFonts w:ascii="Times New Roman" w:eastAsia="Times New Roman" w:hAnsi="Times New Roman" w:cs="Times New Roman"/>
          <w:sz w:val="24"/>
          <w:szCs w:val="24"/>
        </w:rPr>
        <w:t xml:space="preserve">to </w:t>
      </w:r>
      <w:r w:rsidR="00147FB8">
        <w:rPr>
          <w:rFonts w:ascii="Times New Roman" w:eastAsia="Times New Roman" w:hAnsi="Times New Roman" w:cs="Times New Roman"/>
          <w:sz w:val="24"/>
          <w:szCs w:val="24"/>
        </w:rPr>
        <w:t>0.0035</w:t>
      </w:r>
      <w:r w:rsidR="004A58FC">
        <w:rPr>
          <w:rFonts w:ascii="Times New Roman" w:eastAsia="Times New Roman" w:hAnsi="Times New Roman" w:cs="Times New Roman"/>
          <w:sz w:val="24"/>
          <w:szCs w:val="24"/>
        </w:rPr>
        <w:t xml:space="preserve"> mm) and the optimal combination that minimizes the objective function. The </w:t>
      </w:r>
      <w:r w:rsidR="004A58FC">
        <w:rPr>
          <w:rFonts w:ascii="Times New Roman" w:eastAsia="Times New Roman" w:hAnsi="Times New Roman" w:cs="Times New Roman"/>
          <w:i/>
          <w:sz w:val="24"/>
          <w:szCs w:val="24"/>
        </w:rPr>
        <w:t>spektrTuner</w:t>
      </w:r>
      <w:r w:rsidR="004A58FC" w:rsidRPr="009A196B">
        <w:rPr>
          <w:rFonts w:ascii="Times New Roman" w:eastAsia="Times New Roman" w:hAnsi="Times New Roman" w:cs="Times New Roman"/>
          <w:sz w:val="24"/>
          <w:szCs w:val="24"/>
        </w:rPr>
        <w:t>(</w:t>
      </w:r>
      <w:r w:rsidR="009A196B">
        <w:rPr>
          <w:rFonts w:ascii="Times New Roman" w:eastAsia="Times New Roman" w:hAnsi="Times New Roman" w:cs="Times New Roman"/>
          <w:sz w:val="24"/>
          <w:szCs w:val="24"/>
        </w:rPr>
        <w:t xml:space="preserve"> </w:t>
      </w:r>
      <w:r w:rsidR="004A58FC" w:rsidRPr="009A196B">
        <w:rPr>
          <w:rFonts w:ascii="Times New Roman" w:eastAsia="Times New Roman" w:hAnsi="Times New Roman" w:cs="Times New Roman"/>
          <w:sz w:val="24"/>
          <w:szCs w:val="24"/>
        </w:rPr>
        <w:t>)</w:t>
      </w:r>
      <w:r w:rsidR="000776A0">
        <w:rPr>
          <w:rFonts w:ascii="Times New Roman" w:eastAsia="Times New Roman" w:hAnsi="Times New Roman" w:cs="Times New Roman"/>
          <w:sz w:val="24"/>
          <w:szCs w:val="24"/>
        </w:rPr>
        <w:t xml:space="preserve"> function returns a [2</w:t>
      </w:r>
      <w:r w:rsidR="004A58FC">
        <w:rPr>
          <w:rFonts w:ascii="Times New Roman" w:eastAsia="Times New Roman" w:hAnsi="Times New Roman" w:cs="Times New Roman"/>
          <w:sz w:val="24"/>
          <w:szCs w:val="24"/>
        </w:rPr>
        <w:t xml:space="preserve"> x 2] vector containing</w:t>
      </w:r>
      <w:r w:rsidR="000776A0">
        <w:rPr>
          <w:rFonts w:ascii="Times New Roman" w:eastAsia="Times New Roman" w:hAnsi="Times New Roman" w:cs="Times New Roman"/>
          <w:sz w:val="24"/>
          <w:szCs w:val="24"/>
        </w:rPr>
        <w:t xml:space="preserve"> the atomic number and thickness (mm) of </w:t>
      </w:r>
      <w:r w:rsidR="004A58FC">
        <w:rPr>
          <w:rFonts w:ascii="Times New Roman" w:eastAsia="Times New Roman" w:hAnsi="Times New Roman" w:cs="Times New Roman"/>
          <w:sz w:val="24"/>
          <w:szCs w:val="24"/>
        </w:rPr>
        <w:t xml:space="preserve"> Al </w:t>
      </w:r>
      <w:r w:rsidR="000776A0">
        <w:rPr>
          <w:rFonts w:ascii="Times New Roman" w:eastAsia="Times New Roman" w:hAnsi="Times New Roman" w:cs="Times New Roman"/>
          <w:sz w:val="24"/>
          <w:szCs w:val="24"/>
        </w:rPr>
        <w:t>a</w:t>
      </w:r>
      <w:r w:rsidR="004A58FC">
        <w:rPr>
          <w:rFonts w:ascii="Times New Roman" w:eastAsia="Times New Roman" w:hAnsi="Times New Roman" w:cs="Times New Roman"/>
          <w:sz w:val="24"/>
          <w:szCs w:val="24"/>
        </w:rPr>
        <w:t>nd W that provide</w:t>
      </w:r>
      <w:r>
        <w:rPr>
          <w:rFonts w:ascii="Times New Roman" w:eastAsia="Times New Roman" w:hAnsi="Times New Roman" w:cs="Times New Roman"/>
          <w:sz w:val="24"/>
          <w:szCs w:val="24"/>
        </w:rPr>
        <w:t>s</w:t>
      </w:r>
      <w:r w:rsidR="004A58FC">
        <w:rPr>
          <w:rFonts w:ascii="Times New Roman" w:eastAsia="Times New Roman" w:hAnsi="Times New Roman" w:cs="Times New Roman"/>
          <w:sz w:val="24"/>
          <w:szCs w:val="24"/>
        </w:rPr>
        <w:t xml:space="preserve"> a best match to the measured tube output.</w:t>
      </w:r>
    </w:p>
    <w:p w:rsidR="00A4081B" w:rsidRDefault="004A58FC" w:rsidP="00661C5D">
      <w:pPr>
        <w:spacing w:line="480" w:lineRule="auto"/>
        <w:jc w:val="both"/>
      </w:pPr>
      <w:r>
        <w:rPr>
          <w:rFonts w:ascii="Times New Roman" w:eastAsia="Times New Roman" w:hAnsi="Times New Roman" w:cs="Times New Roman"/>
          <w:sz w:val="24"/>
          <w:szCs w:val="24"/>
        </w:rPr>
        <w:t>The measurements in Fig. 2 were obtained on an x-ray imaging bench</w:t>
      </w:r>
      <w:r w:rsidR="00FE5DE5">
        <w:rPr>
          <w:rFonts w:ascii="Times New Roman" w:eastAsia="Times New Roman" w:hAnsi="Times New Roman" w:cs="Times New Roman"/>
          <w:sz w:val="24"/>
          <w:szCs w:val="24"/>
        </w:rPr>
        <w:fldChar w:fldCharType="begin" w:fldLock="1"/>
      </w:r>
      <w:r w:rsidR="001C1792">
        <w:rPr>
          <w:rFonts w:ascii="Times New Roman" w:eastAsia="Times New Roman" w:hAnsi="Times New Roman" w:cs="Times New Roman"/>
          <w:sz w:val="24"/>
          <w:szCs w:val="24"/>
        </w:rPr>
        <w:instrText>ADDIN CSL_CITATION { "citationItems" : [ { "id" : "ITEM-1", "itemData" : { "DOI" : "10.1118/1.4875688", "ISSN" : "0094-2405", "PMID" : "24877820", "abstract" : "PURPOSE: To investigate the effect of the number of projection views on image noise in cone-beam CT (CBCT) with a flat-panel detector.\n\nMETHODS: This fairly fundamental consideration in CBCT system design and operation was addressed experimentally (using a phantom presenting a uniform medium as well as statistically motivated \"clutter\") and theoretically (using a cascaded systems model describing CBCT noise) to elucidate the contributing factors of quantum noise (\u03c3(Q)), electronic noise (\u03c3(E)), and view aliasing (\u03c3(view)). Analysis included investigation of the noise, noise-power spectrum, and modulation transfer function as a function of the number of projections (N(proj)), dose (D(tot)), and voxel size (b(vox)).\n\nRESULTS: The results reveal a nonmonotonic relationship between image noise and N(proj) at fixed total dose: for the CBCT system considered, noise decreased with increasing N(proj) due to reduction of view sampling effects in the regime N(proj) &lt;~200, above which noise increased with N(proj) due to increased electronic noise. View sampling effects were shown to depend on the heterogeneity of the object in a direct analytical relationship to power-law anatomical clutter of the form \u03ba/f(\u03b2)--and a general model of individual noise components (\u03c3(Q), \u03c3(E), and \u03c3(view)) demonstrated agreement with measurements over a broad range in N(proj), D(tot), and b(vox).\n\nCONCLUSIONS: The work elucidates fairly basic elements of CBCT noise in a manner that demonstrates the role of distinct noise components (viz., quantum, electronic, and view sampling noise). For configurations fairly typical of CBCT with a flat-panel detector (FPD), the analysis reveals a \"sweet spot\" (i.e., minimum noise) in the range N(proj) ~ 250-350, nearly an order of magnitude lower in N(proj) than typical of multidetector CT, owing to the relatively high electronic noise in FPDs. The analysis explicitly relates view aliasing and quantum noise in a manner that includes aspects of the object (\"clutter\") and imaging chain (including nonidealities of detector blur and electronic noise) to provide a more rigorous basis for commonly held intuition and heurism in CBCT system design and operation.", "author" : [ { "dropping-particle" : "", "family" : "Zhao", "given" : "Z", "non-dropping-particle" : "", "parse-names" : false, "suffix" : "" }, { "dropping-particle" : "", "family" : "Gang", "given" : "G J", "non-dropping-particle" : "", "parse-names" : false, "suffix" : "" }, { "dropping-particle" : "", "family" : "Siewerdsen", "given" : "J H", "non-dropping-particle" : "", "parse-names" : false, "suffix" : "" } ], "container-title" : "Medical physics", "id" : "ITEM-1", "issue" : "6", "issued" : { "date-parts" : [ [ "2014", "6" ] ] }, "page" : "061909", "title" : "Noise, sampling, and the number of projections in cone-beam CT with a flat-panel detector.", "type" : "article-journal", "volume" : "41" }, "uris" : [ "http://www.mendeley.com/documents/?uuid=903ac6ba-3335-42d9-8529-87c30a4516dd" ] } ], "mendeley" : { "formattedCitation" : "&lt;sup&gt;58&lt;/sup&gt;", "plainTextFormattedCitation" : "58", "previouslyFormattedCitation" : "&lt;sup&gt;57&lt;/sup&gt;"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1C1792" w:rsidRPr="001C1792">
        <w:rPr>
          <w:rFonts w:ascii="Times New Roman" w:eastAsia="Times New Roman" w:hAnsi="Times New Roman" w:cs="Times New Roman"/>
          <w:noProof/>
          <w:sz w:val="24"/>
          <w:szCs w:val="24"/>
          <w:vertAlign w:val="superscript"/>
        </w:rPr>
        <w:t>5</w:t>
      </w:r>
      <w:r w:rsidR="00CF4DB6">
        <w:rPr>
          <w:rFonts w:ascii="Times New Roman" w:eastAsia="Times New Roman" w:hAnsi="Times New Roman" w:cs="Times New Roman"/>
          <w:noProof/>
          <w:sz w:val="24"/>
          <w:szCs w:val="24"/>
          <w:vertAlign w:val="superscript"/>
        </w:rPr>
        <w:t>9</w:t>
      </w:r>
      <w:r w:rsidR="00FE5DE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incorporating an x-ray tube (</w:t>
      </w:r>
      <w:r>
        <w:rPr>
          <w:rFonts w:ascii="Times New Roman" w:eastAsia="Times New Roman" w:hAnsi="Times New Roman" w:cs="Times New Roman"/>
        </w:rPr>
        <w:t>RAD13</w:t>
      </w:r>
      <w:r>
        <w:rPr>
          <w:rFonts w:ascii="Times New Roman" w:eastAsia="Times New Roman" w:hAnsi="Times New Roman" w:cs="Times New Roman"/>
          <w:sz w:val="24"/>
          <w:szCs w:val="24"/>
        </w:rPr>
        <w:t>, 16</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xml:space="preserve"> anode angle, </w:t>
      </w:r>
      <w:r w:rsidR="00571E7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0.4 mm focal spot size, Varian, Salt Lake City, UT) and silicon diode (Diagnostic Dose Diode, </w:t>
      </w:r>
      <w:proofErr w:type="spellStart"/>
      <w:r>
        <w:rPr>
          <w:rFonts w:ascii="Times New Roman" w:eastAsia="Times New Roman" w:hAnsi="Times New Roman" w:cs="Times New Roman"/>
          <w:sz w:val="24"/>
          <w:szCs w:val="24"/>
        </w:rPr>
        <w:t>RadCal</w:t>
      </w:r>
      <w:proofErr w:type="spellEnd"/>
      <w:r>
        <w:rPr>
          <w:rFonts w:ascii="Times New Roman" w:eastAsia="Times New Roman" w:hAnsi="Times New Roman" w:cs="Times New Roman"/>
          <w:sz w:val="24"/>
          <w:szCs w:val="24"/>
        </w:rPr>
        <w:t xml:space="preserve"> Corporation, Monrovia CA) placed in air at SDD</w:t>
      </w:r>
      <w:r w:rsidR="003863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3863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745 mm. Measurements were collected over the range 60 – 140 kV at six mAs stations each. A separate “tuning” of Al and W filtration was computed for each kV, </w:t>
      </w:r>
      <w:r w:rsidR="00386309">
        <w:rPr>
          <w:rFonts w:ascii="Times New Roman" w:eastAsia="Times New Roman" w:hAnsi="Times New Roman" w:cs="Times New Roman"/>
          <w:sz w:val="24"/>
          <w:szCs w:val="24"/>
        </w:rPr>
        <w:t xml:space="preserve">showing </w:t>
      </w:r>
      <w:r>
        <w:rPr>
          <w:rFonts w:ascii="Times New Roman" w:eastAsia="Times New Roman" w:hAnsi="Times New Roman" w:cs="Times New Roman"/>
          <w:sz w:val="24"/>
          <w:szCs w:val="24"/>
        </w:rPr>
        <w:t>close agreement between measurement and calculation (Pearson coefficient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0.98)</w:t>
      </w:r>
      <w:r w:rsidR="00194D88">
        <w:rPr>
          <w:rFonts w:ascii="Times New Roman" w:eastAsia="Times New Roman" w:hAnsi="Times New Roman" w:cs="Times New Roman"/>
          <w:sz w:val="24"/>
          <w:szCs w:val="24"/>
        </w:rPr>
        <w:t xml:space="preserve"> as shown in Fig. </w:t>
      </w:r>
      <w:r w:rsidR="00EC4ED5">
        <w:rPr>
          <w:rFonts w:ascii="Times New Roman" w:eastAsia="Times New Roman" w:hAnsi="Times New Roman" w:cs="Times New Roman"/>
          <w:sz w:val="24"/>
          <w:szCs w:val="24"/>
        </w:rPr>
        <w:t>2</w:t>
      </w:r>
      <w:r w:rsidR="00194D88">
        <w:rPr>
          <w:rFonts w:ascii="Times New Roman" w:eastAsia="Times New Roman" w:hAnsi="Times New Roman" w:cs="Times New Roman"/>
          <w:sz w:val="24"/>
          <w:szCs w:val="24"/>
        </w:rPr>
        <w:t>(c)</w:t>
      </w:r>
      <w:r>
        <w:rPr>
          <w:rFonts w:ascii="Times New Roman" w:eastAsia="Times New Roman" w:hAnsi="Times New Roman" w:cs="Times New Roman"/>
          <w:sz w:val="24"/>
          <w:szCs w:val="24"/>
        </w:rPr>
        <w:t>.</w:t>
      </w:r>
      <w:r>
        <w:t xml:space="preserve"> </w:t>
      </w:r>
    </w:p>
    <w:p w:rsidR="00704A03" w:rsidRDefault="00704A03" w:rsidP="00661C5D">
      <w:pPr>
        <w:spacing w:line="480" w:lineRule="auto"/>
        <w:jc w:val="both"/>
      </w:pPr>
      <w:bookmarkStart w:id="25" w:name="_GoBack"/>
      <w:bookmarkEnd w:id="25"/>
    </w:p>
    <w:p w:rsidR="00F07A3D" w:rsidRDefault="00F07A3D" w:rsidP="00B020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IV. </w:t>
      </w:r>
      <w:r w:rsidR="004A58FC">
        <w:rPr>
          <w:rFonts w:ascii="Times New Roman" w:eastAsia="Times New Roman" w:hAnsi="Times New Roman" w:cs="Times New Roman"/>
          <w:b/>
          <w:sz w:val="24"/>
          <w:szCs w:val="24"/>
        </w:rPr>
        <w:t xml:space="preserve">Other Enhancements to </w:t>
      </w:r>
      <w:proofErr w:type="spellStart"/>
      <w:r w:rsidR="003B1E95">
        <w:rPr>
          <w:rFonts w:ascii="Times New Roman" w:eastAsia="Times New Roman" w:hAnsi="Times New Roman" w:cs="Times New Roman"/>
          <w:b/>
          <w:sz w:val="24"/>
          <w:szCs w:val="24"/>
        </w:rPr>
        <w:t>s</w:t>
      </w:r>
      <w:r w:rsidR="004A58FC">
        <w:rPr>
          <w:rFonts w:ascii="Times New Roman" w:eastAsia="Times New Roman" w:hAnsi="Times New Roman" w:cs="Times New Roman"/>
          <w:b/>
          <w:sz w:val="24"/>
          <w:szCs w:val="24"/>
        </w:rPr>
        <w:t>pektr</w:t>
      </w:r>
      <w:proofErr w:type="spellEnd"/>
      <w:r w:rsidR="004A58FC">
        <w:rPr>
          <w:rFonts w:ascii="Times New Roman" w:eastAsia="Times New Roman" w:hAnsi="Times New Roman" w:cs="Times New Roman"/>
          <w:b/>
          <w:sz w:val="24"/>
          <w:szCs w:val="24"/>
        </w:rPr>
        <w:t xml:space="preserve"> Functions and UI</w:t>
      </w:r>
      <w:r w:rsidRPr="00F07A3D">
        <w:rPr>
          <w:rFonts w:ascii="Times New Roman" w:eastAsia="Times New Roman" w:hAnsi="Times New Roman" w:cs="Times New Roman"/>
          <w:sz w:val="24"/>
          <w:szCs w:val="24"/>
        </w:rPr>
        <w:t xml:space="preserve"> </w:t>
      </w:r>
    </w:p>
    <w:p w:rsidR="003F2ABF" w:rsidRDefault="00F07A3D" w:rsidP="00661C5D">
      <w:pPr>
        <w:spacing w:line="480" w:lineRule="auto"/>
        <w:jc w:val="both"/>
        <w:rPr>
          <w:rFonts w:ascii="Times New Roman" w:eastAsia="Times New Roman" w:hAnsi="Times New Roman" w:cs="Times New Roman"/>
          <w:sz w:val="24"/>
          <w:szCs w:val="24"/>
        </w:rPr>
      </w:pPr>
      <w:r w:rsidRPr="009A132A">
        <w:rPr>
          <w:rFonts w:ascii="Times New Roman" w:eastAsia="Times New Roman" w:hAnsi="Times New Roman" w:cs="Times New Roman"/>
          <w:sz w:val="24"/>
          <w:szCs w:val="24"/>
        </w:rPr>
        <w:t xml:space="preserve">Aside from the underlying TASMICS parameterization, a variety of enhancements and bug fixes have been implemented in </w:t>
      </w:r>
      <w:proofErr w:type="spellStart"/>
      <w:r w:rsidR="004E3CEA">
        <w:rPr>
          <w:rFonts w:ascii="Times New Roman" w:eastAsia="Times New Roman" w:hAnsi="Times New Roman" w:cs="Times New Roman"/>
          <w:sz w:val="24"/>
          <w:szCs w:val="24"/>
        </w:rPr>
        <w:t>s</w:t>
      </w:r>
      <w:r w:rsidRPr="009A132A">
        <w:rPr>
          <w:rFonts w:ascii="Times New Roman" w:eastAsia="Times New Roman" w:hAnsi="Times New Roman" w:cs="Times New Roman"/>
          <w:sz w:val="24"/>
          <w:szCs w:val="24"/>
        </w:rPr>
        <w:t>pektr</w:t>
      </w:r>
      <w:proofErr w:type="spellEnd"/>
      <w:r w:rsidRPr="009A132A">
        <w:rPr>
          <w:rFonts w:ascii="Times New Roman" w:eastAsia="Times New Roman" w:hAnsi="Times New Roman" w:cs="Times New Roman"/>
          <w:sz w:val="24"/>
          <w:szCs w:val="24"/>
        </w:rPr>
        <w:t xml:space="preserve"> 3.0. For example, the </w:t>
      </w:r>
      <w:r w:rsidR="004814E4" w:rsidRPr="004814E4">
        <w:rPr>
          <w:rFonts w:ascii="Times New Roman" w:eastAsia="Times New Roman" w:hAnsi="Times New Roman" w:cs="Times New Roman"/>
          <w:color w:val="0011EA"/>
          <w:sz w:val="24"/>
          <w:szCs w:val="24"/>
        </w:rPr>
        <w:t>UI</w:t>
      </w:r>
      <w:r w:rsidRPr="004814E4">
        <w:rPr>
          <w:rFonts w:ascii="Times New Roman" w:eastAsia="Times New Roman" w:hAnsi="Times New Roman" w:cs="Times New Roman"/>
          <w:color w:val="0011EA"/>
          <w:sz w:val="24"/>
          <w:szCs w:val="24"/>
        </w:rPr>
        <w:t xml:space="preserve"> </w:t>
      </w:r>
      <w:r w:rsidRPr="009A132A">
        <w:rPr>
          <w:rFonts w:ascii="Times New Roman" w:eastAsia="Times New Roman" w:hAnsi="Times New Roman" w:cs="Times New Roman"/>
          <w:sz w:val="24"/>
          <w:szCs w:val="24"/>
        </w:rPr>
        <w:t xml:space="preserve">window (shown in Fig. 3) permits automatic resizing, the Spatial Filter interface has been removed, and all Excel file dependencies from the original release were </w:t>
      </w:r>
      <w:r w:rsidR="00386309">
        <w:rPr>
          <w:rFonts w:ascii="Times New Roman" w:eastAsia="Times New Roman" w:hAnsi="Times New Roman" w:cs="Times New Roman"/>
          <w:sz w:val="24"/>
          <w:szCs w:val="24"/>
        </w:rPr>
        <w:t>eliminated</w:t>
      </w:r>
      <w:r w:rsidRPr="009A132A">
        <w:rPr>
          <w:rFonts w:ascii="Times New Roman" w:eastAsia="Times New Roman" w:hAnsi="Times New Roman" w:cs="Times New Roman"/>
          <w:sz w:val="24"/>
          <w:szCs w:val="24"/>
        </w:rPr>
        <w:t xml:space="preserve">. As illustrated in Fig. 3(A), the plotting tool includes </w:t>
      </w:r>
      <w:r w:rsidR="00F26313">
        <w:rPr>
          <w:rFonts w:ascii="Times New Roman" w:eastAsia="Times New Roman" w:hAnsi="Times New Roman" w:cs="Times New Roman"/>
          <w:sz w:val="24"/>
          <w:szCs w:val="24"/>
        </w:rPr>
        <w:t xml:space="preserve">standard tools for </w:t>
      </w:r>
      <w:r w:rsidRPr="009A132A">
        <w:rPr>
          <w:rFonts w:ascii="Times New Roman" w:eastAsia="Times New Roman" w:hAnsi="Times New Roman" w:cs="Times New Roman"/>
          <w:sz w:val="24"/>
          <w:szCs w:val="24"/>
        </w:rPr>
        <w:t xml:space="preserve">automatic axis scaling, pan, zoom, and a data cursor. </w:t>
      </w:r>
    </w:p>
    <w:p w:rsidR="00386309" w:rsidRDefault="00F135D0" w:rsidP="00FF60FA">
      <w:pPr>
        <w:spacing w:line="480" w:lineRule="auto"/>
      </w:pPr>
      <w:r>
        <w:rPr>
          <w:noProof/>
        </w:rPr>
        <w:lastRenderedPageBreak/>
        <w:pict>
          <v:oval id="Oval 2" o:spid="_x0000_s1030" style="position:absolute;margin-left:450.5pt;margin-top:26.85pt;width:32.25pt;height:32.4pt;z-index:251667456;visibility:visible;mso-position-horizontal-relative:margin;v-text-anchor:middle" o:allowincell="f" fillcolor="black [3200]" strokecolor="black [3200]" strokeweight="1pt">
            <v:stroke joinstyle="miter"/>
            <v:path arrowok="t"/>
            <v:textbox style="mso-next-textbox:#Oval 2" inset="2.53958mm,1.26875mm,2.53958mm,1.26875mm">
              <w:txbxContent>
                <w:p w:rsidR="00B140F5" w:rsidRPr="00E71A0B" w:rsidRDefault="00B140F5" w:rsidP="00F135D0">
                  <w:pPr>
                    <w:spacing w:line="258" w:lineRule="auto"/>
                    <w:jc w:val="center"/>
                    <w:textDirection w:val="btL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B</w:t>
                  </w:r>
                </w:p>
              </w:txbxContent>
            </v:textbox>
            <w10:wrap anchorx="margin"/>
          </v:oval>
        </w:pict>
      </w:r>
      <w:del w:id="26" w:author="Josh Punnoose" w:date="2016-06-12T16:42:00Z">
        <w:r>
          <w:rPr>
            <w:noProof/>
          </w:rPr>
          <w:pict>
            <v:oval id="_x0000_s1043" style="position:absolute;margin-left:450.5pt;margin-top:272.4pt;width:32.25pt;height:32.4pt;z-index:251677696;visibility:visible;mso-position-horizontal-relative:margin;v-text-anchor:middle" o:allowincell="f" fillcolor="black [3200]" strokecolor="black [3200]" strokeweight="1pt">
              <v:stroke joinstyle="miter"/>
              <v:path arrowok="t"/>
              <v:textbox style="mso-next-textbox:#_x0000_s1043" inset="2.53958mm,1.26875mm,2.53958mm,1.26875mm">
                <w:txbxContent>
                  <w:p w:rsidR="00FF60FA" w:rsidRPr="00E71A0B" w:rsidRDefault="00FF60FA" w:rsidP="00FF60FA">
                    <w:pPr>
                      <w:spacing w:line="258" w:lineRule="auto"/>
                      <w:jc w:val="center"/>
                      <w:textDirection w:val="btL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F</w:t>
                    </w:r>
                  </w:p>
                </w:txbxContent>
              </v:textbox>
              <w10:wrap anchorx="margin"/>
            </v:oval>
          </w:pict>
        </w:r>
      </w:del>
      <w:r>
        <w:rPr>
          <w:noProof/>
        </w:rPr>
        <w:pict>
          <v:oval id="_x0000_s1047" style="position:absolute;margin-left:450.5pt;margin-top:200.25pt;width:32.25pt;height:32.4pt;z-index:251679744;visibility:visible;mso-position-horizontal-relative:margin;v-text-anchor:middle" o:allowincell="f" fillcolor="black [3200]" strokecolor="black [3200]" strokeweight="1pt">
            <v:stroke joinstyle="miter"/>
            <v:path arrowok="t"/>
            <v:textbox style="mso-next-textbox:#_x0000_s1047" inset="2.53958mm,1.26875mm,2.53958mm,1.26875mm">
              <w:txbxContent>
                <w:p w:rsidR="00F135D0" w:rsidRPr="00E71A0B" w:rsidRDefault="00F135D0" w:rsidP="00F135D0">
                  <w:pPr>
                    <w:spacing w:line="258" w:lineRule="auto"/>
                    <w:jc w:val="center"/>
                    <w:textDirection w:val="btL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E</w:t>
                  </w:r>
                </w:p>
              </w:txbxContent>
            </v:textbox>
            <w10:wrap anchorx="margin"/>
          </v:oval>
        </w:pict>
      </w:r>
      <w:r>
        <w:rPr>
          <w:noProof/>
        </w:rPr>
        <w:pict>
          <v:oval id="_x0000_s1046" style="position:absolute;margin-left:449.55pt;margin-top:96.8pt;width:32.25pt;height:32.4pt;z-index:251678720;visibility:visible;mso-position-horizontal-relative:margin;v-text-anchor:middle" o:allowincell="f" fillcolor="black [3200]" strokecolor="black [3200]" strokeweight="1pt">
            <v:stroke joinstyle="miter"/>
            <v:path arrowok="t"/>
            <v:textbox style="mso-next-textbox:#_x0000_s1046" inset="2.53958mm,1.26875mm,2.53958mm,1.26875mm">
              <w:txbxContent>
                <w:p w:rsidR="00F135D0" w:rsidRPr="00E71A0B" w:rsidRDefault="00F135D0" w:rsidP="00F135D0">
                  <w:pPr>
                    <w:spacing w:line="258" w:lineRule="auto"/>
                    <w:jc w:val="center"/>
                    <w:textDirection w:val="btL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D</w:t>
                  </w:r>
                </w:p>
              </w:txbxContent>
            </v:textbox>
            <w10:wrap anchorx="margin"/>
          </v:oval>
        </w:pict>
      </w:r>
      <w:r>
        <w:rPr>
          <w:noProof/>
        </w:rPr>
        <w:pict>
          <v:oval id="Oval 10" o:spid="_x0000_s1031" style="position:absolute;margin-left:-3.15pt;margin-top:17.85pt;width:32.25pt;height:32.4pt;z-index:251665408;visibility:visible;mso-position-horizontal-relative:margin;v-text-anchor:middle" o:allowincell="f" fillcolor="black [3200]" strokecolor="black [3200]" strokeweight="1pt">
            <v:stroke joinstyle="miter"/>
            <v:path arrowok="t"/>
            <v:textbox style="mso-next-textbox:#Oval 10" inset="2.53958mm,1.26875mm,2.53958mm,1.26875mm">
              <w:txbxContent>
                <w:p w:rsidR="006135A5" w:rsidRPr="00E71A0B" w:rsidRDefault="00E71A0B" w:rsidP="00386309">
                  <w:pPr>
                    <w:spacing w:line="258" w:lineRule="auto"/>
                    <w:textDirection w:val="btLr"/>
                    <w:rPr>
                      <w:rFonts w:ascii="Times New Roman" w:hAnsi="Times New Roman" w:cs="Times New Roman"/>
                      <w:color w:val="FFFFFF" w:themeColor="background1"/>
                      <w:sz w:val="28"/>
                      <w:szCs w:val="28"/>
                    </w:rPr>
                  </w:pPr>
                  <w:r w:rsidRPr="00E71A0B">
                    <w:rPr>
                      <w:rFonts w:ascii="Times New Roman" w:hAnsi="Times New Roman" w:cs="Times New Roman"/>
                      <w:color w:val="FFFFFF" w:themeColor="background1"/>
                      <w:sz w:val="28"/>
                      <w:szCs w:val="28"/>
                    </w:rPr>
                    <w:t>A</w:t>
                  </w:r>
                </w:p>
              </w:txbxContent>
            </v:textbox>
            <w10:wrap anchorx="margin"/>
          </v:oval>
        </w:pict>
      </w:r>
      <w:r w:rsidR="0048759C">
        <w:rPr>
          <w:noProof/>
        </w:rPr>
        <w:pict>
          <v:oval id="Oval 14" o:spid="_x0000_s1026" style="position:absolute;margin-left:-3.15pt;margin-top:200.25pt;width:32.25pt;height:32.4pt;z-index:251675648;visibility:visible;mso-position-horizontal-relative:margin;v-text-anchor:middle" o:allowincell="f" fillcolor="black [3200]" strokecolor="black [3200]" strokeweight="1pt">
            <v:stroke joinstyle="miter"/>
            <v:path arrowok="t"/>
            <v:textbox style="mso-next-textbox:#Oval 14" inset="2.53958mm,1.26875mm,2.53958mm,1.26875mm">
              <w:txbxContent>
                <w:p w:rsidR="0041450D" w:rsidRPr="00E71A0B" w:rsidRDefault="0041450D" w:rsidP="0041450D">
                  <w:pPr>
                    <w:spacing w:line="258" w:lineRule="auto"/>
                    <w:textDirection w:val="btL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C</w:t>
                  </w:r>
                </w:p>
              </w:txbxContent>
            </v:textbox>
            <w10:wrap anchorx="margin"/>
          </v:oval>
        </w:pict>
      </w:r>
      <w:ins w:id="27" w:author="Josh Punnoose" w:date="2016-06-12T16:42:00Z">
        <w:r w:rsidR="0048759C">
          <w:rPr>
            <w:noProof/>
          </w:rPr>
          <w:pict>
            <v:oval id="Oval 12" o:spid="_x0000_s1028" style="position:absolute;margin-left:451.45pt;margin-top:272.4pt;width:32.25pt;height:32.4pt;z-index:251673600;visibility:visible;mso-position-horizontal-relative:margin;v-text-anchor:middle" o:allowincell="f" fillcolor="black [3200]" strokecolor="black [3200]" strokeweight="1pt">
              <v:stroke joinstyle="miter"/>
              <v:path arrowok="t"/>
              <v:textbox style="mso-next-textbox:#Oval 12" inset="2.53958mm,1.26875mm,2.53958mm,1.26875mm">
                <w:txbxContent>
                  <w:p w:rsidR="00B140F5" w:rsidRPr="00E71A0B" w:rsidRDefault="0041450D" w:rsidP="00B140F5">
                    <w:pPr>
                      <w:spacing w:line="258" w:lineRule="auto"/>
                      <w:textDirection w:val="btL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F</w:t>
                    </w:r>
                  </w:p>
                </w:txbxContent>
              </v:textbox>
              <w10:wrap anchorx="margin"/>
            </v:oval>
          </w:pict>
        </w:r>
      </w:ins>
      <w:r w:rsidR="00C96DFB">
        <w:rPr>
          <w:noProof/>
        </w:rPr>
        <w:drawing>
          <wp:inline distT="0" distB="0" distL="0" distR="0">
            <wp:extent cx="6019800" cy="421957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stretch>
                      <a:fillRect/>
                    </a:stretch>
                  </pic:blipFill>
                  <pic:spPr>
                    <a:xfrm>
                      <a:off x="0" y="0"/>
                      <a:ext cx="6019926" cy="4219663"/>
                    </a:xfrm>
                    <a:prstGeom prst="rect">
                      <a:avLst/>
                    </a:prstGeom>
                  </pic:spPr>
                </pic:pic>
              </a:graphicData>
            </a:graphic>
          </wp:inline>
        </w:drawing>
      </w:r>
    </w:p>
    <w:p w:rsidR="00386309" w:rsidRPr="007A7FB7" w:rsidRDefault="00F26313" w:rsidP="00661C5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386309">
        <w:rPr>
          <w:rFonts w:ascii="Times New Roman" w:eastAsia="Times New Roman" w:hAnsi="Times New Roman" w:cs="Times New Roman"/>
          <w:sz w:val="24"/>
          <w:szCs w:val="24"/>
        </w:rPr>
        <w:t xml:space="preserve">. 3. The UI accompanying the </w:t>
      </w:r>
      <w:proofErr w:type="spellStart"/>
      <w:r w:rsidR="004E3CEA">
        <w:rPr>
          <w:rFonts w:ascii="Times New Roman" w:eastAsia="Times New Roman" w:hAnsi="Times New Roman" w:cs="Times New Roman"/>
          <w:sz w:val="24"/>
          <w:szCs w:val="24"/>
        </w:rPr>
        <w:t>s</w:t>
      </w:r>
      <w:r w:rsidR="00386309">
        <w:rPr>
          <w:rFonts w:ascii="Times New Roman" w:eastAsia="Times New Roman" w:hAnsi="Times New Roman" w:cs="Times New Roman"/>
          <w:sz w:val="24"/>
          <w:szCs w:val="24"/>
        </w:rPr>
        <w:t>pektr</w:t>
      </w:r>
      <w:proofErr w:type="spellEnd"/>
      <w:r w:rsidR="00386309">
        <w:rPr>
          <w:rFonts w:ascii="Times New Roman" w:eastAsia="Times New Roman" w:hAnsi="Times New Roman" w:cs="Times New Roman"/>
          <w:sz w:val="24"/>
          <w:szCs w:val="24"/>
        </w:rPr>
        <w:t xml:space="preserve"> 3.0 function library. The UI allows users to generate x-ray spectra, modify filtration, and calculate beam-quality characteristics. (A) Plotting. (B) X-ray tube settings. (C) Added filtration. (D) Spectrum characteristics. (E) File operations. (F) Reset all.</w:t>
      </w:r>
    </w:p>
    <w:p w:rsidR="005A5E70" w:rsidRDefault="004A58FC" w:rsidP="00DE74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illustrated in Fig. 3(B), the underlying spectral parameterization can be selected via radio button between TASMICS and TASMIP. The “Tube Select” drop-down menu has </w:t>
      </w:r>
      <w:r w:rsidR="00B27870">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been modified </w:t>
      </w:r>
      <w:r w:rsidR="00B27870">
        <w:rPr>
          <w:rFonts w:ascii="Times New Roman" w:eastAsia="Times New Roman" w:hAnsi="Times New Roman" w:cs="Times New Roman"/>
          <w:sz w:val="24"/>
          <w:szCs w:val="24"/>
        </w:rPr>
        <w:t xml:space="preserve">to automatically display </w:t>
      </w:r>
      <w:r>
        <w:rPr>
          <w:rFonts w:ascii="Times New Roman" w:eastAsia="Times New Roman" w:hAnsi="Times New Roman" w:cs="Times New Roman"/>
          <w:sz w:val="24"/>
          <w:szCs w:val="24"/>
        </w:rPr>
        <w:t>the inherent filtration for any of the tube</w:t>
      </w:r>
      <w:r w:rsidR="00B27870">
        <w:rPr>
          <w:rFonts w:ascii="Times New Roman" w:eastAsia="Times New Roman" w:hAnsi="Times New Roman" w:cs="Times New Roman"/>
          <w:sz w:val="24"/>
          <w:szCs w:val="24"/>
        </w:rPr>
        <w:t xml:space="preserve"> presets </w:t>
      </w:r>
      <w:r>
        <w:rPr>
          <w:rFonts w:ascii="Times New Roman" w:eastAsia="Times New Roman" w:hAnsi="Times New Roman" w:cs="Times New Roman"/>
          <w:sz w:val="24"/>
          <w:szCs w:val="24"/>
        </w:rPr>
        <w:t>stored therein. The parameters</w:t>
      </w:r>
      <w:r w:rsidR="00E15230">
        <w:rPr>
          <w:rFonts w:ascii="Times New Roman" w:eastAsia="Times New Roman" w:hAnsi="Times New Roman" w:cs="Times New Roman"/>
          <w:sz w:val="24"/>
          <w:szCs w:val="24"/>
        </w:rPr>
        <w:t xml:space="preserve"> for each tube</w:t>
      </w:r>
      <w:r>
        <w:rPr>
          <w:rFonts w:ascii="Times New Roman" w:eastAsia="Times New Roman" w:hAnsi="Times New Roman" w:cs="Times New Roman"/>
          <w:sz w:val="24"/>
          <w:szCs w:val="24"/>
        </w:rPr>
        <w:t xml:space="preserve"> can be adjusted within </w:t>
      </w:r>
      <w:r w:rsidR="00B2787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new function</w:t>
      </w:r>
      <w:r w:rsidR="00610E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i/>
          <w:sz w:val="24"/>
          <w:szCs w:val="24"/>
        </w:rPr>
        <w:t>tubeSettings</w:t>
      </w:r>
      <w:proofErr w:type="spellEnd"/>
      <w:r w:rsidRPr="009A196B">
        <w:rPr>
          <w:rFonts w:ascii="Times New Roman" w:eastAsia="Times New Roman" w:hAnsi="Times New Roman" w:cs="Times New Roman"/>
          <w:sz w:val="24"/>
          <w:szCs w:val="24"/>
        </w:rPr>
        <w:t>(</w:t>
      </w:r>
      <w:proofErr w:type="gramEnd"/>
      <w:r w:rsidR="009A196B">
        <w:rPr>
          <w:rFonts w:ascii="Times New Roman" w:eastAsia="Times New Roman" w:hAnsi="Times New Roman" w:cs="Times New Roman"/>
          <w:sz w:val="24"/>
          <w:szCs w:val="24"/>
        </w:rPr>
        <w:t xml:space="preserve"> </w:t>
      </w:r>
      <w:r w:rsidRPr="009A196B">
        <w:rPr>
          <w:rFonts w:ascii="Times New Roman" w:eastAsia="Times New Roman" w:hAnsi="Times New Roman" w:cs="Times New Roman"/>
          <w:sz w:val="24"/>
          <w:szCs w:val="24"/>
        </w:rPr>
        <w:t>)</w:t>
      </w:r>
      <w:r w:rsidR="00610EB3">
        <w:rPr>
          <w:rFonts w:ascii="Times New Roman" w:eastAsia="Times New Roman" w:hAnsi="Times New Roman" w:cs="Times New Roman"/>
          <w:sz w:val="24"/>
          <w:szCs w:val="24"/>
        </w:rPr>
        <w:t>, which</w:t>
      </w:r>
      <w:r>
        <w:rPr>
          <w:rFonts w:ascii="Times New Roman" w:eastAsia="Times New Roman" w:hAnsi="Times New Roman" w:cs="Times New Roman"/>
          <w:sz w:val="24"/>
          <w:szCs w:val="24"/>
        </w:rPr>
        <w:t xml:space="preserve"> keep</w:t>
      </w:r>
      <w:r w:rsidR="00610EB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‘library’ of tube presets with various filtration and kV ripple settings. </w:t>
      </w:r>
      <w:r w:rsidR="00B2787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field </w:t>
      </w:r>
      <w:r w:rsidR="00B27870">
        <w:rPr>
          <w:rFonts w:ascii="Times New Roman" w:eastAsia="Times New Roman" w:hAnsi="Times New Roman" w:cs="Times New Roman"/>
          <w:sz w:val="24"/>
          <w:szCs w:val="24"/>
        </w:rPr>
        <w:t xml:space="preserve">was also added to the X-ray Tube Settings frame </w:t>
      </w:r>
      <w:r>
        <w:rPr>
          <w:rFonts w:ascii="Times New Roman" w:eastAsia="Times New Roman" w:hAnsi="Times New Roman" w:cs="Times New Roman"/>
          <w:sz w:val="24"/>
          <w:szCs w:val="24"/>
        </w:rPr>
        <w:t>to allow addition of Cu filtration in the basic spectrum calculation.</w:t>
      </w:r>
    </w:p>
    <w:p w:rsidR="00B01A34" w:rsidRDefault="00A033EF" w:rsidP="00DE7467">
      <w:pPr>
        <w:spacing w:line="480" w:lineRule="auto"/>
        <w:jc w:val="both"/>
      </w:pPr>
      <w:r>
        <w:rPr>
          <w:rFonts w:ascii="Times New Roman" w:eastAsia="Times New Roman" w:hAnsi="Times New Roman" w:cs="Times New Roman"/>
          <w:sz w:val="24"/>
          <w:szCs w:val="24"/>
        </w:rPr>
        <w:lastRenderedPageBreak/>
        <w:t xml:space="preserve">The Added Filtration tool, </w:t>
      </w:r>
      <w:r w:rsidR="000776A0">
        <w:rPr>
          <w:rFonts w:ascii="Times New Roman" w:eastAsia="Times New Roman" w:hAnsi="Times New Roman" w:cs="Times New Roman"/>
          <w:sz w:val="24"/>
          <w:szCs w:val="24"/>
        </w:rPr>
        <w:t>shown</w:t>
      </w:r>
      <w:r>
        <w:rPr>
          <w:rFonts w:ascii="Times New Roman" w:eastAsia="Times New Roman" w:hAnsi="Times New Roman" w:cs="Times New Roman"/>
          <w:sz w:val="24"/>
          <w:szCs w:val="24"/>
        </w:rPr>
        <w:t xml:space="preserve"> in Fig. 3(C), was improved by modifying the underlying function</w:t>
      </w:r>
      <w:r w:rsidR="00DE7467">
        <w:rPr>
          <w:rFonts w:ascii="Times New Roman" w:eastAsia="Times New Roman" w:hAnsi="Times New Roman" w:cs="Times New Roman"/>
          <w:sz w:val="24"/>
          <w:szCs w:val="24"/>
        </w:rPr>
        <w:t>,</w:t>
      </w:r>
      <w:r w:rsidR="004A58FC">
        <w:rPr>
          <w:rFonts w:ascii="Times New Roman" w:eastAsia="Times New Roman" w:hAnsi="Times New Roman" w:cs="Times New Roman"/>
          <w:sz w:val="24"/>
          <w:szCs w:val="24"/>
        </w:rPr>
        <w:t xml:space="preserve"> </w:t>
      </w:r>
      <w:proofErr w:type="spellStart"/>
      <w:proofErr w:type="gramStart"/>
      <w:r w:rsidR="004A58FC">
        <w:rPr>
          <w:rFonts w:ascii="Times New Roman" w:eastAsia="Times New Roman" w:hAnsi="Times New Roman" w:cs="Times New Roman"/>
          <w:i/>
          <w:sz w:val="24"/>
          <w:szCs w:val="24"/>
        </w:rPr>
        <w:t>spektrBeers</w:t>
      </w:r>
      <w:proofErr w:type="spellEnd"/>
      <w:r w:rsidR="004A58FC" w:rsidRPr="009A196B">
        <w:rPr>
          <w:rFonts w:ascii="Times New Roman" w:eastAsia="Times New Roman" w:hAnsi="Times New Roman" w:cs="Times New Roman"/>
          <w:sz w:val="24"/>
          <w:szCs w:val="24"/>
        </w:rPr>
        <w:t>(</w:t>
      </w:r>
      <w:proofErr w:type="gramEnd"/>
      <w:r w:rsidR="009A196B">
        <w:rPr>
          <w:rFonts w:ascii="Times New Roman" w:eastAsia="Times New Roman" w:hAnsi="Times New Roman" w:cs="Times New Roman"/>
          <w:sz w:val="24"/>
          <w:szCs w:val="24"/>
        </w:rPr>
        <w:t xml:space="preserve"> </w:t>
      </w:r>
      <w:r w:rsidR="004A58FC" w:rsidRPr="009A196B">
        <w:rPr>
          <w:rFonts w:ascii="Times New Roman" w:eastAsia="Times New Roman" w:hAnsi="Times New Roman" w:cs="Times New Roman"/>
          <w:sz w:val="24"/>
          <w:szCs w:val="24"/>
        </w:rPr>
        <w:t>)</w:t>
      </w:r>
      <w:r w:rsidR="004A58FC">
        <w:rPr>
          <w:rFonts w:ascii="Times New Roman" w:eastAsia="Times New Roman" w:hAnsi="Times New Roman" w:cs="Times New Roman"/>
          <w:sz w:val="24"/>
          <w:szCs w:val="24"/>
        </w:rPr>
        <w:t>,</w:t>
      </w:r>
      <w:r w:rsidR="00610EB3">
        <w:rPr>
          <w:rFonts w:ascii="Times New Roman" w:eastAsia="Times New Roman" w:hAnsi="Times New Roman" w:cs="Times New Roman"/>
          <w:sz w:val="24"/>
          <w:szCs w:val="24"/>
        </w:rPr>
        <w:t xml:space="preserve"> </w:t>
      </w:r>
      <w:r w:rsidR="004A58FC">
        <w:rPr>
          <w:rFonts w:ascii="Times New Roman" w:eastAsia="Times New Roman" w:hAnsi="Times New Roman" w:cs="Times New Roman"/>
          <w:sz w:val="24"/>
          <w:szCs w:val="24"/>
        </w:rPr>
        <w:t xml:space="preserve">to accept either the element atomic number (Z) or chemical symbol (as a string). Similarly for filtration by compounds, the function </w:t>
      </w:r>
      <w:proofErr w:type="spellStart"/>
      <w:proofErr w:type="gramStart"/>
      <w:r w:rsidR="004A58FC">
        <w:rPr>
          <w:rFonts w:ascii="Times New Roman" w:eastAsia="Times New Roman" w:hAnsi="Times New Roman" w:cs="Times New Roman"/>
          <w:i/>
          <w:sz w:val="24"/>
          <w:szCs w:val="24"/>
        </w:rPr>
        <w:t>spektrBeers</w:t>
      </w:r>
      <w:r w:rsidR="000776A0">
        <w:rPr>
          <w:rFonts w:ascii="Times New Roman" w:eastAsia="Times New Roman" w:hAnsi="Times New Roman" w:cs="Times New Roman"/>
          <w:i/>
          <w:sz w:val="24"/>
          <w:szCs w:val="24"/>
        </w:rPr>
        <w:t>Compounds</w:t>
      </w:r>
      <w:r w:rsidR="004A58FC">
        <w:rPr>
          <w:rFonts w:ascii="Times New Roman" w:eastAsia="Times New Roman" w:hAnsi="Times New Roman" w:cs="Times New Roman"/>
          <w:i/>
          <w:sz w:val="24"/>
          <w:szCs w:val="24"/>
        </w:rPr>
        <w:t>NIST</w:t>
      </w:r>
      <w:proofErr w:type="spellEnd"/>
      <w:r w:rsidR="004A58FC" w:rsidRPr="009A196B">
        <w:rPr>
          <w:rFonts w:ascii="Times New Roman" w:eastAsia="Times New Roman" w:hAnsi="Times New Roman" w:cs="Times New Roman"/>
          <w:sz w:val="24"/>
          <w:szCs w:val="24"/>
        </w:rPr>
        <w:t>(</w:t>
      </w:r>
      <w:proofErr w:type="gramEnd"/>
      <w:r w:rsidR="009A196B">
        <w:rPr>
          <w:rFonts w:ascii="Times New Roman" w:eastAsia="Times New Roman" w:hAnsi="Times New Roman" w:cs="Times New Roman"/>
          <w:sz w:val="24"/>
          <w:szCs w:val="24"/>
        </w:rPr>
        <w:t xml:space="preserve"> </w:t>
      </w:r>
      <w:r w:rsidR="004A58FC" w:rsidRPr="009A196B">
        <w:rPr>
          <w:rFonts w:ascii="Times New Roman" w:eastAsia="Times New Roman" w:hAnsi="Times New Roman" w:cs="Times New Roman"/>
          <w:sz w:val="24"/>
          <w:szCs w:val="24"/>
        </w:rPr>
        <w:t>)</w:t>
      </w:r>
      <w:r w:rsidR="004A58FC">
        <w:rPr>
          <w:rFonts w:ascii="Times New Roman" w:eastAsia="Times New Roman" w:hAnsi="Times New Roman" w:cs="Times New Roman"/>
          <w:sz w:val="24"/>
          <w:szCs w:val="24"/>
        </w:rPr>
        <w:t xml:space="preserve"> </w:t>
      </w:r>
      <w:r w:rsidR="00B27870">
        <w:rPr>
          <w:rFonts w:ascii="Times New Roman" w:eastAsia="Times New Roman" w:hAnsi="Times New Roman" w:cs="Times New Roman"/>
          <w:sz w:val="24"/>
          <w:szCs w:val="24"/>
        </w:rPr>
        <w:t xml:space="preserve">was </w:t>
      </w:r>
      <w:r w:rsidR="004A58FC">
        <w:rPr>
          <w:rFonts w:ascii="Times New Roman" w:eastAsia="Times New Roman" w:hAnsi="Times New Roman" w:cs="Times New Roman"/>
          <w:sz w:val="24"/>
          <w:szCs w:val="24"/>
        </w:rPr>
        <w:t xml:space="preserve">modified to accept either the compound index (C) listed in </w:t>
      </w:r>
      <w:proofErr w:type="spellStart"/>
      <w:r w:rsidR="004A58FC">
        <w:rPr>
          <w:rFonts w:ascii="Times New Roman" w:eastAsia="Times New Roman" w:hAnsi="Times New Roman" w:cs="Times New Roman"/>
          <w:i/>
          <w:sz w:val="24"/>
          <w:szCs w:val="24"/>
        </w:rPr>
        <w:t>spektrCompoundList.m</w:t>
      </w:r>
      <w:proofErr w:type="spellEnd"/>
      <w:r w:rsidR="004A58FC">
        <w:rPr>
          <w:rFonts w:ascii="Times New Roman" w:eastAsia="Times New Roman" w:hAnsi="Times New Roman" w:cs="Times New Roman"/>
          <w:sz w:val="24"/>
          <w:szCs w:val="24"/>
        </w:rPr>
        <w:t xml:space="preserve"> or the compound name (as a string). Also, a bug </w:t>
      </w:r>
      <w:r w:rsidR="00B27870">
        <w:rPr>
          <w:rFonts w:ascii="Times New Roman" w:eastAsia="Times New Roman" w:hAnsi="Times New Roman" w:cs="Times New Roman"/>
          <w:sz w:val="24"/>
          <w:szCs w:val="24"/>
        </w:rPr>
        <w:t xml:space="preserve">was </w:t>
      </w:r>
      <w:r w:rsidR="004A58FC">
        <w:rPr>
          <w:rFonts w:ascii="Times New Roman" w:eastAsia="Times New Roman" w:hAnsi="Times New Roman" w:cs="Times New Roman"/>
          <w:sz w:val="24"/>
          <w:szCs w:val="24"/>
        </w:rPr>
        <w:t>corrected involving an error in the density of GaAs and Gd</w:t>
      </w:r>
      <w:r w:rsidR="004A58FC">
        <w:rPr>
          <w:rFonts w:ascii="Times New Roman" w:eastAsia="Times New Roman" w:hAnsi="Times New Roman" w:cs="Times New Roman"/>
          <w:sz w:val="24"/>
          <w:szCs w:val="24"/>
          <w:vertAlign w:val="subscript"/>
        </w:rPr>
        <w:t>2</w:t>
      </w:r>
      <w:r w:rsidR="004A58FC">
        <w:rPr>
          <w:rFonts w:ascii="Times New Roman" w:eastAsia="Times New Roman" w:hAnsi="Times New Roman" w:cs="Times New Roman"/>
          <w:sz w:val="24"/>
          <w:szCs w:val="24"/>
        </w:rPr>
        <w:t>O</w:t>
      </w:r>
      <w:r w:rsidR="004A58FC">
        <w:rPr>
          <w:rFonts w:ascii="Times New Roman" w:eastAsia="Times New Roman" w:hAnsi="Times New Roman" w:cs="Times New Roman"/>
          <w:sz w:val="24"/>
          <w:szCs w:val="24"/>
          <w:vertAlign w:val="subscript"/>
        </w:rPr>
        <w:t>2</w:t>
      </w:r>
      <w:r w:rsidR="004A58FC">
        <w:rPr>
          <w:rFonts w:ascii="Times New Roman" w:eastAsia="Times New Roman" w:hAnsi="Times New Roman" w:cs="Times New Roman"/>
          <w:sz w:val="24"/>
          <w:szCs w:val="24"/>
        </w:rPr>
        <w:t>S (5.31 and 7.44 gm/cm</w:t>
      </w:r>
      <w:r w:rsidR="004A58FC">
        <w:rPr>
          <w:rFonts w:ascii="Times New Roman" w:eastAsia="Times New Roman" w:hAnsi="Times New Roman" w:cs="Times New Roman"/>
          <w:sz w:val="24"/>
          <w:szCs w:val="24"/>
          <w:vertAlign w:val="superscript"/>
        </w:rPr>
        <w:t>3</w:t>
      </w:r>
      <w:r w:rsidR="004A58FC">
        <w:rPr>
          <w:rFonts w:ascii="Times New Roman" w:eastAsia="Times New Roman" w:hAnsi="Times New Roman" w:cs="Times New Roman"/>
          <w:sz w:val="24"/>
          <w:szCs w:val="24"/>
        </w:rPr>
        <w:t xml:space="preserve">, respectively) which were reversed in the </w:t>
      </w:r>
      <w:r w:rsidR="00386309">
        <w:rPr>
          <w:rFonts w:ascii="Times New Roman" w:eastAsia="Times New Roman" w:hAnsi="Times New Roman" w:cs="Times New Roman"/>
          <w:sz w:val="24"/>
          <w:szCs w:val="24"/>
        </w:rPr>
        <w:t xml:space="preserve">original </w:t>
      </w:r>
      <w:proofErr w:type="spellStart"/>
      <w:r w:rsidR="004E3CEA">
        <w:rPr>
          <w:rFonts w:ascii="Times New Roman" w:eastAsia="Times New Roman" w:hAnsi="Times New Roman" w:cs="Times New Roman"/>
          <w:sz w:val="24"/>
          <w:szCs w:val="24"/>
        </w:rPr>
        <w:t>s</w:t>
      </w:r>
      <w:r w:rsidR="004A58FC">
        <w:rPr>
          <w:rFonts w:ascii="Times New Roman" w:eastAsia="Times New Roman" w:hAnsi="Times New Roman" w:cs="Times New Roman"/>
          <w:sz w:val="24"/>
          <w:szCs w:val="24"/>
        </w:rPr>
        <w:t>pektr</w:t>
      </w:r>
      <w:proofErr w:type="spellEnd"/>
      <w:r w:rsidR="004A58FC">
        <w:rPr>
          <w:rFonts w:ascii="Times New Roman" w:eastAsia="Times New Roman" w:hAnsi="Times New Roman" w:cs="Times New Roman"/>
          <w:sz w:val="24"/>
          <w:szCs w:val="24"/>
        </w:rPr>
        <w:t xml:space="preserve"> release.</w:t>
      </w:r>
    </w:p>
    <w:p w:rsidR="00B01A34" w:rsidRDefault="004A58FC" w:rsidP="00661C5D">
      <w:pPr>
        <w:spacing w:line="480" w:lineRule="auto"/>
        <w:jc w:val="both"/>
      </w:pPr>
      <w:bookmarkStart w:id="28" w:name="h.30j0zll" w:colFirst="0" w:colLast="0"/>
      <w:bookmarkEnd w:id="28"/>
      <w:r>
        <w:rPr>
          <w:rFonts w:ascii="Times New Roman" w:eastAsia="Times New Roman" w:hAnsi="Times New Roman" w:cs="Times New Roman"/>
          <w:sz w:val="24"/>
          <w:szCs w:val="24"/>
        </w:rPr>
        <w:t xml:space="preserve">As shown in Fig. 3(D),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3.0 calculates a variety of basic metrics associated with a given spectrum, including exposure (</w:t>
      </w:r>
      <w:r w:rsidR="004E6556">
        <w:rPr>
          <w:rFonts w:ascii="Times New Roman" w:eastAsia="Times New Roman" w:hAnsi="Times New Roman" w:cs="Times New Roman"/>
          <w:sz w:val="24"/>
          <w:szCs w:val="24"/>
        </w:rPr>
        <w:t>m</w:t>
      </w:r>
      <w:r w:rsidR="00052C73">
        <w:rPr>
          <w:rFonts w:ascii="Times New Roman" w:eastAsia="Times New Roman" w:hAnsi="Times New Roman" w:cs="Times New Roman"/>
          <w:sz w:val="24"/>
          <w:szCs w:val="24"/>
        </w:rPr>
        <w:t>R</w:t>
      </w:r>
      <w:r>
        <w:rPr>
          <w:rFonts w:ascii="Times New Roman" w:eastAsia="Times New Roman" w:hAnsi="Times New Roman" w:cs="Times New Roman"/>
          <w:sz w:val="24"/>
          <w:szCs w:val="24"/>
        </w:rPr>
        <w:t>/mAs at 100 cm from the focal spot),</w:t>
      </w:r>
      <w:r w:rsidR="00052C73">
        <w:rPr>
          <w:rFonts w:ascii="Times New Roman" w:eastAsia="Times New Roman" w:hAnsi="Times New Roman" w:cs="Times New Roman"/>
          <w:sz w:val="24"/>
          <w:szCs w:val="24"/>
        </w:rPr>
        <w:t xml:space="preserve"> </w:t>
      </w:r>
      <w:r w:rsidR="00052C73" w:rsidRPr="00706872">
        <w:rPr>
          <w:rFonts w:ascii="Times New Roman" w:eastAsia="Times New Roman" w:hAnsi="Times New Roman" w:cs="Times New Roman"/>
          <w:color w:val="0000FF"/>
          <w:sz w:val="24"/>
          <w:szCs w:val="24"/>
        </w:rPr>
        <w:t xml:space="preserve">air </w:t>
      </w:r>
      <w:proofErr w:type="spellStart"/>
      <w:r w:rsidR="00052C73" w:rsidRPr="00706872">
        <w:rPr>
          <w:rFonts w:ascii="Times New Roman" w:eastAsia="Times New Roman" w:hAnsi="Times New Roman" w:cs="Times New Roman"/>
          <w:color w:val="0000FF"/>
          <w:sz w:val="24"/>
          <w:szCs w:val="24"/>
        </w:rPr>
        <w:t>kerma</w:t>
      </w:r>
      <w:proofErr w:type="spellEnd"/>
      <w:r w:rsidR="00052C73" w:rsidRPr="00706872">
        <w:rPr>
          <w:rFonts w:ascii="Times New Roman" w:eastAsia="Times New Roman" w:hAnsi="Times New Roman" w:cs="Times New Roman"/>
          <w:color w:val="0000FF"/>
          <w:sz w:val="24"/>
          <w:szCs w:val="24"/>
        </w:rPr>
        <w:t xml:space="preserve"> (</w:t>
      </w:r>
      <w:proofErr w:type="spellStart"/>
      <w:r w:rsidR="00052C73" w:rsidRPr="00706872">
        <w:rPr>
          <w:rFonts w:ascii="Times New Roman" w:eastAsia="Times New Roman" w:hAnsi="Times New Roman" w:cs="Times New Roman"/>
          <w:color w:val="0000FF"/>
          <w:sz w:val="24"/>
          <w:szCs w:val="24"/>
        </w:rPr>
        <w:t>mGy</w:t>
      </w:r>
      <w:proofErr w:type="spellEnd"/>
      <w:r w:rsidR="00052C73" w:rsidRPr="00706872">
        <w:rPr>
          <w:rFonts w:ascii="Times New Roman" w:eastAsia="Times New Roman" w:hAnsi="Times New Roman" w:cs="Times New Roman"/>
          <w:color w:val="0000FF"/>
          <w:sz w:val="24"/>
          <w:szCs w:val="24"/>
        </w:rPr>
        <w:t>/</w:t>
      </w:r>
      <w:proofErr w:type="spellStart"/>
      <w:r w:rsidR="00052C73" w:rsidRPr="00706872">
        <w:rPr>
          <w:rFonts w:ascii="Times New Roman" w:eastAsia="Times New Roman" w:hAnsi="Times New Roman" w:cs="Times New Roman"/>
          <w:color w:val="0000FF"/>
          <w:sz w:val="24"/>
          <w:szCs w:val="24"/>
        </w:rPr>
        <w:t>mAs</w:t>
      </w:r>
      <w:proofErr w:type="spellEnd"/>
      <w:r w:rsidR="00052C73" w:rsidRPr="00706872">
        <w:rPr>
          <w:rFonts w:ascii="Times New Roman" w:eastAsia="Times New Roman" w:hAnsi="Times New Roman" w:cs="Times New Roman"/>
          <w:color w:val="0000FF"/>
          <w:sz w:val="24"/>
          <w:szCs w:val="24"/>
        </w:rPr>
        <w:t xml:space="preserve"> at 100 cm from the focal spot)</w:t>
      </w:r>
      <w:r w:rsidR="00052C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HVL (as well as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HVL, 3</w:t>
      </w:r>
      <w:r>
        <w:rPr>
          <w:rFonts w:ascii="Times New Roman" w:eastAsia="Times New Roman" w:hAnsi="Times New Roman" w:cs="Times New Roman"/>
          <w:sz w:val="24"/>
          <w:szCs w:val="24"/>
          <w:vertAlign w:val="superscript"/>
        </w:rPr>
        <w:t>rd</w:t>
      </w:r>
      <w:r w:rsidR="00842617">
        <w:rPr>
          <w:rFonts w:ascii="Times New Roman" w:eastAsia="Times New Roman" w:hAnsi="Times New Roman" w:cs="Times New Roman"/>
          <w:sz w:val="24"/>
          <w:szCs w:val="24"/>
        </w:rPr>
        <w:t xml:space="preserve"> HVL </w:t>
      </w:r>
      <w:r>
        <w:rPr>
          <w:rFonts w:ascii="Times New Roman" w:eastAsia="Times New Roman" w:hAnsi="Times New Roman" w:cs="Times New Roman"/>
          <w:sz w:val="24"/>
          <w:szCs w:val="24"/>
        </w:rPr>
        <w:t>for any element), conversion of the absolute spectrum (photons/mm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/mAs</w:t>
      </w:r>
      <w:r w:rsidR="002075CB">
        <w:rPr>
          <w:rFonts w:ascii="Times New Roman" w:eastAsia="Times New Roman" w:hAnsi="Times New Roman" w:cs="Times New Roman"/>
          <w:sz w:val="24"/>
          <w:szCs w:val="24"/>
        </w:rPr>
        <w:t xml:space="preserve"> </w:t>
      </w:r>
      <w:r w:rsidR="002075CB" w:rsidRPr="00102C08">
        <w:rPr>
          <w:rFonts w:ascii="Times New Roman" w:eastAsia="Times New Roman" w:hAnsi="Times New Roman" w:cs="Times New Roman"/>
          <w:color w:val="0000CC"/>
          <w:sz w:val="24"/>
          <w:szCs w:val="24"/>
        </w:rPr>
        <w:t>at 100 cm from the source</w:t>
      </w:r>
      <w:r>
        <w:rPr>
          <w:rFonts w:ascii="Times New Roman" w:eastAsia="Times New Roman" w:hAnsi="Times New Roman" w:cs="Times New Roman"/>
          <w:sz w:val="24"/>
          <w:szCs w:val="24"/>
        </w:rPr>
        <w:t xml:space="preserve">) to a normalized probability density spectrum, fluence per </w:t>
      </w:r>
      <w:r w:rsidR="00A15E80">
        <w:rPr>
          <w:rFonts w:ascii="Times New Roman" w:eastAsia="Times New Roman" w:hAnsi="Times New Roman" w:cs="Times New Roman"/>
          <w:sz w:val="24"/>
          <w:szCs w:val="24"/>
        </w:rPr>
        <w:t xml:space="preserve">unit </w:t>
      </w:r>
      <w:r>
        <w:rPr>
          <w:rFonts w:ascii="Times New Roman" w:eastAsia="Times New Roman" w:hAnsi="Times New Roman" w:cs="Times New Roman"/>
          <w:sz w:val="24"/>
          <w:szCs w:val="24"/>
        </w:rPr>
        <w:t>exposure (x-rays/mm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r w:rsidR="004E6556">
        <w:rPr>
          <w:rFonts w:ascii="Times New Roman" w:eastAsia="Times New Roman" w:hAnsi="Times New Roman" w:cs="Times New Roman"/>
          <w:sz w:val="24"/>
          <w:szCs w:val="24"/>
        </w:rPr>
        <w:t>m</w:t>
      </w:r>
      <w:r w:rsidR="00052C73">
        <w:rPr>
          <w:rFonts w:ascii="Times New Roman" w:eastAsia="Times New Roman" w:hAnsi="Times New Roman" w:cs="Times New Roman"/>
          <w:sz w:val="24"/>
          <w:szCs w:val="24"/>
        </w:rPr>
        <w:t>R</w:t>
      </w:r>
      <w:r>
        <w:rPr>
          <w:rFonts w:ascii="Times New Roman" w:eastAsia="Times New Roman" w:hAnsi="Times New Roman" w:cs="Times New Roman"/>
          <w:sz w:val="24"/>
          <w:szCs w:val="24"/>
        </w:rPr>
        <w:t>),</w:t>
      </w:r>
      <w:r w:rsidR="00052C73">
        <w:rPr>
          <w:rFonts w:ascii="Times New Roman" w:eastAsia="Times New Roman" w:hAnsi="Times New Roman" w:cs="Times New Roman"/>
          <w:sz w:val="24"/>
          <w:szCs w:val="24"/>
        </w:rPr>
        <w:t xml:space="preserve"> </w:t>
      </w:r>
      <w:r w:rsidR="00052C73" w:rsidRPr="00706872">
        <w:rPr>
          <w:rFonts w:ascii="Times New Roman" w:eastAsia="Times New Roman" w:hAnsi="Times New Roman" w:cs="Times New Roman"/>
          <w:color w:val="0000CC"/>
          <w:sz w:val="24"/>
          <w:szCs w:val="24"/>
        </w:rPr>
        <w:t xml:space="preserve">fluence per unit air </w:t>
      </w:r>
      <w:proofErr w:type="spellStart"/>
      <w:r w:rsidR="00052C73" w:rsidRPr="00706872">
        <w:rPr>
          <w:rFonts w:ascii="Times New Roman" w:eastAsia="Times New Roman" w:hAnsi="Times New Roman" w:cs="Times New Roman"/>
          <w:color w:val="0000CC"/>
          <w:sz w:val="24"/>
          <w:szCs w:val="24"/>
        </w:rPr>
        <w:t>kerma</w:t>
      </w:r>
      <w:proofErr w:type="spellEnd"/>
      <w:r w:rsidR="00052C73" w:rsidRPr="00706872">
        <w:rPr>
          <w:rFonts w:ascii="Times New Roman" w:eastAsia="Times New Roman" w:hAnsi="Times New Roman" w:cs="Times New Roman"/>
          <w:color w:val="0000CC"/>
          <w:sz w:val="24"/>
          <w:szCs w:val="24"/>
        </w:rPr>
        <w:t xml:space="preserve"> (x-rays/ mm</w:t>
      </w:r>
      <w:r w:rsidR="00052C73" w:rsidRPr="00706872">
        <w:rPr>
          <w:rFonts w:ascii="Times New Roman" w:eastAsia="Times New Roman" w:hAnsi="Times New Roman" w:cs="Times New Roman"/>
          <w:color w:val="0000CC"/>
          <w:sz w:val="24"/>
          <w:szCs w:val="24"/>
          <w:vertAlign w:val="superscript"/>
        </w:rPr>
        <w:t>2</w:t>
      </w:r>
      <w:r w:rsidR="00052C73" w:rsidRPr="00706872">
        <w:rPr>
          <w:rFonts w:ascii="Times New Roman" w:eastAsia="Times New Roman" w:hAnsi="Times New Roman" w:cs="Times New Roman"/>
          <w:color w:val="0000CC"/>
          <w:sz w:val="24"/>
          <w:szCs w:val="24"/>
        </w:rPr>
        <w:t>/</w:t>
      </w:r>
      <w:proofErr w:type="spellStart"/>
      <w:r w:rsidR="00052C73" w:rsidRPr="00706872">
        <w:rPr>
          <w:rFonts w:ascii="Times New Roman" w:eastAsia="Times New Roman" w:hAnsi="Times New Roman" w:cs="Times New Roman"/>
          <w:color w:val="0000CC"/>
          <w:sz w:val="24"/>
          <w:szCs w:val="24"/>
        </w:rPr>
        <w:t>mGy</w:t>
      </w:r>
      <w:proofErr w:type="spellEnd"/>
      <w:r w:rsidR="00052C73" w:rsidRPr="00706872">
        <w:rPr>
          <w:rFonts w:ascii="Times New Roman" w:eastAsia="Times New Roman" w:hAnsi="Times New Roman" w:cs="Times New Roman"/>
          <w:color w:val="0000CC"/>
          <w:sz w:val="24"/>
          <w:szCs w:val="24"/>
        </w:rPr>
        <w:t>),</w:t>
      </w:r>
      <w:r w:rsidR="00052C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mean energy (keV).</w:t>
      </w:r>
    </w:p>
    <w:p w:rsidR="00A4081B" w:rsidRDefault="00DC3E91" w:rsidP="00661C5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w:t>
      </w:r>
      <w:r w:rsidR="00A15E80">
        <w:rPr>
          <w:rFonts w:ascii="Times New Roman" w:eastAsia="Times New Roman" w:hAnsi="Times New Roman" w:cs="Times New Roman"/>
          <w:sz w:val="24"/>
          <w:szCs w:val="24"/>
        </w:rPr>
        <w:t>, as shown</w:t>
      </w:r>
      <w:r>
        <w:rPr>
          <w:rFonts w:ascii="Times New Roman" w:eastAsia="Times New Roman" w:hAnsi="Times New Roman" w:cs="Times New Roman"/>
          <w:sz w:val="24"/>
          <w:szCs w:val="24"/>
        </w:rPr>
        <w:t xml:space="preserve"> in </w:t>
      </w:r>
      <w:r w:rsidR="009A3BC5">
        <w:rPr>
          <w:rFonts w:ascii="Times New Roman" w:eastAsia="Times New Roman" w:hAnsi="Times New Roman" w:cs="Times New Roman"/>
          <w:sz w:val="24"/>
          <w:szCs w:val="24"/>
        </w:rPr>
        <w:t xml:space="preserve">Fig. 3(E), the ability to load </w:t>
      </w:r>
      <w:r w:rsidR="004A58FC">
        <w:rPr>
          <w:rFonts w:ascii="Times New Roman" w:eastAsia="Times New Roman" w:hAnsi="Times New Roman" w:cs="Times New Roman"/>
          <w:sz w:val="24"/>
          <w:szCs w:val="24"/>
        </w:rPr>
        <w:t xml:space="preserve">previously computed spectra </w:t>
      </w:r>
      <w:r w:rsidR="009A3BC5">
        <w:rPr>
          <w:rFonts w:ascii="Times New Roman" w:eastAsia="Times New Roman" w:hAnsi="Times New Roman" w:cs="Times New Roman"/>
          <w:sz w:val="24"/>
          <w:szCs w:val="24"/>
        </w:rPr>
        <w:t xml:space="preserve">was </w:t>
      </w:r>
      <w:r w:rsidR="004A58FC">
        <w:rPr>
          <w:rFonts w:ascii="Times New Roman" w:eastAsia="Times New Roman" w:hAnsi="Times New Roman" w:cs="Times New Roman"/>
          <w:sz w:val="24"/>
          <w:szCs w:val="24"/>
        </w:rPr>
        <w:t xml:space="preserve">updated with a simple Load button with folder browsing, and similarly for saving a spectrum via a simple </w:t>
      </w:r>
      <w:proofErr w:type="gramStart"/>
      <w:r w:rsidR="00255D81">
        <w:rPr>
          <w:rFonts w:ascii="Times New Roman" w:eastAsia="Times New Roman" w:hAnsi="Times New Roman" w:cs="Times New Roman"/>
          <w:sz w:val="24"/>
          <w:szCs w:val="24"/>
        </w:rPr>
        <w:t>S</w:t>
      </w:r>
      <w:r w:rsidR="009A196B">
        <w:rPr>
          <w:rFonts w:ascii="Times New Roman" w:eastAsia="Times New Roman" w:hAnsi="Times New Roman" w:cs="Times New Roman"/>
          <w:sz w:val="24"/>
          <w:szCs w:val="24"/>
        </w:rPr>
        <w:t>ave</w:t>
      </w:r>
      <w:proofErr w:type="gramEnd"/>
      <w:r w:rsidR="004A58FC">
        <w:rPr>
          <w:rFonts w:ascii="Times New Roman" w:eastAsia="Times New Roman" w:hAnsi="Times New Roman" w:cs="Times New Roman"/>
          <w:sz w:val="24"/>
          <w:szCs w:val="24"/>
        </w:rPr>
        <w:t xml:space="preserve"> button.</w:t>
      </w:r>
      <w:r w:rsidR="009A3BC5">
        <w:rPr>
          <w:rFonts w:ascii="Times New Roman" w:eastAsia="Times New Roman" w:hAnsi="Times New Roman" w:cs="Times New Roman"/>
          <w:b/>
          <w:sz w:val="24"/>
          <w:szCs w:val="24"/>
        </w:rPr>
        <w:t xml:space="preserve"> </w:t>
      </w:r>
      <w:r w:rsidR="004A58FC">
        <w:rPr>
          <w:rFonts w:ascii="Times New Roman" w:eastAsia="Times New Roman" w:hAnsi="Times New Roman" w:cs="Times New Roman"/>
          <w:sz w:val="24"/>
          <w:szCs w:val="24"/>
        </w:rPr>
        <w:t xml:space="preserve">A pushbutton </w:t>
      </w:r>
      <w:r w:rsidR="009A3BC5">
        <w:rPr>
          <w:rFonts w:ascii="Times New Roman" w:eastAsia="Times New Roman" w:hAnsi="Times New Roman" w:cs="Times New Roman"/>
          <w:sz w:val="24"/>
          <w:szCs w:val="24"/>
        </w:rPr>
        <w:t xml:space="preserve">was </w:t>
      </w:r>
      <w:r w:rsidR="004A58FC">
        <w:rPr>
          <w:rFonts w:ascii="Times New Roman" w:eastAsia="Times New Roman" w:hAnsi="Times New Roman" w:cs="Times New Roman"/>
          <w:sz w:val="24"/>
          <w:szCs w:val="24"/>
        </w:rPr>
        <w:t xml:space="preserve">created to reset all fields in </w:t>
      </w:r>
      <w:proofErr w:type="spellStart"/>
      <w:r w:rsidR="004E3CEA">
        <w:rPr>
          <w:rFonts w:ascii="Times New Roman" w:eastAsia="Times New Roman" w:hAnsi="Times New Roman" w:cs="Times New Roman"/>
          <w:sz w:val="24"/>
          <w:szCs w:val="24"/>
        </w:rPr>
        <w:t>s</w:t>
      </w:r>
      <w:r w:rsidR="004A58FC">
        <w:rPr>
          <w:rFonts w:ascii="Times New Roman" w:eastAsia="Times New Roman" w:hAnsi="Times New Roman" w:cs="Times New Roman"/>
          <w:sz w:val="24"/>
          <w:szCs w:val="24"/>
        </w:rPr>
        <w:t>pektr</w:t>
      </w:r>
      <w:proofErr w:type="spellEnd"/>
      <w:r w:rsidR="004A58FC">
        <w:rPr>
          <w:rFonts w:ascii="Times New Roman" w:eastAsia="Times New Roman" w:hAnsi="Times New Roman" w:cs="Times New Roman"/>
          <w:sz w:val="24"/>
          <w:szCs w:val="24"/>
        </w:rPr>
        <w:t xml:space="preserve"> to default values and clear variables from memory.</w:t>
      </w:r>
    </w:p>
    <w:p w:rsidR="00704A03" w:rsidRDefault="00704A03" w:rsidP="00661C5D">
      <w:pPr>
        <w:spacing w:line="480" w:lineRule="auto"/>
        <w:jc w:val="both"/>
        <w:rPr>
          <w:rFonts w:ascii="Times New Roman" w:eastAsia="Times New Roman" w:hAnsi="Times New Roman" w:cs="Times New Roman"/>
          <w:sz w:val="24"/>
          <w:szCs w:val="24"/>
        </w:rPr>
      </w:pPr>
    </w:p>
    <w:p w:rsidR="00B01A34" w:rsidRDefault="004A58FC" w:rsidP="00B02081">
      <w:pPr>
        <w:numPr>
          <w:ilvl w:val="0"/>
          <w:numId w:val="1"/>
        </w:numPr>
        <w:spacing w:line="480" w:lineRule="auto"/>
        <w:ind w:left="360"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w:t>
      </w:r>
    </w:p>
    <w:p w:rsidR="00B01A34" w:rsidRDefault="004A58FC" w:rsidP="00661C5D">
      <w:pPr>
        <w:spacing w:line="480" w:lineRule="auto"/>
        <w:jc w:val="both"/>
      </w:pPr>
      <w:r>
        <w:rPr>
          <w:rFonts w:ascii="Times New Roman" w:eastAsia="Times New Roman" w:hAnsi="Times New Roman" w:cs="Times New Roman"/>
          <w:sz w:val="24"/>
          <w:szCs w:val="24"/>
        </w:rPr>
        <w:t xml:space="preserve">With the development of </w:t>
      </w:r>
      <w:r w:rsidR="00F2631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TASMICS</w:t>
      </w:r>
      <w:r w:rsidR="00F26313">
        <w:rPr>
          <w:rFonts w:ascii="Times New Roman" w:eastAsia="Times New Roman" w:hAnsi="Times New Roman" w:cs="Times New Roman"/>
          <w:sz w:val="24"/>
          <w:szCs w:val="24"/>
        </w:rPr>
        <w:t xml:space="preserve"> algorithm</w:t>
      </w:r>
      <w:r>
        <w:rPr>
          <w:rFonts w:ascii="Times New Roman" w:eastAsia="Times New Roman" w:hAnsi="Times New Roman" w:cs="Times New Roman"/>
          <w:sz w:val="24"/>
          <w:szCs w:val="24"/>
        </w:rPr>
        <w:t xml:space="preserve"> </w:t>
      </w:r>
      <w:r w:rsidR="00FE5DE5">
        <w:rPr>
          <w:rFonts w:ascii="Times New Roman" w:eastAsia="Times New Roman" w:hAnsi="Times New Roman" w:cs="Times New Roman"/>
          <w:sz w:val="24"/>
          <w:szCs w:val="24"/>
        </w:rPr>
        <w:fldChar w:fldCharType="begin" w:fldLock="1"/>
      </w:r>
      <w:r w:rsidR="001C1792">
        <w:rPr>
          <w:rFonts w:ascii="Times New Roman" w:eastAsia="Times New Roman" w:hAnsi="Times New Roman" w:cs="Times New Roman"/>
          <w:sz w:val="24"/>
          <w:szCs w:val="24"/>
        </w:rPr>
        <w:instrText>ADDIN CSL_CITATION { "citationItems" : [ { "id" : "ITEM-1", "itemData" : { "DOI" : "10.1118/1.4866216", "PMID" : "24694149", "abstract" : "PURPOSE: Monte Carlo methods were used to generate lightly filtered high resolution x-ray spectra spanning from 20 kV to 640 kV.\\n\\nMETHODS: X-ray spectra were simulated for a conventional tungsten anode. The Monte Carlo N-Particle eXtended radiation transport code (MCNPX 2.6.0) was used to produce 35 spectra over the tube potential range from 20 kV to 640 kV, and cubic spline interpolation procedures were used to create piecewise polynomials characterizing the photon fluence per energy bin as a function of x-ray tube potential. Using these basis spectra and the cubic spline interpolation, 621 spectra were generated at 1 kV intervals from 20 to 640 kV. The tungsten anode spectral model using interpolating cubic splines (TASMICS) produces minimally filtered (0.8 mm Be) x-ray spectra with 1 keV energy resolution. The TASMICS spectra were compared mathematically with other, previously reported spectra.\\n\\nRESULTS: Using pairedt-test analyses, no statistically significant difference (i.e., p &gt; 0.05) was observed between compared spectra over energy bins above 1% of peak bremsstrahlung fluence. For all energy bins, the correlation of determination (R(2)) demonstrated good correlation for all spectral comparisons. The mean overall difference (MOD) and mean absolute difference (MAD) were computed over energy bins (above 1% of peak bremsstrahlung fluence) and over all the kV permutations compared. MOD and MAD comparisons with previously reported spectra were 2.7% and 9.7%, respectively (TASMIP), 0.1% and 12.0%, respectively [R. Birch and M. Marshall, \"Computation of bremsstrahlung x-ray spectra and comparison with spectra measured with a Ge(Li) detector,\" Phys. Med. Biol. 24, 505-517 (1979)], 0.4% and 8.1%, respectively (Poludniowski), and 0.4% and 8.1%, respectively (AAPM TG 195). The effective energy of TASMICS spectra with 2.5 mm of added Al filtration ranged from 17 keV (at 20 kV) to 138 keV (at 640 kV); with 0.2 mm of added Cu filtration the effective energy was 9 keV at 20 kV and 169 keV at 640 kV.\\n\\nCONCLUSIONS: Ranging from 20 kV to 640 kV, 621 x-ray spectra were produced and are available at 1 kV tube potential intervals. The spectra are tabulated at 1 keV intervals. TASMICS spectra were shown to be largely equivalent to published spectral models and are available in spreadsheet format for interested users by emailing the corresponding author (JMB).", "author" : [ { "dropping-particle" : "", "family" : "Hernandez", "given" : "Andrew M", "non-dropping-particle" : "", "parse-names" : false, "suffix" : "" }, { "dropping-particle" : "", "family" : "Boone", "given" : "John M", "non-dropping-particle" : "", "parse-names" : false, "suffix" : "" } ], "container-title" : "Medical Physics", "id" : "ITEM-1", "issued" : { "date-parts" : [ [ "2014" ] ] }, "page" : "42101", "title" : "Tungsten anode spectral model using interpolating cubic splines: unfiltered x-ray spectra from 20 kV to 640 kV.", "type" : "article-journal", "volume" : "41" }, "uris" : [ "http://www.mendeley.com/documents/?uuid=01bfb0a6-9f01-4d5b-a26c-6cc5c1080c37" ] } ], "mendeley" : { "formattedCitation" : "&lt;sup&gt;56&lt;/sup&gt;", "plainTextFormattedCitation" : "56", "previouslyFormattedCitation" : "&lt;sup&gt;55&lt;/sup&gt;" }, "properties" : { "noteIndex" : 0 }, "schema" : "https://github.com/citation-style-language/schema/raw/master/csl-citation.json" }</w:instrText>
      </w:r>
      <w:r w:rsidR="00FE5DE5">
        <w:rPr>
          <w:rFonts w:ascii="Times New Roman" w:eastAsia="Times New Roman" w:hAnsi="Times New Roman" w:cs="Times New Roman"/>
          <w:sz w:val="24"/>
          <w:szCs w:val="24"/>
        </w:rPr>
        <w:fldChar w:fldCharType="separate"/>
      </w:r>
      <w:r w:rsidR="001C1792" w:rsidRPr="001C1792">
        <w:rPr>
          <w:rFonts w:ascii="Times New Roman" w:eastAsia="Times New Roman" w:hAnsi="Times New Roman" w:cs="Times New Roman"/>
          <w:noProof/>
          <w:sz w:val="24"/>
          <w:szCs w:val="24"/>
          <w:vertAlign w:val="superscript"/>
        </w:rPr>
        <w:t>56</w:t>
      </w:r>
      <w:r w:rsidR="00FE5DE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offering higher spectral resolution, broader energy range, and improved overall spectral characteristics with respect to modern x-ray tubes, this work presents an updated implementation of the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function library and UI for research </w:t>
      </w:r>
      <w:r>
        <w:rPr>
          <w:rFonts w:ascii="Times New Roman" w:eastAsia="Times New Roman" w:hAnsi="Times New Roman" w:cs="Times New Roman"/>
          <w:sz w:val="24"/>
          <w:szCs w:val="24"/>
        </w:rPr>
        <w:lastRenderedPageBreak/>
        <w:t>in medical physics and x-ray imaging</w:t>
      </w:r>
      <w:bookmarkStart w:id="29" w:name="OLE_LINK23"/>
      <w:bookmarkStart w:id="30" w:name="OLE_LINK24"/>
      <w:bookmarkStart w:id="31" w:name="OLE_LINK25"/>
      <w:bookmarkStart w:id="32" w:name="OLE_LINK26"/>
      <w:bookmarkStart w:id="33" w:name="OLE_LINK27"/>
      <w:r>
        <w:rPr>
          <w:rFonts w:ascii="Times New Roman" w:eastAsia="Times New Roman" w:hAnsi="Times New Roman" w:cs="Times New Roman"/>
          <w:sz w:val="24"/>
          <w:szCs w:val="24"/>
        </w:rPr>
        <w:t>. A k</w:t>
      </w:r>
      <w:r w:rsidR="006676EE">
        <w:rPr>
          <w:rFonts w:ascii="Times New Roman" w:eastAsia="Times New Roman" w:hAnsi="Times New Roman" w:cs="Times New Roman"/>
          <w:sz w:val="24"/>
          <w:szCs w:val="24"/>
        </w:rPr>
        <w:t xml:space="preserve">ey improvement in this model is </w:t>
      </w:r>
      <w:r w:rsidR="00427F88" w:rsidRPr="00427F88">
        <w:rPr>
          <w:rFonts w:ascii="Times New Roman" w:eastAsia="Times New Roman" w:hAnsi="Times New Roman" w:cs="Times New Roman"/>
          <w:color w:val="auto"/>
          <w:sz w:val="24"/>
          <w:szCs w:val="24"/>
        </w:rPr>
        <w:t>to</w:t>
      </w:r>
      <w:r w:rsidR="006676EE" w:rsidRPr="00427F88">
        <w:rPr>
          <w:rFonts w:ascii="Times New Roman" w:eastAsia="Times New Roman" w:hAnsi="Times New Roman" w:cs="Times New Roman"/>
          <w:color w:val="auto"/>
          <w:sz w:val="24"/>
          <w:szCs w:val="24"/>
        </w:rPr>
        <w:t xml:space="preserve"> avoid</w:t>
      </w:r>
      <w:r w:rsidRPr="00427F88">
        <w:rPr>
          <w:rFonts w:ascii="Times New Roman" w:eastAsia="Times New Roman" w:hAnsi="Times New Roman" w:cs="Times New Roman"/>
          <w:color w:val="auto"/>
          <w:sz w:val="24"/>
          <w:szCs w:val="24"/>
        </w:rPr>
        <w:t xml:space="preserve"> </w:t>
      </w:r>
      <w:r w:rsidR="006676E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errors associated with energy bin interpolation</w:t>
      </w:r>
      <w:r w:rsidR="006676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previous TASMIP and </w:t>
      </w:r>
      <w:proofErr w:type="spellStart"/>
      <w:r w:rsidR="00956099">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tools.</w:t>
      </w:r>
    </w:p>
    <w:bookmarkEnd w:id="29"/>
    <w:bookmarkEnd w:id="30"/>
    <w:bookmarkEnd w:id="31"/>
    <w:bookmarkEnd w:id="32"/>
    <w:bookmarkEnd w:id="33"/>
    <w:p w:rsidR="00B01A34" w:rsidRDefault="004A58FC" w:rsidP="00661C5D">
      <w:pPr>
        <w:spacing w:line="480" w:lineRule="auto"/>
        <w:jc w:val="both"/>
      </w:pPr>
      <w:r>
        <w:rPr>
          <w:rFonts w:ascii="Times New Roman" w:eastAsia="Times New Roman" w:hAnsi="Times New Roman" w:cs="Times New Roman"/>
          <w:sz w:val="24"/>
          <w:szCs w:val="24"/>
        </w:rPr>
        <w:t xml:space="preserve">Despite this improvement, slight differences can be expected between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3.0 calculations and measurements of x-ray spectra or tube output characteristics due</w:t>
      </w:r>
      <w:r w:rsidR="00047A55">
        <w:rPr>
          <w:rFonts w:ascii="Times New Roman" w:eastAsia="Times New Roman" w:hAnsi="Times New Roman" w:cs="Times New Roman"/>
          <w:sz w:val="24"/>
          <w:szCs w:val="24"/>
        </w:rPr>
        <w:t xml:space="preserve"> to differences in </w:t>
      </w:r>
      <w:r w:rsidR="00047A55" w:rsidRPr="00A40151">
        <w:rPr>
          <w:rFonts w:ascii="Times New Roman" w:eastAsia="Times New Roman" w:hAnsi="Times New Roman" w:cs="Times New Roman"/>
          <w:color w:val="0000CC"/>
          <w:sz w:val="24"/>
          <w:szCs w:val="24"/>
        </w:rPr>
        <w:t>anode angle</w:t>
      </w:r>
      <w:r>
        <w:rPr>
          <w:rFonts w:ascii="Times New Roman" w:eastAsia="Times New Roman" w:hAnsi="Times New Roman" w:cs="Times New Roman"/>
          <w:sz w:val="24"/>
          <w:szCs w:val="24"/>
        </w:rPr>
        <w:t xml:space="preserve">. To help mitigate such differences, the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code scales </w:t>
      </w:r>
      <w:proofErr w:type="spellStart"/>
      <w:r>
        <w:rPr>
          <w:rFonts w:ascii="Times New Roman" w:eastAsia="Times New Roman" w:hAnsi="Times New Roman" w:cs="Times New Roman"/>
          <w:sz w:val="24"/>
          <w:szCs w:val="24"/>
        </w:rPr>
        <w:t>fluence</w:t>
      </w:r>
      <w:proofErr w:type="spellEnd"/>
      <w:r>
        <w:rPr>
          <w:rFonts w:ascii="Times New Roman" w:eastAsia="Times New Roman" w:hAnsi="Times New Roman" w:cs="Times New Roman"/>
          <w:sz w:val="24"/>
          <w:szCs w:val="24"/>
        </w:rPr>
        <w:t xml:space="preserve"> calculations for beam energies between 20 – 150 kV </w:t>
      </w:r>
      <w:r w:rsidR="00343FD7">
        <w:rPr>
          <w:rFonts w:ascii="Times New Roman" w:eastAsia="Times New Roman" w:hAnsi="Times New Roman" w:cs="Times New Roman"/>
          <w:sz w:val="24"/>
          <w:szCs w:val="24"/>
        </w:rPr>
        <w:t xml:space="preserve">with the option </w:t>
      </w:r>
      <w:r>
        <w:rPr>
          <w:rFonts w:ascii="Times New Roman" w:eastAsia="Times New Roman" w:hAnsi="Times New Roman" w:cs="Times New Roman"/>
          <w:sz w:val="24"/>
          <w:szCs w:val="24"/>
        </w:rPr>
        <w:t>to match the tube output (</w:t>
      </w:r>
      <w:proofErr w:type="spellStart"/>
      <w:r w:rsidR="004E6556" w:rsidRPr="00507F09">
        <w:rPr>
          <w:rFonts w:ascii="Times New Roman" w:eastAsia="Times New Roman" w:hAnsi="Times New Roman" w:cs="Times New Roman"/>
          <w:color w:val="0000FF"/>
          <w:sz w:val="24"/>
          <w:szCs w:val="24"/>
        </w:rPr>
        <w:t>mGy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at 100 cm from the x-ray source) computed by TASMICS to that in the previous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2.0 implementation (which in turn matches the measurements by </w:t>
      </w:r>
      <w:proofErr w:type="spellStart"/>
      <w:r>
        <w:rPr>
          <w:rFonts w:ascii="Times New Roman" w:eastAsia="Times New Roman" w:hAnsi="Times New Roman" w:cs="Times New Roman"/>
          <w:sz w:val="24"/>
          <w:szCs w:val="24"/>
        </w:rPr>
        <w:t>Fewell</w:t>
      </w:r>
      <w:proofErr w:type="spellEnd"/>
      <w:r>
        <w:rPr>
          <w:rFonts w:ascii="Times New Roman" w:eastAsia="Times New Roman" w:hAnsi="Times New Roman" w:cs="Times New Roman"/>
          <w:sz w:val="24"/>
          <w:szCs w:val="24"/>
        </w:rPr>
        <w:t xml:space="preserve"> et al.</w:t>
      </w:r>
      <w:r w:rsidR="00FE5DE5">
        <w:rPr>
          <w:rFonts w:ascii="Times New Roman" w:eastAsia="Times New Roman" w:hAnsi="Times New Roman" w:cs="Times New Roman"/>
          <w:sz w:val="24"/>
          <w:szCs w:val="24"/>
        </w:rPr>
        <w:fldChar w:fldCharType="begin"/>
      </w:r>
      <w:r w:rsidR="00DF3ACC">
        <w:rPr>
          <w:rFonts w:ascii="Times New Roman" w:eastAsia="Times New Roman" w:hAnsi="Times New Roman" w:cs="Times New Roman"/>
          <w:sz w:val="24"/>
          <w:szCs w:val="24"/>
        </w:rPr>
        <w:instrText xml:space="preserve"> ADDIN EN.CITE &lt;EndNote&gt;&lt;Cite&gt;&lt;Author&gt;Fewell&lt;/Author&gt;&lt;Year&gt;1981&lt;/Year&gt;&lt;RecNum&gt;59&lt;/RecNum&gt;&lt;DisplayText&gt;&lt;style face="superscript"&gt;19&lt;/style&gt;&lt;/DisplayText&gt;&lt;record&gt;&lt;rec-number&gt;59&lt;/rec-number&gt;&lt;foreign-keys&gt;&lt;key app="EN" db-id="9529059ftvw0wqe095wve0snrsz2ww5zztp2" timestamp="1454798085"&gt;59&lt;/key&gt;&lt;/foreign-keys&gt;&lt;ref-type name="Journal Article"&gt;17&lt;/ref-type&gt;&lt;contributors&gt;&lt;authors&gt;&lt;author&gt;T.R. Fewell&lt;/author&gt;&lt;author&gt;Shuping, R. E.&lt;/author&gt;&lt;author&gt;Healy, K.E.&lt;/author&gt;&lt;/authors&gt;&lt;/contributors&gt;&lt;titles&gt;&lt;title&gt;Handbook of Computed Tomography X-ray Spectra,&lt;/title&gt;&lt;secondary-title&gt;HHS Publication&lt;/secondary-title&gt;&lt;/titles&gt;&lt;dates&gt;&lt;year&gt;1981&lt;/year&gt;&lt;/dates&gt;&lt;pub-location&gt;Washington D.C.&lt;/pub-location&gt;&lt;publisher&gt;US Government Printing Office&lt;/publisher&gt;&lt;urls&gt;&lt;/urls&gt;&lt;/record&gt;&lt;/Cite&gt;&lt;/EndNote&gt;</w:instrText>
      </w:r>
      <w:r w:rsidR="00FE5DE5">
        <w:rPr>
          <w:rFonts w:ascii="Times New Roman" w:eastAsia="Times New Roman" w:hAnsi="Times New Roman" w:cs="Times New Roman"/>
          <w:sz w:val="24"/>
          <w:szCs w:val="24"/>
        </w:rPr>
        <w:fldChar w:fldCharType="separate"/>
      </w:r>
      <w:r w:rsidR="00DF3ACC" w:rsidRPr="00DF3ACC">
        <w:rPr>
          <w:rFonts w:ascii="Times New Roman" w:eastAsia="Times New Roman" w:hAnsi="Times New Roman" w:cs="Times New Roman"/>
          <w:noProof/>
          <w:sz w:val="24"/>
          <w:szCs w:val="24"/>
          <w:vertAlign w:val="superscript"/>
        </w:rPr>
        <w:t>19</w:t>
      </w:r>
      <w:r w:rsidR="00FE5DE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 resulting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3.0 calculations match within a </w:t>
      </w:r>
      <w:r w:rsidR="003863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4% error in </w:t>
      </w:r>
      <w:proofErr w:type="spellStart"/>
      <w:r w:rsidR="004E6556" w:rsidRPr="00DC1571">
        <w:rPr>
          <w:rFonts w:ascii="Times New Roman" w:eastAsia="Times New Roman" w:hAnsi="Times New Roman" w:cs="Times New Roman"/>
          <w:color w:val="0000CC"/>
          <w:sz w:val="24"/>
          <w:szCs w:val="24"/>
        </w:rPr>
        <w:t>mGy</w:t>
      </w:r>
      <w:proofErr w:type="spellEnd"/>
      <w:r w:rsidR="00343FD7" w:rsidRPr="00DC1571">
        <w:rPr>
          <w:rFonts w:ascii="Times New Roman" w:eastAsia="Times New Roman" w:hAnsi="Times New Roman" w:cs="Times New Roman"/>
          <w:color w:val="0000CC"/>
          <w:sz w:val="24"/>
          <w:szCs w:val="24"/>
        </w:rPr>
        <w:t>/</w:t>
      </w:r>
      <w:proofErr w:type="spellStart"/>
      <w:r w:rsidR="00343FD7" w:rsidRPr="00DC1571">
        <w:rPr>
          <w:rFonts w:ascii="Times New Roman" w:eastAsia="Times New Roman" w:hAnsi="Times New Roman" w:cs="Times New Roman"/>
          <w:color w:val="0000CC"/>
          <w:sz w:val="24"/>
          <w:szCs w:val="24"/>
        </w:rPr>
        <w:t>mAs</w:t>
      </w:r>
      <w:proofErr w:type="spellEnd"/>
      <w:r w:rsidR="00343F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over the range </w:t>
      </w:r>
      <w:r w:rsidR="005E044B">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 150 keV. This value is similar to the mean percent difference calculated by Hernandez and Boone (2.7%).</w:t>
      </w:r>
      <w:r w:rsidR="00FE5DE5">
        <w:rPr>
          <w:rFonts w:ascii="Times New Roman" w:eastAsia="Times New Roman" w:hAnsi="Times New Roman" w:cs="Times New Roman"/>
          <w:sz w:val="24"/>
          <w:szCs w:val="24"/>
        </w:rPr>
        <w:fldChar w:fldCharType="begin"/>
      </w:r>
      <w:r w:rsidR="00DF3ACC">
        <w:rPr>
          <w:rFonts w:ascii="Times New Roman" w:eastAsia="Times New Roman" w:hAnsi="Times New Roman" w:cs="Times New Roman"/>
          <w:sz w:val="24"/>
          <w:szCs w:val="24"/>
        </w:rPr>
        <w:instrText xml:space="preserve"> ADDIN EN.CITE &lt;EndNote&gt;&lt;Cite&gt;&lt;Author&gt;Hernandez&lt;/Author&gt;&lt;Year&gt;2014&lt;/Year&gt;&lt;RecNum&gt;34&lt;/RecNum&gt;&lt;DisplayText&gt;&lt;style face="superscript"&gt;20&lt;/style&gt;&lt;/DisplayText&gt;&lt;record&gt;&lt;rec-number&gt;34&lt;/rec-number&gt;&lt;foreign-keys&gt;&lt;key app="EN" db-id="9529059ftvw0wqe095wve0snrsz2ww5zztp2" timestamp="1454798085"&gt;34&lt;/key&gt;&lt;/foreign-keys&gt;&lt;ref-type name="Journal Article"&gt;17&lt;/ref-type&gt;&lt;contributors&gt;&lt;authors&gt;&lt;author&gt;Hernandez, Andrew M&lt;/author&gt;&lt;author&gt;Boone, John M&lt;/author&gt;&lt;/authors&gt;&lt;/contributors&gt;&lt;titles&gt;&lt;title&gt;Tungsten anode spectral model using interpolating cubic splines: unfiltered x-ray spectra from 20 kV to 640 kV.&lt;/title&gt;&lt;secondary-title&gt;Medical physics&lt;/secondary-title&gt;&lt;/titles&gt;&lt;periodical&gt;&lt;full-title&gt;Medical Physics&lt;/full-title&gt;&lt;/periodical&gt;&lt;pages&gt;042101&lt;/pages&gt;&lt;volume&gt;41&lt;/volume&gt;&lt;keywords&gt;&lt;keyword&gt;diagnostic radiology&lt;/keyword&gt;&lt;keyword&gt;mammography&lt;/keyword&gt;&lt;keyword&gt;monte carlo&lt;/keyword&gt;&lt;keyword&gt;orthovoltage radiation therapy&lt;/keyword&gt;&lt;keyword&gt;tungsten anode&lt;/keyword&gt;&lt;keyword&gt;x-ray spectral model&lt;/keyword&gt;&lt;/keywords&gt;&lt;dates&gt;&lt;year&gt;2014&lt;/year&gt;&lt;/dates&gt;&lt;accession-num&gt;24694149&lt;/accession-num&gt;&lt;urls&gt;&lt;related-urls&gt;&lt;url&gt;http://www.ncbi.nlm.nih.gov/pmc/articles/PMC3985923/pdf/MPHYA6-000041-042101_1.pdf&lt;/url&gt;&lt;/related-urls&gt;&lt;/urls&gt;&lt;electronic-resource-num&gt;10.1118/1.4866216&lt;/electronic-resource-num&gt;&lt;/record&gt;&lt;/Cite&gt;&lt;/EndNote&gt;</w:instrText>
      </w:r>
      <w:r w:rsidR="00FE5DE5">
        <w:rPr>
          <w:rFonts w:ascii="Times New Roman" w:eastAsia="Times New Roman" w:hAnsi="Times New Roman" w:cs="Times New Roman"/>
          <w:sz w:val="24"/>
          <w:szCs w:val="24"/>
        </w:rPr>
        <w:fldChar w:fldCharType="separate"/>
      </w:r>
      <w:r w:rsidR="00DF3ACC" w:rsidRPr="00DF3ACC">
        <w:rPr>
          <w:rFonts w:ascii="Times New Roman" w:eastAsia="Times New Roman" w:hAnsi="Times New Roman" w:cs="Times New Roman"/>
          <w:noProof/>
          <w:sz w:val="24"/>
          <w:szCs w:val="24"/>
          <w:vertAlign w:val="superscript"/>
        </w:rPr>
        <w:t>20</w:t>
      </w:r>
      <w:r w:rsidR="00FE5DE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rsidR="00092531" w:rsidRDefault="004A58FC" w:rsidP="00661C5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3.0 includes a </w:t>
      </w:r>
      <w:r w:rsidR="00386309">
        <w:rPr>
          <w:rFonts w:ascii="Times New Roman" w:eastAsia="Times New Roman" w:hAnsi="Times New Roman" w:cs="Times New Roman"/>
          <w:sz w:val="24"/>
          <w:szCs w:val="24"/>
        </w:rPr>
        <w:t xml:space="preserve">new </w:t>
      </w:r>
      <w:r>
        <w:rPr>
          <w:rFonts w:ascii="Times New Roman" w:eastAsia="Times New Roman" w:hAnsi="Times New Roman" w:cs="Times New Roman"/>
          <w:sz w:val="24"/>
          <w:szCs w:val="24"/>
        </w:rPr>
        <w:t xml:space="preserve">utility to help users match spectral calculations to measurements with a particular x-ray tube using the </w:t>
      </w:r>
      <w:proofErr w:type="gramStart"/>
      <w:r>
        <w:rPr>
          <w:rFonts w:ascii="Times New Roman" w:eastAsia="Times New Roman" w:hAnsi="Times New Roman" w:cs="Times New Roman"/>
          <w:i/>
          <w:sz w:val="24"/>
          <w:szCs w:val="24"/>
        </w:rPr>
        <w:t>spektrTuner</w:t>
      </w:r>
      <w:r w:rsidRPr="009A196B">
        <w:rPr>
          <w:rFonts w:ascii="Times New Roman" w:eastAsia="Times New Roman" w:hAnsi="Times New Roman" w:cs="Times New Roman"/>
          <w:sz w:val="24"/>
          <w:szCs w:val="24"/>
        </w:rPr>
        <w:t>(</w:t>
      </w:r>
      <w:proofErr w:type="gramEnd"/>
      <w:r w:rsidR="009A196B">
        <w:rPr>
          <w:rFonts w:ascii="Times New Roman" w:eastAsia="Times New Roman" w:hAnsi="Times New Roman" w:cs="Times New Roman"/>
          <w:sz w:val="24"/>
          <w:szCs w:val="24"/>
        </w:rPr>
        <w:t xml:space="preserve"> </w:t>
      </w:r>
      <w:r w:rsidRPr="009A196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43FD7">
        <w:rPr>
          <w:rFonts w:ascii="Times New Roman" w:eastAsia="Times New Roman" w:hAnsi="Times New Roman" w:cs="Times New Roman"/>
          <w:sz w:val="24"/>
          <w:szCs w:val="24"/>
        </w:rPr>
        <w:t>optimization</w:t>
      </w:r>
      <w:r>
        <w:rPr>
          <w:rFonts w:ascii="Times New Roman" w:eastAsia="Times New Roman" w:hAnsi="Times New Roman" w:cs="Times New Roman"/>
          <w:sz w:val="24"/>
          <w:szCs w:val="24"/>
        </w:rPr>
        <w:t xml:space="preserve">. This utility computes the thickness of Al and W filtration (positive or negative thickness) that minimizes the </w:t>
      </w:r>
      <w:r w:rsidR="00343FD7" w:rsidRPr="00CE6828">
        <w:rPr>
          <w:rFonts w:ascii="Times New Roman" w:eastAsia="Times New Roman" w:hAnsi="Times New Roman" w:cs="Times New Roman"/>
          <w:sz w:val="24"/>
          <w:szCs w:val="24"/>
        </w:rPr>
        <w:t xml:space="preserve">sum-of-squared </w:t>
      </w:r>
      <w:r>
        <w:rPr>
          <w:rFonts w:ascii="Times New Roman" w:eastAsia="Times New Roman" w:hAnsi="Times New Roman" w:cs="Times New Roman"/>
          <w:sz w:val="24"/>
          <w:szCs w:val="24"/>
        </w:rPr>
        <w:t xml:space="preserve">difference between measured and calculated </w:t>
      </w:r>
      <w:r w:rsidR="001D5D48">
        <w:rPr>
          <w:rFonts w:ascii="Times New Roman" w:eastAsia="Times New Roman" w:hAnsi="Times New Roman" w:cs="Times New Roman"/>
          <w:color w:val="0000CC"/>
          <w:sz w:val="24"/>
          <w:szCs w:val="24"/>
        </w:rPr>
        <w:t>tube output (</w:t>
      </w:r>
      <w:proofErr w:type="spellStart"/>
      <w:r w:rsidR="001D5D48">
        <w:rPr>
          <w:rFonts w:ascii="Times New Roman" w:eastAsia="Times New Roman" w:hAnsi="Times New Roman" w:cs="Times New Roman"/>
          <w:color w:val="0000CC"/>
          <w:sz w:val="24"/>
          <w:szCs w:val="24"/>
        </w:rPr>
        <w:t>mGy</w:t>
      </w:r>
      <w:proofErr w:type="spellEnd"/>
      <w:r w:rsidR="001D5D48">
        <w:rPr>
          <w:rFonts w:ascii="Times New Roman" w:eastAsia="Times New Roman" w:hAnsi="Times New Roman" w:cs="Times New Roman"/>
          <w:color w:val="0000CC"/>
          <w:sz w:val="24"/>
          <w:szCs w:val="24"/>
        </w:rPr>
        <w:t>/</w:t>
      </w:r>
      <w:proofErr w:type="spellStart"/>
      <w:r w:rsidR="001D5D48">
        <w:rPr>
          <w:rFonts w:ascii="Times New Roman" w:eastAsia="Times New Roman" w:hAnsi="Times New Roman" w:cs="Times New Roman"/>
          <w:color w:val="0000CC"/>
          <w:sz w:val="24"/>
          <w:szCs w:val="24"/>
        </w:rPr>
        <w:t>mAs</w:t>
      </w:r>
      <w:proofErr w:type="spellEnd"/>
      <w:r w:rsidR="001D5D48">
        <w:rPr>
          <w:rFonts w:ascii="Times New Roman" w:eastAsia="Times New Roman" w:hAnsi="Times New Roman" w:cs="Times New Roman"/>
          <w:color w:val="0000CC"/>
          <w:sz w:val="24"/>
          <w:szCs w:val="24"/>
        </w:rPr>
        <w:t xml:space="preserve"> or </w:t>
      </w:r>
      <w:proofErr w:type="spellStart"/>
      <w:r w:rsidR="001D5D48">
        <w:rPr>
          <w:rFonts w:ascii="Times New Roman" w:eastAsia="Times New Roman" w:hAnsi="Times New Roman" w:cs="Times New Roman"/>
          <w:color w:val="0000CC"/>
          <w:sz w:val="24"/>
          <w:szCs w:val="24"/>
        </w:rPr>
        <w:t>mR</w:t>
      </w:r>
      <w:proofErr w:type="spellEnd"/>
      <w:r w:rsidR="001D5D48">
        <w:rPr>
          <w:rFonts w:ascii="Times New Roman" w:eastAsia="Times New Roman" w:hAnsi="Times New Roman" w:cs="Times New Roman"/>
          <w:color w:val="0000CC"/>
          <w:sz w:val="24"/>
          <w:szCs w:val="24"/>
        </w:rPr>
        <w:t>/</w:t>
      </w:r>
      <w:proofErr w:type="spellStart"/>
      <w:r w:rsidR="001D5D48">
        <w:rPr>
          <w:rFonts w:ascii="Times New Roman" w:eastAsia="Times New Roman" w:hAnsi="Times New Roman" w:cs="Times New Roman"/>
          <w:color w:val="0000CC"/>
          <w:sz w:val="24"/>
          <w:szCs w:val="24"/>
        </w:rPr>
        <w:t>mAs</w:t>
      </w:r>
      <w:proofErr w:type="spellEnd"/>
      <w:r w:rsidR="001D5D48">
        <w:rPr>
          <w:rFonts w:ascii="Times New Roman" w:eastAsia="Times New Roman" w:hAnsi="Times New Roman" w:cs="Times New Roman"/>
          <w:color w:val="0000CC"/>
          <w:sz w:val="24"/>
          <w:szCs w:val="24"/>
        </w:rPr>
        <w:t>)</w:t>
      </w:r>
      <w:r w:rsidR="00386309">
        <w:rPr>
          <w:rFonts w:ascii="Times New Roman" w:eastAsia="Times New Roman" w:hAnsi="Times New Roman" w:cs="Times New Roman"/>
          <w:sz w:val="24"/>
          <w:szCs w:val="24"/>
        </w:rPr>
        <w:t xml:space="preserve"> using a simplex </w:t>
      </w:r>
      <w:r w:rsidR="00F26313">
        <w:rPr>
          <w:rFonts w:ascii="Times New Roman" w:eastAsia="Times New Roman" w:hAnsi="Times New Roman" w:cs="Times New Roman"/>
          <w:sz w:val="24"/>
          <w:szCs w:val="24"/>
        </w:rPr>
        <w:t>optimization</w:t>
      </w:r>
      <w:r>
        <w:rPr>
          <w:rFonts w:ascii="Times New Roman" w:eastAsia="Times New Roman" w:hAnsi="Times New Roman" w:cs="Times New Roman"/>
          <w:sz w:val="24"/>
          <w:szCs w:val="24"/>
        </w:rPr>
        <w:t xml:space="preserve">. Measurements on an x-ray imaging bench demonstrated agreement with “tuned”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calculations with a Pearson Coefficient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0.98 for beam energies ranging 60 -140 kV. Alternative forms of </w:t>
      </w:r>
      <w:proofErr w:type="gramStart"/>
      <w:r>
        <w:rPr>
          <w:rFonts w:ascii="Times New Roman" w:eastAsia="Times New Roman" w:hAnsi="Times New Roman" w:cs="Times New Roman"/>
          <w:i/>
          <w:sz w:val="24"/>
          <w:szCs w:val="24"/>
        </w:rPr>
        <w:t>spektrTuner</w:t>
      </w:r>
      <w:r w:rsidRPr="009A196B">
        <w:rPr>
          <w:rFonts w:ascii="Times New Roman" w:eastAsia="Times New Roman" w:hAnsi="Times New Roman" w:cs="Times New Roman"/>
          <w:sz w:val="24"/>
          <w:szCs w:val="24"/>
        </w:rPr>
        <w:t>(</w:t>
      </w:r>
      <w:proofErr w:type="gramEnd"/>
      <w:r w:rsidR="009A196B">
        <w:rPr>
          <w:rFonts w:ascii="Times New Roman" w:eastAsia="Times New Roman" w:hAnsi="Times New Roman" w:cs="Times New Roman"/>
          <w:sz w:val="24"/>
          <w:szCs w:val="24"/>
        </w:rPr>
        <w:t xml:space="preserve"> </w:t>
      </w:r>
      <w:r w:rsidRPr="009A196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could be developed to perform best match to</w:t>
      </w:r>
      <w:r w:rsidR="00F26313">
        <w:rPr>
          <w:rFonts w:ascii="Times New Roman" w:eastAsia="Times New Roman" w:hAnsi="Times New Roman" w:cs="Times New Roman"/>
          <w:sz w:val="24"/>
          <w:szCs w:val="24"/>
        </w:rPr>
        <w:t xml:space="preserve"> other objective functions – for example,</w:t>
      </w:r>
      <w:r>
        <w:rPr>
          <w:rFonts w:ascii="Times New Roman" w:eastAsia="Times New Roman" w:hAnsi="Times New Roman" w:cs="Times New Roman"/>
          <w:sz w:val="24"/>
          <w:szCs w:val="24"/>
        </w:rPr>
        <w:t xml:space="preserve"> HVL.</w:t>
      </w:r>
      <w:bookmarkStart w:id="34" w:name="h.1fob9te" w:colFirst="0" w:colLast="0"/>
      <w:bookmarkEnd w:id="34"/>
      <w:r w:rsidR="00362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Other modifications improved </w:t>
      </w:r>
      <w:r w:rsidR="003620C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functionality of the UI, including better display of inherent filtration for various x-ray tube presets, removal </w:t>
      </w:r>
      <w:r w:rsidR="00343FD7">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Excel dependencies, simplification of the input parameters in the </w:t>
      </w:r>
      <w:proofErr w:type="spellStart"/>
      <w:r>
        <w:rPr>
          <w:rFonts w:ascii="Times New Roman" w:eastAsia="Times New Roman" w:hAnsi="Times New Roman" w:cs="Times New Roman"/>
          <w:i/>
          <w:sz w:val="24"/>
          <w:szCs w:val="24"/>
        </w:rPr>
        <w:t>spektrBeers</w:t>
      </w:r>
      <w:proofErr w:type="spellEnd"/>
      <w:r w:rsidRPr="003E78D6">
        <w:rPr>
          <w:rFonts w:ascii="Times New Roman" w:eastAsia="Times New Roman" w:hAnsi="Times New Roman" w:cs="Times New Roman"/>
          <w:sz w:val="24"/>
          <w:szCs w:val="24"/>
        </w:rPr>
        <w:t>(</w:t>
      </w:r>
      <w:r w:rsidR="003E78D6">
        <w:rPr>
          <w:rFonts w:ascii="Times New Roman" w:eastAsia="Times New Roman" w:hAnsi="Times New Roman" w:cs="Times New Roman"/>
          <w:sz w:val="24"/>
          <w:szCs w:val="24"/>
        </w:rPr>
        <w:t xml:space="preserve"> </w:t>
      </w:r>
      <w:r w:rsidRPr="003E78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spektrBeersCompoundNIST</w:t>
      </w:r>
      <w:proofErr w:type="spellEnd"/>
      <w:r w:rsidRPr="003E78D6">
        <w:rPr>
          <w:rFonts w:ascii="Times New Roman" w:eastAsia="Times New Roman" w:hAnsi="Times New Roman" w:cs="Times New Roman"/>
          <w:sz w:val="24"/>
          <w:szCs w:val="24"/>
        </w:rPr>
        <w:t>(</w:t>
      </w:r>
      <w:r w:rsidR="003E78D6">
        <w:rPr>
          <w:rFonts w:ascii="Times New Roman" w:eastAsia="Times New Roman" w:hAnsi="Times New Roman" w:cs="Times New Roman"/>
          <w:sz w:val="24"/>
          <w:szCs w:val="24"/>
        </w:rPr>
        <w:t xml:space="preserve"> </w:t>
      </w:r>
      <w:r w:rsidRPr="003E78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092531">
        <w:rPr>
          <w:rFonts w:ascii="Times New Roman" w:eastAsia="Times New Roman" w:hAnsi="Times New Roman" w:cs="Times New Roman"/>
          <w:sz w:val="24"/>
          <w:szCs w:val="24"/>
        </w:rPr>
        <w:t>automatic resizing of the UI.</w:t>
      </w:r>
    </w:p>
    <w:p w:rsidR="00B01A34" w:rsidRDefault="004A58FC" w:rsidP="00661C5D">
      <w:pPr>
        <w:spacing w:line="480" w:lineRule="auto"/>
        <w:jc w:val="both"/>
      </w:pPr>
      <w:r>
        <w:rPr>
          <w:rFonts w:ascii="Times New Roman" w:eastAsia="Times New Roman" w:hAnsi="Times New Roman" w:cs="Times New Roman"/>
          <w:sz w:val="24"/>
          <w:szCs w:val="24"/>
        </w:rPr>
        <w:t xml:space="preserve">These enhancements update </w:t>
      </w:r>
      <w:proofErr w:type="spellStart"/>
      <w:r w:rsidR="004E3CEA">
        <w:rPr>
          <w:rFonts w:ascii="Times New Roman" w:eastAsia="Times New Roman" w:hAnsi="Times New Roman" w:cs="Times New Roman"/>
          <w:sz w:val="24"/>
          <w:szCs w:val="24"/>
        </w:rPr>
        <w:t>s</w:t>
      </w:r>
      <w:r>
        <w:rPr>
          <w:rFonts w:ascii="Times New Roman" w:eastAsia="Times New Roman" w:hAnsi="Times New Roman" w:cs="Times New Roman"/>
          <w:sz w:val="24"/>
          <w:szCs w:val="24"/>
        </w:rPr>
        <w:t>pektr</w:t>
      </w:r>
      <w:proofErr w:type="spellEnd"/>
      <w:r>
        <w:rPr>
          <w:rFonts w:ascii="Times New Roman" w:eastAsia="Times New Roman" w:hAnsi="Times New Roman" w:cs="Times New Roman"/>
          <w:sz w:val="24"/>
          <w:szCs w:val="24"/>
        </w:rPr>
        <w:t xml:space="preserve"> to provide a </w:t>
      </w:r>
      <w:proofErr w:type="spellStart"/>
      <w:r>
        <w:rPr>
          <w:rFonts w:ascii="Times New Roman" w:eastAsia="Times New Roman" w:hAnsi="Times New Roman" w:cs="Times New Roman"/>
          <w:sz w:val="24"/>
          <w:szCs w:val="24"/>
        </w:rPr>
        <w:t>M</w:t>
      </w:r>
      <w:r w:rsidR="00C8527F">
        <w:rPr>
          <w:rFonts w:ascii="Times New Roman" w:eastAsia="Times New Roman" w:hAnsi="Times New Roman" w:cs="Times New Roman"/>
          <w:sz w:val="24"/>
          <w:szCs w:val="24"/>
        </w:rPr>
        <w:t>atlab</w:t>
      </w:r>
      <w:proofErr w:type="spellEnd"/>
      <w:r>
        <w:rPr>
          <w:rFonts w:ascii="Times New Roman" w:eastAsia="Times New Roman" w:hAnsi="Times New Roman" w:cs="Times New Roman"/>
          <w:sz w:val="24"/>
          <w:szCs w:val="24"/>
        </w:rPr>
        <w:t xml:space="preserve"> interface to the TASMICS x-ray spectrum parameterization and will hopefully be of use to researchers in </w:t>
      </w:r>
      <w:r w:rsidR="003620C4">
        <w:rPr>
          <w:rFonts w:ascii="Times New Roman" w:eastAsia="Times New Roman" w:hAnsi="Times New Roman" w:cs="Times New Roman"/>
          <w:sz w:val="24"/>
          <w:szCs w:val="24"/>
        </w:rPr>
        <w:t xml:space="preserve">x-ray spectral analysis, </w:t>
      </w:r>
      <w:r>
        <w:rPr>
          <w:rFonts w:ascii="Times New Roman" w:eastAsia="Times New Roman" w:hAnsi="Times New Roman" w:cs="Times New Roman"/>
          <w:sz w:val="24"/>
          <w:szCs w:val="24"/>
        </w:rPr>
        <w:lastRenderedPageBreak/>
        <w:t xml:space="preserve">image quality </w:t>
      </w:r>
      <w:r w:rsidR="003620C4">
        <w:rPr>
          <w:rFonts w:ascii="Times New Roman" w:eastAsia="Times New Roman" w:hAnsi="Times New Roman" w:cs="Times New Roman"/>
          <w:sz w:val="24"/>
          <w:szCs w:val="24"/>
        </w:rPr>
        <w:t>modeling</w:t>
      </w:r>
      <w:r>
        <w:rPr>
          <w:rFonts w:ascii="Times New Roman" w:eastAsia="Times New Roman" w:hAnsi="Times New Roman" w:cs="Times New Roman"/>
          <w:sz w:val="24"/>
          <w:szCs w:val="24"/>
        </w:rPr>
        <w:t>,</w:t>
      </w:r>
      <w:r w:rsidR="00343FD7">
        <w:rPr>
          <w:rFonts w:ascii="Times New Roman" w:eastAsia="Times New Roman" w:hAnsi="Times New Roman" w:cs="Times New Roman"/>
          <w:sz w:val="24"/>
          <w:szCs w:val="24"/>
        </w:rPr>
        <w:t xml:space="preserve"> </w:t>
      </w:r>
      <w:r w:rsidR="00392874">
        <w:rPr>
          <w:rFonts w:ascii="Times New Roman" w:eastAsia="Times New Roman" w:hAnsi="Times New Roman" w:cs="Times New Roman"/>
          <w:sz w:val="24"/>
          <w:szCs w:val="24"/>
        </w:rPr>
        <w:t>MC</w:t>
      </w:r>
      <w:r>
        <w:rPr>
          <w:rFonts w:ascii="Times New Roman" w:eastAsia="Times New Roman" w:hAnsi="Times New Roman" w:cs="Times New Roman"/>
          <w:sz w:val="24"/>
          <w:szCs w:val="24"/>
        </w:rPr>
        <w:t xml:space="preserve"> simulations, </w:t>
      </w:r>
      <w:proofErr w:type="spellStart"/>
      <w:r w:rsidR="00343FD7">
        <w:rPr>
          <w:rFonts w:ascii="Times New Roman" w:eastAsia="Times New Roman" w:hAnsi="Times New Roman" w:cs="Times New Roman"/>
          <w:sz w:val="24"/>
          <w:szCs w:val="24"/>
        </w:rPr>
        <w:t>polyenergetic</w:t>
      </w:r>
      <w:proofErr w:type="spellEnd"/>
      <w:r w:rsidR="00343F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image reconstruction algorithms,</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and other areas of research for systems in the diagnostic x-ray energy range.</w:t>
      </w:r>
    </w:p>
    <w:p w:rsidR="00907780" w:rsidRDefault="00907780" w:rsidP="00907780">
      <w:pPr>
        <w:spacing w:line="480" w:lineRule="auto"/>
      </w:pPr>
      <w:r>
        <w:rPr>
          <w:rFonts w:ascii="Times New Roman" w:eastAsia="Times New Roman" w:hAnsi="Times New Roman" w:cs="Times New Roman"/>
          <w:b/>
          <w:sz w:val="24"/>
          <w:szCs w:val="24"/>
        </w:rPr>
        <w:t>ACKNOWLEDGMENTS</w:t>
      </w:r>
    </w:p>
    <w:p w:rsidR="00B0139E" w:rsidRPr="00B0139E" w:rsidRDefault="00907780" w:rsidP="00B013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work was supported by NIH Grant No. R01-CA-112163. Thanks to Dr. J. W. </w:t>
      </w:r>
      <w:proofErr w:type="spellStart"/>
      <w:r>
        <w:rPr>
          <w:rFonts w:ascii="Times New Roman" w:eastAsia="Times New Roman" w:hAnsi="Times New Roman" w:cs="Times New Roman"/>
          <w:sz w:val="24"/>
          <w:szCs w:val="24"/>
        </w:rPr>
        <w:t>Stayman</w:t>
      </w:r>
      <w:proofErr w:type="spellEnd"/>
      <w:r>
        <w:rPr>
          <w:rFonts w:ascii="Times New Roman" w:eastAsia="Times New Roman" w:hAnsi="Times New Roman" w:cs="Times New Roman"/>
          <w:sz w:val="24"/>
          <w:szCs w:val="24"/>
        </w:rPr>
        <w:t xml:space="preserve"> (Biomedical Engineering, Johns Hopkins University) for assistance with </w:t>
      </w:r>
      <w:r w:rsidR="00C26994">
        <w:rPr>
          <w:rFonts w:ascii="Times New Roman" w:eastAsia="Times New Roman" w:hAnsi="Times New Roman" w:cs="Times New Roman"/>
          <w:sz w:val="24"/>
          <w:szCs w:val="24"/>
        </w:rPr>
        <w:t xml:space="preserve">x-ray bench measurements </w:t>
      </w:r>
      <w:r w:rsidR="00D862F8">
        <w:rPr>
          <w:rFonts w:ascii="Times New Roman" w:eastAsia="Times New Roman" w:hAnsi="Times New Roman" w:cs="Times New Roman"/>
          <w:sz w:val="24"/>
          <w:szCs w:val="24"/>
        </w:rPr>
        <w:t>and useful discussion</w:t>
      </w:r>
      <w:r w:rsidR="00B0139E">
        <w:rPr>
          <w:rFonts w:ascii="Times New Roman" w:eastAsia="Times New Roman" w:hAnsi="Times New Roman" w:cs="Times New Roman"/>
          <w:sz w:val="24"/>
          <w:szCs w:val="24"/>
        </w:rPr>
        <w:t>.</w:t>
      </w:r>
    </w:p>
    <w:p w:rsidR="001C1792" w:rsidRPr="00B0139E" w:rsidRDefault="00FE5DE5"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eastAsia="Times New Roman" w:hAnsi="Times New Roman" w:cs="Times New Roman"/>
          <w:sz w:val="24"/>
          <w:szCs w:val="24"/>
        </w:rPr>
        <w:fldChar w:fldCharType="begin" w:fldLock="1"/>
      </w:r>
      <w:r w:rsidR="001C1792" w:rsidRPr="00B0139E">
        <w:rPr>
          <w:rFonts w:ascii="Times New Roman" w:eastAsia="Times New Roman" w:hAnsi="Times New Roman" w:cs="Times New Roman"/>
          <w:sz w:val="24"/>
          <w:szCs w:val="24"/>
        </w:rPr>
        <w:instrText xml:space="preserve">ADDIN Mendeley Bibliography CSL_BIBLIOGRAPHY </w:instrText>
      </w:r>
      <w:r w:rsidRPr="00B0139E">
        <w:rPr>
          <w:rFonts w:ascii="Times New Roman" w:eastAsia="Times New Roman" w:hAnsi="Times New Roman" w:cs="Times New Roman"/>
          <w:sz w:val="24"/>
          <w:szCs w:val="24"/>
        </w:rPr>
        <w:fldChar w:fldCharType="separate"/>
      </w:r>
      <w:r w:rsidR="001C1792" w:rsidRPr="00B0139E">
        <w:rPr>
          <w:rFonts w:ascii="Times New Roman" w:hAnsi="Times New Roman" w:cs="Times New Roman"/>
          <w:noProof/>
          <w:sz w:val="24"/>
          <w:szCs w:val="24"/>
          <w:vertAlign w:val="superscript"/>
        </w:rPr>
        <w:t>1</w:t>
      </w:r>
      <w:r w:rsidR="001C1792" w:rsidRPr="00B0139E">
        <w:rPr>
          <w:rFonts w:ascii="Times New Roman" w:hAnsi="Times New Roman" w:cs="Times New Roman"/>
          <w:noProof/>
          <w:sz w:val="24"/>
          <w:szCs w:val="24"/>
        </w:rPr>
        <w:t xml:space="preserve"> J.</w:t>
      </w:r>
      <w:r w:rsidR="001C1792">
        <w:rPr>
          <w:rFonts w:ascii="Times New Roman" w:hAnsi="Times New Roman" w:cs="Times New Roman"/>
          <w:noProof/>
          <w:sz w:val="24"/>
          <w:szCs w:val="24"/>
        </w:rPr>
        <w:t>H</w:t>
      </w:r>
      <w:r w:rsidR="001C1792" w:rsidRPr="00B0139E">
        <w:rPr>
          <w:rFonts w:ascii="Times New Roman" w:hAnsi="Times New Roman" w:cs="Times New Roman"/>
          <w:noProof/>
          <w:sz w:val="24"/>
          <w:szCs w:val="24"/>
        </w:rPr>
        <w:t>. Siewerdsen, A.M. Waese, D.J. Moseley, S. Richard, and D.A. Jaffray, "</w:t>
      </w:r>
      <w:r w:rsidR="001C1792" w:rsidRPr="00B0139E">
        <w:rPr>
          <w:rFonts w:ascii="Times New Roman" w:hAnsi="Times New Roman" w:cs="Times New Roman"/>
          <w:sz w:val="24"/>
          <w:szCs w:val="24"/>
        </w:rPr>
        <w:t>Spektr: A computational tool for x-ray spectral analysis and imaging system optimization</w:t>
      </w:r>
      <w:r w:rsidR="001C1792">
        <w:rPr>
          <w:rFonts w:ascii="Times New Roman" w:hAnsi="Times New Roman" w:cs="Times New Roman"/>
          <w:sz w:val="24"/>
          <w:szCs w:val="24"/>
        </w:rPr>
        <w:t>,</w:t>
      </w:r>
      <w:r w:rsidR="001C1792" w:rsidRPr="00B0139E">
        <w:rPr>
          <w:rFonts w:ascii="Times New Roman" w:hAnsi="Times New Roman" w:cs="Times New Roman"/>
          <w:sz w:val="24"/>
          <w:szCs w:val="24"/>
        </w:rPr>
        <w:t>"</w:t>
      </w:r>
      <w:r w:rsidR="001C1792" w:rsidRPr="00B0139E">
        <w:rPr>
          <w:rFonts w:ascii="Times New Roman" w:hAnsi="Times New Roman" w:cs="Times New Roman"/>
          <w:noProof/>
          <w:sz w:val="24"/>
          <w:szCs w:val="24"/>
        </w:rPr>
        <w:t xml:space="preserve"> Med. Phys. </w:t>
      </w:r>
      <w:r w:rsidR="001C1792" w:rsidRPr="00B0139E">
        <w:rPr>
          <w:rFonts w:ascii="Times New Roman" w:hAnsi="Times New Roman" w:cs="Times New Roman"/>
          <w:b/>
          <w:bCs/>
          <w:noProof/>
          <w:sz w:val="24"/>
          <w:szCs w:val="24"/>
        </w:rPr>
        <w:t>31</w:t>
      </w:r>
      <w:r w:rsidR="001C1792">
        <w:rPr>
          <w:rFonts w:ascii="Times New Roman" w:hAnsi="Times New Roman" w:cs="Times New Roman"/>
          <w:bCs/>
          <w:noProof/>
          <w:sz w:val="24"/>
          <w:szCs w:val="24"/>
        </w:rPr>
        <w:t>(11)</w:t>
      </w:r>
      <w:r w:rsidR="001C1792" w:rsidRPr="00B0139E">
        <w:rPr>
          <w:rFonts w:ascii="Times New Roman" w:hAnsi="Times New Roman" w:cs="Times New Roman"/>
          <w:noProof/>
          <w:sz w:val="24"/>
          <w:szCs w:val="24"/>
        </w:rPr>
        <w:t>, 3057</w:t>
      </w:r>
      <w:r w:rsidR="001C1792">
        <w:rPr>
          <w:rFonts w:ascii="Times New Roman" w:hAnsi="Times New Roman" w:cs="Times New Roman"/>
          <w:noProof/>
          <w:sz w:val="24"/>
          <w:szCs w:val="24"/>
        </w:rPr>
        <w:t>-3067</w:t>
      </w:r>
      <w:r w:rsidR="001C1792" w:rsidRPr="00B0139E">
        <w:rPr>
          <w:rFonts w:ascii="Times New Roman" w:hAnsi="Times New Roman" w:cs="Times New Roman"/>
          <w:noProof/>
          <w:sz w:val="24"/>
          <w:szCs w:val="24"/>
        </w:rPr>
        <w:t xml:space="preserve"> (2004).</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Pr>
          <w:rFonts w:ascii="Times New Roman" w:hAnsi="Times New Roman" w:cs="Times New Roman"/>
          <w:noProof/>
          <w:sz w:val="24"/>
          <w:szCs w:val="24"/>
          <w:vertAlign w:val="superscript"/>
        </w:rPr>
        <w:t>2</w:t>
      </w:r>
      <w:r w:rsidRPr="00B0139E">
        <w:rPr>
          <w:rFonts w:ascii="Times New Roman" w:hAnsi="Times New Roman" w:cs="Times New Roman"/>
          <w:noProof/>
          <w:sz w:val="24"/>
          <w:szCs w:val="24"/>
        </w:rPr>
        <w:t xml:space="preserve"> D.J. Tward and J.H. Siewerdsen, "</w:t>
      </w:r>
      <w:r w:rsidRPr="00B0139E">
        <w:rPr>
          <w:rFonts w:ascii="Times New Roman" w:hAnsi="Times New Roman" w:cs="Times New Roman"/>
          <w:sz w:val="24"/>
          <w:szCs w:val="24"/>
        </w:rPr>
        <w:t>Noise aliasing and the 3D NEQ of flat-panel cone-beam CT: effect of 2D/3D apertures and sampling,"</w:t>
      </w:r>
      <w:r>
        <w:rPr>
          <w:rFonts w:ascii="Times New Roman" w:hAnsi="Times New Roman" w:cs="Times New Roman"/>
          <w:noProof/>
          <w:sz w:val="24"/>
          <w:szCs w:val="24"/>
        </w:rPr>
        <w:t xml:space="preserve"> </w:t>
      </w:r>
      <w:r w:rsidRPr="00B0139E">
        <w:rPr>
          <w:rFonts w:ascii="Times New Roman" w:hAnsi="Times New Roman" w:cs="Times New Roman"/>
          <w:noProof/>
          <w:sz w:val="24"/>
          <w:szCs w:val="24"/>
        </w:rPr>
        <w:t xml:space="preserve">Med. Phys. </w:t>
      </w:r>
      <w:r w:rsidRPr="00B0139E">
        <w:rPr>
          <w:rFonts w:ascii="Times New Roman" w:hAnsi="Times New Roman" w:cs="Times New Roman"/>
          <w:b/>
          <w:bCs/>
          <w:noProof/>
          <w:sz w:val="24"/>
          <w:szCs w:val="24"/>
        </w:rPr>
        <w:t>36</w:t>
      </w:r>
      <w:r>
        <w:rPr>
          <w:rFonts w:ascii="Times New Roman" w:hAnsi="Times New Roman" w:cs="Times New Roman"/>
          <w:bCs/>
          <w:noProof/>
          <w:sz w:val="24"/>
          <w:szCs w:val="24"/>
        </w:rPr>
        <w:t>(8)</w:t>
      </w:r>
      <w:r w:rsidRPr="00B0139E">
        <w:rPr>
          <w:rFonts w:ascii="Times New Roman" w:hAnsi="Times New Roman" w:cs="Times New Roman"/>
          <w:noProof/>
          <w:sz w:val="24"/>
          <w:szCs w:val="24"/>
        </w:rPr>
        <w:t>, 3830</w:t>
      </w:r>
      <w:r>
        <w:rPr>
          <w:rFonts w:ascii="Times New Roman" w:hAnsi="Times New Roman" w:cs="Times New Roman"/>
          <w:noProof/>
          <w:sz w:val="24"/>
          <w:szCs w:val="24"/>
        </w:rPr>
        <w:t>-3849</w:t>
      </w:r>
      <w:r w:rsidRPr="00B0139E">
        <w:rPr>
          <w:rFonts w:ascii="Times New Roman" w:hAnsi="Times New Roman" w:cs="Times New Roman"/>
          <w:noProof/>
          <w:sz w:val="24"/>
          <w:szCs w:val="24"/>
        </w:rPr>
        <w:t xml:space="preserve"> (2009).</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Pr>
          <w:rFonts w:ascii="Times New Roman" w:hAnsi="Times New Roman" w:cs="Times New Roman"/>
          <w:noProof/>
          <w:sz w:val="24"/>
          <w:szCs w:val="24"/>
          <w:vertAlign w:val="superscript"/>
        </w:rPr>
        <w:t>3</w:t>
      </w:r>
      <w:r w:rsidRPr="00B0139E">
        <w:rPr>
          <w:rFonts w:ascii="Times New Roman" w:hAnsi="Times New Roman" w:cs="Times New Roman"/>
          <w:noProof/>
          <w:sz w:val="24"/>
          <w:szCs w:val="24"/>
        </w:rPr>
        <w:t xml:space="preserve"> A.R. Pineda, D.J. Tward, A. Gonzalez, and J.H. Siewerdsen, </w:t>
      </w:r>
      <w:r>
        <w:rPr>
          <w:rFonts w:ascii="Times New Roman" w:hAnsi="Times New Roman" w:cs="Times New Roman"/>
          <w:noProof/>
          <w:sz w:val="24"/>
          <w:szCs w:val="24"/>
        </w:rPr>
        <w:t xml:space="preserve"> </w:t>
      </w:r>
      <w:r w:rsidRPr="00B0139E">
        <w:rPr>
          <w:rFonts w:ascii="Times New Roman" w:hAnsi="Times New Roman" w:cs="Times New Roman"/>
          <w:noProof/>
          <w:sz w:val="24"/>
          <w:szCs w:val="24"/>
        </w:rPr>
        <w:t>"</w:t>
      </w:r>
      <w:r w:rsidRPr="00B0139E">
        <w:rPr>
          <w:rFonts w:ascii="Times New Roman" w:hAnsi="Times New Roman" w:cs="Times New Roman"/>
          <w:sz w:val="24"/>
          <w:szCs w:val="24"/>
        </w:rPr>
        <w:t xml:space="preserve">Beyond noise power in 3D computed tomography: the local NPS and off-diagonal elements of the Fourier domain covariance matrix," </w:t>
      </w:r>
      <w:r w:rsidRPr="00B0139E">
        <w:rPr>
          <w:rFonts w:ascii="Times New Roman" w:hAnsi="Times New Roman" w:cs="Times New Roman"/>
          <w:noProof/>
          <w:sz w:val="24"/>
          <w:szCs w:val="24"/>
        </w:rPr>
        <w:t xml:space="preserve">Med. Phys. </w:t>
      </w:r>
      <w:r w:rsidRPr="00B0139E">
        <w:rPr>
          <w:rFonts w:ascii="Times New Roman" w:hAnsi="Times New Roman" w:cs="Times New Roman"/>
          <w:b/>
          <w:bCs/>
          <w:noProof/>
          <w:sz w:val="24"/>
          <w:szCs w:val="24"/>
        </w:rPr>
        <w:t>39</w:t>
      </w:r>
      <w:r>
        <w:rPr>
          <w:rFonts w:ascii="Times New Roman" w:hAnsi="Times New Roman" w:cs="Times New Roman"/>
          <w:bCs/>
          <w:noProof/>
          <w:sz w:val="24"/>
          <w:szCs w:val="24"/>
        </w:rPr>
        <w:t>(6)</w:t>
      </w:r>
      <w:r w:rsidRPr="00B0139E">
        <w:rPr>
          <w:rFonts w:ascii="Times New Roman" w:hAnsi="Times New Roman" w:cs="Times New Roman"/>
          <w:noProof/>
          <w:sz w:val="24"/>
          <w:szCs w:val="24"/>
        </w:rPr>
        <w:t>, 3240</w:t>
      </w:r>
      <w:r>
        <w:rPr>
          <w:rFonts w:ascii="Times New Roman" w:hAnsi="Times New Roman" w:cs="Times New Roman"/>
          <w:noProof/>
          <w:sz w:val="24"/>
          <w:szCs w:val="24"/>
        </w:rPr>
        <w:t>-3252</w:t>
      </w:r>
      <w:r w:rsidRPr="00B0139E">
        <w:rPr>
          <w:rFonts w:ascii="Times New Roman" w:hAnsi="Times New Roman" w:cs="Times New Roman"/>
          <w:noProof/>
          <w:sz w:val="24"/>
          <w:szCs w:val="24"/>
        </w:rPr>
        <w:t xml:space="preserve"> (2012).</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Pr>
          <w:rFonts w:ascii="Times New Roman" w:hAnsi="Times New Roman" w:cs="Times New Roman"/>
          <w:noProof/>
          <w:sz w:val="24"/>
          <w:szCs w:val="24"/>
          <w:vertAlign w:val="superscript"/>
        </w:rPr>
        <w:t>4</w:t>
      </w:r>
      <w:r w:rsidRPr="00B0139E">
        <w:rPr>
          <w:rFonts w:ascii="Times New Roman" w:hAnsi="Times New Roman" w:cs="Times New Roman"/>
          <w:noProof/>
          <w:sz w:val="24"/>
          <w:szCs w:val="24"/>
        </w:rPr>
        <w:t xml:space="preserve"> D.J. Tward and J.H. Siewerdsen, </w:t>
      </w:r>
      <w:r>
        <w:rPr>
          <w:rFonts w:ascii="Times New Roman" w:hAnsi="Times New Roman" w:cs="Times New Roman"/>
          <w:noProof/>
          <w:sz w:val="24"/>
          <w:szCs w:val="24"/>
        </w:rPr>
        <w:t>"</w:t>
      </w:r>
      <w:r w:rsidRPr="00B0139E">
        <w:rPr>
          <w:rFonts w:ascii="Times New Roman" w:hAnsi="Times New Roman" w:cs="Times New Roman"/>
          <w:sz w:val="24"/>
          <w:szCs w:val="24"/>
        </w:rPr>
        <w:t>Cascaded systems analysis of the 3D noise transfer characteristics of flat-panel cone-beam CT</w:t>
      </w:r>
      <w:r>
        <w:rPr>
          <w:rFonts w:ascii="Times New Roman" w:hAnsi="Times New Roman" w:cs="Times New Roman"/>
          <w:sz w:val="24"/>
          <w:szCs w:val="24"/>
        </w:rPr>
        <w:t>,"</w:t>
      </w:r>
      <w:r w:rsidRPr="00B0139E">
        <w:rPr>
          <w:rFonts w:ascii="Times New Roman" w:hAnsi="Times New Roman" w:cs="Times New Roman"/>
          <w:noProof/>
          <w:sz w:val="24"/>
          <w:szCs w:val="24"/>
        </w:rPr>
        <w:t xml:space="preserve"> Med. Phys. </w:t>
      </w:r>
      <w:r w:rsidRPr="00B0139E">
        <w:rPr>
          <w:rFonts w:ascii="Times New Roman" w:hAnsi="Times New Roman" w:cs="Times New Roman"/>
          <w:b/>
          <w:bCs/>
          <w:noProof/>
          <w:sz w:val="24"/>
          <w:szCs w:val="24"/>
        </w:rPr>
        <w:t>35</w:t>
      </w:r>
      <w:r>
        <w:rPr>
          <w:rFonts w:ascii="Times New Roman" w:hAnsi="Times New Roman" w:cs="Times New Roman"/>
          <w:bCs/>
          <w:noProof/>
          <w:sz w:val="24"/>
          <w:szCs w:val="24"/>
        </w:rPr>
        <w:t>(12)</w:t>
      </w:r>
      <w:r w:rsidRPr="00B0139E">
        <w:rPr>
          <w:rFonts w:ascii="Times New Roman" w:hAnsi="Times New Roman" w:cs="Times New Roman"/>
          <w:noProof/>
          <w:sz w:val="24"/>
          <w:szCs w:val="24"/>
        </w:rPr>
        <w:t>, 5510 (2008).</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Pr>
          <w:rFonts w:ascii="Times New Roman" w:hAnsi="Times New Roman" w:cs="Times New Roman"/>
          <w:noProof/>
          <w:sz w:val="24"/>
          <w:szCs w:val="24"/>
          <w:vertAlign w:val="superscript"/>
        </w:rPr>
        <w:t>5</w:t>
      </w:r>
      <w:r w:rsidRPr="00B0139E">
        <w:rPr>
          <w:rFonts w:ascii="Times New Roman" w:hAnsi="Times New Roman" w:cs="Times New Roman"/>
          <w:noProof/>
          <w:sz w:val="24"/>
          <w:szCs w:val="24"/>
        </w:rPr>
        <w:t xml:space="preserve"> G.J. Gang, D.J. Tward, J. Lee, and J.H. Siewerdsen, "</w:t>
      </w:r>
      <w:r w:rsidRPr="00B0139E">
        <w:rPr>
          <w:rFonts w:ascii="Times New Roman" w:hAnsi="Times New Roman" w:cs="Times New Roman"/>
          <w:sz w:val="24"/>
          <w:szCs w:val="24"/>
        </w:rPr>
        <w:t>Anatomical background and generalized detectability in</w:t>
      </w:r>
      <w:r>
        <w:rPr>
          <w:rFonts w:ascii="Times New Roman" w:hAnsi="Times New Roman" w:cs="Times New Roman"/>
          <w:sz w:val="24"/>
          <w:szCs w:val="24"/>
        </w:rPr>
        <w:t xml:space="preserve"> tomosynthesis and cone-beam CT,</w:t>
      </w:r>
      <w:r w:rsidRPr="00B0139E">
        <w:rPr>
          <w:rFonts w:ascii="Times New Roman" w:hAnsi="Times New Roman" w:cs="Times New Roman"/>
          <w:sz w:val="24"/>
          <w:szCs w:val="24"/>
        </w:rPr>
        <w:t>"</w:t>
      </w:r>
      <w:r w:rsidRPr="00B0139E">
        <w:rPr>
          <w:rFonts w:ascii="Times New Roman" w:hAnsi="Times New Roman" w:cs="Times New Roman"/>
          <w:noProof/>
          <w:sz w:val="24"/>
          <w:szCs w:val="24"/>
        </w:rPr>
        <w:t xml:space="preserve"> Med. Phys. </w:t>
      </w:r>
      <w:r w:rsidRPr="00B0139E">
        <w:rPr>
          <w:rFonts w:ascii="Times New Roman" w:hAnsi="Times New Roman" w:cs="Times New Roman"/>
          <w:b/>
          <w:bCs/>
          <w:noProof/>
          <w:sz w:val="24"/>
          <w:szCs w:val="24"/>
        </w:rPr>
        <w:t>37</w:t>
      </w:r>
      <w:r>
        <w:rPr>
          <w:rFonts w:ascii="Times New Roman" w:hAnsi="Times New Roman" w:cs="Times New Roman"/>
          <w:bCs/>
          <w:noProof/>
          <w:sz w:val="24"/>
          <w:szCs w:val="24"/>
        </w:rPr>
        <w:t>(5)</w:t>
      </w:r>
      <w:r w:rsidRPr="00B0139E">
        <w:rPr>
          <w:rFonts w:ascii="Times New Roman" w:hAnsi="Times New Roman" w:cs="Times New Roman"/>
          <w:noProof/>
          <w:sz w:val="24"/>
          <w:szCs w:val="24"/>
        </w:rPr>
        <w:t>, 1948</w:t>
      </w:r>
      <w:r>
        <w:rPr>
          <w:rFonts w:ascii="Times New Roman" w:hAnsi="Times New Roman" w:cs="Times New Roman"/>
          <w:noProof/>
          <w:sz w:val="24"/>
          <w:szCs w:val="24"/>
        </w:rPr>
        <w:t>-1965</w:t>
      </w:r>
      <w:r w:rsidRPr="00B0139E">
        <w:rPr>
          <w:rFonts w:ascii="Times New Roman" w:hAnsi="Times New Roman" w:cs="Times New Roman"/>
          <w:noProof/>
          <w:sz w:val="24"/>
          <w:szCs w:val="24"/>
        </w:rPr>
        <w:t xml:space="preserve"> (2010).</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Pr>
          <w:rFonts w:ascii="Times New Roman" w:hAnsi="Times New Roman" w:cs="Times New Roman"/>
          <w:noProof/>
          <w:sz w:val="24"/>
          <w:szCs w:val="24"/>
          <w:vertAlign w:val="superscript"/>
        </w:rPr>
        <w:t>6</w:t>
      </w:r>
      <w:r w:rsidRPr="00B0139E">
        <w:rPr>
          <w:rFonts w:ascii="Times New Roman" w:hAnsi="Times New Roman" w:cs="Times New Roman"/>
          <w:noProof/>
          <w:sz w:val="24"/>
          <w:szCs w:val="24"/>
        </w:rPr>
        <w:t xml:space="preserve"> A. Konstantinidis, </w:t>
      </w:r>
      <w:r w:rsidRPr="00B0139E">
        <w:rPr>
          <w:rFonts w:ascii="Times New Roman" w:hAnsi="Times New Roman" w:cs="Times New Roman"/>
          <w:i/>
          <w:iCs/>
          <w:noProof/>
          <w:sz w:val="24"/>
          <w:szCs w:val="24"/>
        </w:rPr>
        <w:t>Evaluation of Digital X-Ray Detectors for Medical Imaging Applications</w:t>
      </w:r>
      <w:r>
        <w:rPr>
          <w:rFonts w:ascii="Times New Roman" w:hAnsi="Times New Roman" w:cs="Times New Roman"/>
          <w:noProof/>
          <w:sz w:val="24"/>
          <w:szCs w:val="24"/>
        </w:rPr>
        <w:t xml:space="preserve">, Ph.D, </w:t>
      </w:r>
      <w:r w:rsidRPr="00B0139E">
        <w:rPr>
          <w:rFonts w:ascii="Times New Roman" w:hAnsi="Times New Roman" w:cs="Times New Roman"/>
          <w:noProof/>
          <w:sz w:val="24"/>
          <w:szCs w:val="24"/>
        </w:rPr>
        <w:t>UCL (U</w:t>
      </w:r>
      <w:r>
        <w:rPr>
          <w:rFonts w:ascii="Times New Roman" w:hAnsi="Times New Roman" w:cs="Times New Roman"/>
          <w:noProof/>
          <w:sz w:val="24"/>
          <w:szCs w:val="24"/>
        </w:rPr>
        <w:t>niversity College London), 2011</w:t>
      </w:r>
      <w:r w:rsidRPr="00B0139E">
        <w:rPr>
          <w:rFonts w:ascii="Times New Roman" w:hAnsi="Times New Roman" w:cs="Times New Roman"/>
          <w:noProof/>
          <w:sz w:val="24"/>
          <w:szCs w:val="24"/>
        </w:rPr>
        <w:t>.</w:t>
      </w:r>
    </w:p>
    <w:p w:rsidR="001C1792" w:rsidRPr="003D765A"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Pr>
          <w:rFonts w:ascii="Times New Roman" w:hAnsi="Times New Roman" w:cs="Times New Roman"/>
          <w:noProof/>
          <w:sz w:val="24"/>
          <w:szCs w:val="24"/>
          <w:vertAlign w:val="superscript"/>
        </w:rPr>
        <w:t>7</w:t>
      </w:r>
      <w:r w:rsidRPr="00B0139E">
        <w:rPr>
          <w:rFonts w:ascii="Times New Roman" w:hAnsi="Times New Roman" w:cs="Times New Roman"/>
          <w:noProof/>
          <w:sz w:val="24"/>
          <w:szCs w:val="24"/>
        </w:rPr>
        <w:t xml:space="preserve"> Y. Yao, A.S. Wang, and N.J. Pelc,</w:t>
      </w:r>
      <w:r>
        <w:rPr>
          <w:rFonts w:ascii="Times New Roman" w:hAnsi="Times New Roman" w:cs="Times New Roman"/>
          <w:noProof/>
          <w:sz w:val="24"/>
          <w:szCs w:val="24"/>
        </w:rPr>
        <w:t xml:space="preserve"> "Efficacy of fixed filtration for rapid kVP-switching dual energy x-ray systems: experimental verification," Med. Phys. </w:t>
      </w:r>
      <w:r>
        <w:rPr>
          <w:rFonts w:ascii="Times New Roman" w:hAnsi="Times New Roman" w:cs="Times New Roman"/>
          <w:b/>
          <w:noProof/>
          <w:sz w:val="24"/>
          <w:szCs w:val="24"/>
        </w:rPr>
        <w:t>41</w:t>
      </w:r>
      <w:r>
        <w:rPr>
          <w:rFonts w:ascii="Times New Roman" w:hAnsi="Times New Roman" w:cs="Times New Roman"/>
          <w:noProof/>
          <w:sz w:val="24"/>
          <w:szCs w:val="24"/>
        </w:rPr>
        <w:t>, 031914 (2014)</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Pr>
          <w:rFonts w:ascii="Times New Roman" w:hAnsi="Times New Roman" w:cs="Times New Roman"/>
          <w:noProof/>
          <w:sz w:val="24"/>
          <w:szCs w:val="24"/>
          <w:vertAlign w:val="superscript"/>
        </w:rPr>
        <w:t>8</w:t>
      </w:r>
      <w:r w:rsidRPr="00B0139E">
        <w:rPr>
          <w:rFonts w:ascii="Times New Roman" w:hAnsi="Times New Roman" w:cs="Times New Roman"/>
          <w:noProof/>
          <w:sz w:val="24"/>
          <w:szCs w:val="24"/>
        </w:rPr>
        <w:t xml:space="preserve"> T.P. Szczykutowic</w:t>
      </w:r>
      <w:r>
        <w:rPr>
          <w:rFonts w:ascii="Times New Roman" w:hAnsi="Times New Roman" w:cs="Times New Roman"/>
          <w:noProof/>
          <w:sz w:val="24"/>
          <w:szCs w:val="24"/>
        </w:rPr>
        <w:t>z and G.</w:t>
      </w:r>
      <w:r w:rsidRPr="00B0139E">
        <w:rPr>
          <w:rFonts w:ascii="Times New Roman" w:hAnsi="Times New Roman" w:cs="Times New Roman"/>
          <w:noProof/>
          <w:sz w:val="24"/>
          <w:szCs w:val="24"/>
        </w:rPr>
        <w:t>H. Chen,</w:t>
      </w:r>
      <w:r>
        <w:rPr>
          <w:rFonts w:ascii="Times New Roman" w:hAnsi="Times New Roman" w:cs="Times New Roman"/>
          <w:noProof/>
          <w:sz w:val="24"/>
          <w:szCs w:val="24"/>
        </w:rPr>
        <w:t xml:space="preserve"> </w:t>
      </w:r>
      <w:r w:rsidRPr="000505DB">
        <w:rPr>
          <w:rFonts w:ascii="Times New Roman" w:hAnsi="Times New Roman" w:cs="Times New Roman"/>
          <w:noProof/>
          <w:sz w:val="24"/>
          <w:szCs w:val="24"/>
        </w:rPr>
        <w:t>"</w:t>
      </w:r>
      <w:r w:rsidRPr="000505DB">
        <w:rPr>
          <w:rFonts w:ascii="Times New Roman" w:hAnsi="Times New Roman" w:cs="Times New Roman"/>
          <w:sz w:val="24"/>
          <w:szCs w:val="24"/>
        </w:rPr>
        <w:t>Dual energy CT using slow kVp switching acquisition and prior image constrained compressed sensing,"</w:t>
      </w:r>
      <w:r w:rsidRPr="00B0139E">
        <w:rPr>
          <w:rFonts w:ascii="Times New Roman" w:hAnsi="Times New Roman" w:cs="Times New Roman"/>
          <w:noProof/>
          <w:sz w:val="24"/>
          <w:szCs w:val="24"/>
        </w:rPr>
        <w:t xml:space="preserve"> Phys. Med. Biol. </w:t>
      </w:r>
      <w:r w:rsidRPr="00B0139E">
        <w:rPr>
          <w:rFonts w:ascii="Times New Roman" w:hAnsi="Times New Roman" w:cs="Times New Roman"/>
          <w:b/>
          <w:bCs/>
          <w:noProof/>
          <w:sz w:val="24"/>
          <w:szCs w:val="24"/>
        </w:rPr>
        <w:t>55</w:t>
      </w:r>
      <w:r>
        <w:rPr>
          <w:rFonts w:ascii="Times New Roman" w:hAnsi="Times New Roman" w:cs="Times New Roman"/>
          <w:b/>
          <w:bCs/>
          <w:noProof/>
          <w:sz w:val="24"/>
          <w:szCs w:val="24"/>
        </w:rPr>
        <w:t xml:space="preserve"> </w:t>
      </w:r>
      <w:r>
        <w:rPr>
          <w:rFonts w:ascii="Times New Roman" w:hAnsi="Times New Roman" w:cs="Times New Roman"/>
          <w:bCs/>
          <w:noProof/>
          <w:sz w:val="24"/>
          <w:szCs w:val="24"/>
        </w:rPr>
        <w:t>(21)</w:t>
      </w:r>
      <w:r w:rsidRPr="00B0139E">
        <w:rPr>
          <w:rFonts w:ascii="Times New Roman" w:hAnsi="Times New Roman" w:cs="Times New Roman"/>
          <w:noProof/>
          <w:sz w:val="24"/>
          <w:szCs w:val="24"/>
        </w:rPr>
        <w:t>, 6411</w:t>
      </w:r>
      <w:r>
        <w:rPr>
          <w:rFonts w:ascii="Times New Roman" w:hAnsi="Times New Roman" w:cs="Times New Roman"/>
          <w:noProof/>
          <w:sz w:val="24"/>
          <w:szCs w:val="24"/>
        </w:rPr>
        <w:t>-6429</w:t>
      </w:r>
      <w:r w:rsidRPr="00B0139E">
        <w:rPr>
          <w:rFonts w:ascii="Times New Roman" w:hAnsi="Times New Roman" w:cs="Times New Roman"/>
          <w:noProof/>
          <w:sz w:val="24"/>
          <w:szCs w:val="24"/>
        </w:rPr>
        <w:t xml:space="preserve"> (2010).</w:t>
      </w:r>
    </w:p>
    <w:p w:rsidR="001C1792" w:rsidRPr="00C85808"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Pr>
          <w:rFonts w:ascii="Times New Roman" w:hAnsi="Times New Roman" w:cs="Times New Roman"/>
          <w:noProof/>
          <w:sz w:val="24"/>
          <w:szCs w:val="24"/>
          <w:vertAlign w:val="superscript"/>
        </w:rPr>
        <w:t>9</w:t>
      </w:r>
      <w:r w:rsidRPr="00B0139E">
        <w:rPr>
          <w:rFonts w:ascii="Times New Roman" w:hAnsi="Times New Roman" w:cs="Times New Roman"/>
          <w:noProof/>
          <w:sz w:val="24"/>
          <w:szCs w:val="24"/>
        </w:rPr>
        <w:t xml:space="preserve"> A.S. Wa</w:t>
      </w:r>
      <w:r w:rsidRPr="00C85808">
        <w:rPr>
          <w:rFonts w:ascii="Times New Roman" w:hAnsi="Times New Roman" w:cs="Times New Roman"/>
          <w:noProof/>
          <w:sz w:val="24"/>
          <w:szCs w:val="24"/>
        </w:rPr>
        <w:t>ng and N.J. Pelc, "</w:t>
      </w:r>
      <w:r w:rsidRPr="00C85808">
        <w:rPr>
          <w:rFonts w:ascii="Times New Roman" w:hAnsi="Times New Roman" w:cs="Times New Roman"/>
          <w:sz w:val="24"/>
          <w:szCs w:val="24"/>
        </w:rPr>
        <w:t>Sufficient statistics as a generalization of binning in spectral X-ray imaging,"</w:t>
      </w:r>
      <w:r w:rsidRPr="00B0139E">
        <w:rPr>
          <w:rFonts w:ascii="Times New Roman" w:hAnsi="Times New Roman" w:cs="Times New Roman"/>
          <w:noProof/>
          <w:sz w:val="24"/>
          <w:szCs w:val="24"/>
        </w:rPr>
        <w:t xml:space="preserve"> IEEE Trans. Med. Imaging </w:t>
      </w:r>
      <w:r w:rsidRPr="00B0139E">
        <w:rPr>
          <w:rFonts w:ascii="Times New Roman" w:hAnsi="Times New Roman" w:cs="Times New Roman"/>
          <w:b/>
          <w:bCs/>
          <w:noProof/>
          <w:sz w:val="24"/>
          <w:szCs w:val="24"/>
        </w:rPr>
        <w:t>30</w:t>
      </w:r>
      <w:r>
        <w:rPr>
          <w:rFonts w:ascii="Times New Roman" w:hAnsi="Times New Roman" w:cs="Times New Roman"/>
          <w:bCs/>
          <w:noProof/>
          <w:sz w:val="24"/>
          <w:szCs w:val="24"/>
        </w:rPr>
        <w:t>(1)</w:t>
      </w:r>
      <w:r w:rsidRPr="00B0139E">
        <w:rPr>
          <w:rFonts w:ascii="Times New Roman" w:hAnsi="Times New Roman" w:cs="Times New Roman"/>
          <w:noProof/>
          <w:sz w:val="24"/>
          <w:szCs w:val="24"/>
        </w:rPr>
        <w:t>, 84</w:t>
      </w:r>
      <w:r>
        <w:rPr>
          <w:rFonts w:ascii="Times New Roman" w:hAnsi="Times New Roman" w:cs="Times New Roman"/>
          <w:noProof/>
          <w:sz w:val="24"/>
          <w:szCs w:val="24"/>
        </w:rPr>
        <w:t>-93</w:t>
      </w:r>
      <w:r w:rsidRPr="00B0139E">
        <w:rPr>
          <w:rFonts w:ascii="Times New Roman" w:hAnsi="Times New Roman" w:cs="Times New Roman"/>
          <w:noProof/>
          <w:sz w:val="24"/>
          <w:szCs w:val="24"/>
        </w:rPr>
        <w:t xml:space="preserve"> (2011).</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Pr>
          <w:rFonts w:ascii="Times New Roman" w:hAnsi="Times New Roman" w:cs="Times New Roman"/>
          <w:noProof/>
          <w:sz w:val="24"/>
          <w:szCs w:val="24"/>
          <w:vertAlign w:val="superscript"/>
        </w:rPr>
        <w:t>10</w:t>
      </w:r>
      <w:r w:rsidRPr="00C85808">
        <w:rPr>
          <w:rFonts w:ascii="Times New Roman" w:hAnsi="Times New Roman" w:cs="Times New Roman"/>
          <w:noProof/>
          <w:sz w:val="24"/>
          <w:szCs w:val="24"/>
        </w:rPr>
        <w:t xml:space="preserve"> S.M. Johnston, G.A. Johnson, and C.T. Badea, "</w:t>
      </w:r>
      <w:r w:rsidRPr="00C85808">
        <w:rPr>
          <w:rFonts w:ascii="Times New Roman" w:hAnsi="Times New Roman" w:cs="Times New Roman"/>
          <w:sz w:val="24"/>
          <w:szCs w:val="24"/>
        </w:rPr>
        <w:t>Temporal and spectral imaging with micro-CT,"</w:t>
      </w:r>
      <w:r>
        <w:rPr>
          <w:rFonts w:ascii="Times New Roman" w:hAnsi="Times New Roman" w:cs="Times New Roman"/>
          <w:noProof/>
          <w:sz w:val="24"/>
          <w:szCs w:val="24"/>
        </w:rPr>
        <w:t xml:space="preserve"> </w:t>
      </w:r>
      <w:r w:rsidRPr="00B0139E">
        <w:rPr>
          <w:rFonts w:ascii="Times New Roman" w:hAnsi="Times New Roman" w:cs="Times New Roman"/>
          <w:noProof/>
          <w:sz w:val="24"/>
          <w:szCs w:val="24"/>
        </w:rPr>
        <w:t xml:space="preserve">Med. Phys. </w:t>
      </w:r>
      <w:r w:rsidRPr="00B0139E">
        <w:rPr>
          <w:rFonts w:ascii="Times New Roman" w:hAnsi="Times New Roman" w:cs="Times New Roman"/>
          <w:b/>
          <w:bCs/>
          <w:noProof/>
          <w:sz w:val="24"/>
          <w:szCs w:val="24"/>
        </w:rPr>
        <w:t>39</w:t>
      </w:r>
      <w:r>
        <w:rPr>
          <w:rFonts w:ascii="Times New Roman" w:hAnsi="Times New Roman" w:cs="Times New Roman"/>
          <w:bCs/>
          <w:noProof/>
          <w:sz w:val="24"/>
          <w:szCs w:val="24"/>
        </w:rPr>
        <w:t>(8)</w:t>
      </w:r>
      <w:r w:rsidRPr="00B0139E">
        <w:rPr>
          <w:rFonts w:ascii="Times New Roman" w:hAnsi="Times New Roman" w:cs="Times New Roman"/>
          <w:noProof/>
          <w:sz w:val="24"/>
          <w:szCs w:val="24"/>
        </w:rPr>
        <w:t>, 4943</w:t>
      </w:r>
      <w:r>
        <w:rPr>
          <w:rFonts w:ascii="Times New Roman" w:hAnsi="Times New Roman" w:cs="Times New Roman"/>
          <w:noProof/>
          <w:sz w:val="24"/>
          <w:szCs w:val="24"/>
        </w:rPr>
        <w:t>-4958</w:t>
      </w:r>
      <w:r w:rsidRPr="00B0139E">
        <w:rPr>
          <w:rFonts w:ascii="Times New Roman" w:hAnsi="Times New Roman" w:cs="Times New Roman"/>
          <w:noProof/>
          <w:sz w:val="24"/>
          <w:szCs w:val="24"/>
        </w:rPr>
        <w:t xml:space="preserve"> (2012).</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1</w:t>
      </w:r>
      <w:r>
        <w:rPr>
          <w:rFonts w:ascii="Times New Roman" w:hAnsi="Times New Roman" w:cs="Times New Roman"/>
          <w:noProof/>
          <w:sz w:val="24"/>
          <w:szCs w:val="24"/>
          <w:vertAlign w:val="superscript"/>
        </w:rPr>
        <w:t>1</w:t>
      </w:r>
      <w:r w:rsidRPr="00B0139E">
        <w:rPr>
          <w:rFonts w:ascii="Times New Roman" w:hAnsi="Times New Roman" w:cs="Times New Roman"/>
          <w:noProof/>
          <w:sz w:val="24"/>
          <w:szCs w:val="24"/>
        </w:rPr>
        <w:t xml:space="preserve"> C.T. Badea, X. Guo, D. Clark, S</w:t>
      </w:r>
      <w:r w:rsidRPr="00C85808">
        <w:rPr>
          <w:rFonts w:ascii="Times New Roman" w:hAnsi="Times New Roman" w:cs="Times New Roman"/>
          <w:noProof/>
          <w:sz w:val="24"/>
          <w:szCs w:val="24"/>
        </w:rPr>
        <w:t>.M. Johnston, C.D. Marshall, and C.A. Piantadosi, "</w:t>
      </w:r>
      <w:r w:rsidRPr="00C85808">
        <w:rPr>
          <w:rFonts w:ascii="Times New Roman" w:hAnsi="Times New Roman" w:cs="Times New Roman"/>
          <w:sz w:val="24"/>
          <w:szCs w:val="24"/>
        </w:rPr>
        <w:t>Dual-</w:t>
      </w:r>
      <w:r w:rsidRPr="00C85808">
        <w:rPr>
          <w:rFonts w:ascii="Times New Roman" w:hAnsi="Times New Roman" w:cs="Times New Roman"/>
          <w:sz w:val="24"/>
          <w:szCs w:val="24"/>
        </w:rPr>
        <w:lastRenderedPageBreak/>
        <w:t>energy micro-CT of the rodent lung,"</w:t>
      </w:r>
      <w:r>
        <w:rPr>
          <w:rFonts w:ascii="Times New Roman" w:hAnsi="Times New Roman" w:cs="Times New Roman"/>
          <w:noProof/>
          <w:sz w:val="24"/>
          <w:szCs w:val="24"/>
        </w:rPr>
        <w:t xml:space="preserve"> </w:t>
      </w:r>
      <w:r w:rsidRPr="00B0139E">
        <w:rPr>
          <w:rFonts w:ascii="Times New Roman" w:hAnsi="Times New Roman" w:cs="Times New Roman"/>
          <w:noProof/>
          <w:sz w:val="24"/>
          <w:szCs w:val="24"/>
        </w:rPr>
        <w:t xml:space="preserve">Am. J. Physiol. Lung Cell. Mol. Physiol. </w:t>
      </w:r>
      <w:r w:rsidRPr="00B0139E">
        <w:rPr>
          <w:rFonts w:ascii="Times New Roman" w:hAnsi="Times New Roman" w:cs="Times New Roman"/>
          <w:b/>
          <w:bCs/>
          <w:noProof/>
          <w:sz w:val="24"/>
          <w:szCs w:val="24"/>
        </w:rPr>
        <w:t>302</w:t>
      </w:r>
      <w:r>
        <w:rPr>
          <w:rFonts w:ascii="Times New Roman" w:hAnsi="Times New Roman" w:cs="Times New Roman"/>
          <w:bCs/>
          <w:noProof/>
          <w:sz w:val="24"/>
          <w:szCs w:val="24"/>
        </w:rPr>
        <w:t>(10)</w:t>
      </w:r>
      <w:r>
        <w:rPr>
          <w:rFonts w:ascii="Times New Roman" w:hAnsi="Times New Roman" w:cs="Times New Roman"/>
          <w:noProof/>
          <w:sz w:val="24"/>
          <w:szCs w:val="24"/>
        </w:rPr>
        <w:t xml:space="preserve">, </w:t>
      </w:r>
      <w:r w:rsidRPr="00B0139E">
        <w:rPr>
          <w:rFonts w:ascii="Times New Roman" w:hAnsi="Times New Roman" w:cs="Times New Roman"/>
          <w:noProof/>
          <w:sz w:val="24"/>
          <w:szCs w:val="24"/>
        </w:rPr>
        <w:t>1088</w:t>
      </w:r>
      <w:r>
        <w:rPr>
          <w:rFonts w:ascii="Times New Roman" w:hAnsi="Times New Roman" w:cs="Times New Roman"/>
          <w:noProof/>
          <w:sz w:val="24"/>
          <w:szCs w:val="24"/>
        </w:rPr>
        <w:t>-1097</w:t>
      </w:r>
      <w:r w:rsidRPr="00B0139E">
        <w:rPr>
          <w:rFonts w:ascii="Times New Roman" w:hAnsi="Times New Roman" w:cs="Times New Roman"/>
          <w:noProof/>
          <w:sz w:val="24"/>
          <w:szCs w:val="24"/>
        </w:rPr>
        <w:t xml:space="preserve"> (2012).</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1</w:t>
      </w:r>
      <w:r>
        <w:rPr>
          <w:rFonts w:ascii="Times New Roman" w:hAnsi="Times New Roman" w:cs="Times New Roman"/>
          <w:noProof/>
          <w:sz w:val="24"/>
          <w:szCs w:val="24"/>
          <w:vertAlign w:val="superscript"/>
        </w:rPr>
        <w:t>2</w:t>
      </w:r>
      <w:r w:rsidRPr="00B0139E">
        <w:rPr>
          <w:rFonts w:ascii="Times New Roman" w:hAnsi="Times New Roman" w:cs="Times New Roman"/>
          <w:noProof/>
          <w:sz w:val="24"/>
          <w:szCs w:val="24"/>
        </w:rPr>
        <w:t xml:space="preserve"> C.T. Badea, S.M. Johnston, Y. Qi, K. Ghaghada, and G.A. Johnson, in </w:t>
      </w:r>
      <w:r w:rsidRPr="0028036D">
        <w:rPr>
          <w:rFonts w:ascii="Times New Roman" w:hAnsi="Times New Roman" w:cs="Times New Roman"/>
          <w:i/>
          <w:sz w:val="24"/>
          <w:szCs w:val="24"/>
        </w:rPr>
        <w:t>Dual-energy micro-CT imaging for differentiation of iodine- and gold-based nanoparticles</w:t>
      </w:r>
      <w:r>
        <w:rPr>
          <w:rFonts w:ascii="Times New Roman" w:hAnsi="Times New Roman" w:cs="Times New Roman"/>
          <w:i/>
          <w:sz w:val="24"/>
          <w:szCs w:val="24"/>
        </w:rPr>
        <w:t xml:space="preserve"> </w:t>
      </w:r>
      <w:r>
        <w:rPr>
          <w:rFonts w:ascii="Times New Roman" w:hAnsi="Times New Roman" w:cs="Times New Roman"/>
          <w:sz w:val="24"/>
          <w:szCs w:val="24"/>
        </w:rPr>
        <w:t>(SPIE Medical Imaging, Lake Buena Vista, 2011)</w:t>
      </w:r>
      <w:r>
        <w:rPr>
          <w:rFonts w:ascii="Times New Roman" w:hAnsi="Times New Roman" w:cs="Times New Roman"/>
          <w:noProof/>
          <w:sz w:val="24"/>
          <w:szCs w:val="24"/>
        </w:rPr>
        <w:t>, p. 79611</w:t>
      </w:r>
      <w:r w:rsidRPr="00B0139E">
        <w:rPr>
          <w:rFonts w:ascii="Times New Roman" w:hAnsi="Times New Roman" w:cs="Times New Roman"/>
          <w:noProof/>
          <w:sz w:val="24"/>
          <w:szCs w:val="24"/>
        </w:rPr>
        <w:t>.</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1</w:t>
      </w:r>
      <w:r>
        <w:rPr>
          <w:rFonts w:ascii="Times New Roman" w:hAnsi="Times New Roman" w:cs="Times New Roman"/>
          <w:noProof/>
          <w:sz w:val="24"/>
          <w:szCs w:val="24"/>
          <w:vertAlign w:val="superscript"/>
        </w:rPr>
        <w:t>3</w:t>
      </w:r>
      <w:r w:rsidRPr="00B0139E">
        <w:rPr>
          <w:rFonts w:ascii="Times New Roman" w:hAnsi="Times New Roman" w:cs="Times New Roman"/>
          <w:noProof/>
          <w:sz w:val="24"/>
          <w:szCs w:val="24"/>
        </w:rPr>
        <w:t xml:space="preserve"> K. Kim, J.C. Ye, W. Worstell, J. Ouyang, Y. Rakvongthai, G. El Fakh</w:t>
      </w:r>
      <w:r w:rsidRPr="00C85808">
        <w:rPr>
          <w:rFonts w:ascii="Times New Roman" w:hAnsi="Times New Roman" w:cs="Times New Roman"/>
          <w:noProof/>
          <w:sz w:val="24"/>
          <w:szCs w:val="24"/>
        </w:rPr>
        <w:t>ri, and Q. Li, "</w:t>
      </w:r>
      <w:r w:rsidRPr="00C85808">
        <w:rPr>
          <w:rFonts w:ascii="Times New Roman" w:hAnsi="Times New Roman" w:cs="Times New Roman"/>
          <w:sz w:val="24"/>
          <w:szCs w:val="24"/>
        </w:rPr>
        <w:t>Sparse-view spectral CT reconstruction using spectral patch-based low-rank penalty,"</w:t>
      </w:r>
      <w:r w:rsidRPr="00B0139E">
        <w:rPr>
          <w:rFonts w:ascii="Times New Roman" w:hAnsi="Times New Roman" w:cs="Times New Roman"/>
          <w:noProof/>
          <w:sz w:val="24"/>
          <w:szCs w:val="24"/>
        </w:rPr>
        <w:t xml:space="preserve"> IEEE Trans. Med. Imaging </w:t>
      </w:r>
      <w:r w:rsidRPr="00B0139E">
        <w:rPr>
          <w:rFonts w:ascii="Times New Roman" w:hAnsi="Times New Roman" w:cs="Times New Roman"/>
          <w:b/>
          <w:bCs/>
          <w:noProof/>
          <w:sz w:val="24"/>
          <w:szCs w:val="24"/>
        </w:rPr>
        <w:t>34</w:t>
      </w:r>
      <w:r>
        <w:rPr>
          <w:rFonts w:ascii="Times New Roman" w:hAnsi="Times New Roman" w:cs="Times New Roman"/>
          <w:bCs/>
          <w:noProof/>
          <w:sz w:val="24"/>
          <w:szCs w:val="24"/>
        </w:rPr>
        <w:t>(3)</w:t>
      </w:r>
      <w:r w:rsidRPr="00B0139E">
        <w:rPr>
          <w:rFonts w:ascii="Times New Roman" w:hAnsi="Times New Roman" w:cs="Times New Roman"/>
          <w:noProof/>
          <w:sz w:val="24"/>
          <w:szCs w:val="24"/>
        </w:rPr>
        <w:t>, 748</w:t>
      </w:r>
      <w:r>
        <w:rPr>
          <w:rFonts w:ascii="Times New Roman" w:hAnsi="Times New Roman" w:cs="Times New Roman"/>
          <w:noProof/>
          <w:sz w:val="24"/>
          <w:szCs w:val="24"/>
        </w:rPr>
        <w:t>-760</w:t>
      </w:r>
      <w:r w:rsidRPr="00B0139E">
        <w:rPr>
          <w:rFonts w:ascii="Times New Roman" w:hAnsi="Times New Roman" w:cs="Times New Roman"/>
          <w:noProof/>
          <w:sz w:val="24"/>
          <w:szCs w:val="24"/>
        </w:rPr>
        <w:t xml:space="preserve"> (2015).</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1</w:t>
      </w:r>
      <w:r>
        <w:rPr>
          <w:rFonts w:ascii="Times New Roman" w:hAnsi="Times New Roman" w:cs="Times New Roman"/>
          <w:noProof/>
          <w:sz w:val="24"/>
          <w:szCs w:val="24"/>
          <w:vertAlign w:val="superscript"/>
        </w:rPr>
        <w:t>4</w:t>
      </w:r>
      <w:r w:rsidRPr="00B0139E">
        <w:rPr>
          <w:rFonts w:ascii="Times New Roman" w:hAnsi="Times New Roman" w:cs="Times New Roman"/>
          <w:noProof/>
          <w:sz w:val="24"/>
          <w:szCs w:val="24"/>
        </w:rPr>
        <w:t xml:space="preserve"> S. Richard an</w:t>
      </w:r>
      <w:r w:rsidRPr="00C85808">
        <w:rPr>
          <w:rFonts w:ascii="Times New Roman" w:hAnsi="Times New Roman" w:cs="Times New Roman"/>
          <w:noProof/>
          <w:sz w:val="24"/>
          <w:szCs w:val="24"/>
        </w:rPr>
        <w:t>d J.H. Siewerdsen, "</w:t>
      </w:r>
      <w:r w:rsidRPr="00C85808">
        <w:rPr>
          <w:rFonts w:ascii="Times New Roman" w:hAnsi="Times New Roman" w:cs="Times New Roman"/>
          <w:sz w:val="24"/>
          <w:szCs w:val="24"/>
        </w:rPr>
        <w:t>Cascaded systems analysis of noise reduction algorithms in dual-energy imaging,"</w:t>
      </w:r>
      <w:r w:rsidRPr="00B0139E">
        <w:rPr>
          <w:rFonts w:ascii="Times New Roman" w:hAnsi="Times New Roman" w:cs="Times New Roman"/>
          <w:noProof/>
          <w:sz w:val="24"/>
          <w:szCs w:val="24"/>
        </w:rPr>
        <w:t xml:space="preserve"> Med. Phys. </w:t>
      </w:r>
      <w:r w:rsidRPr="00B0139E">
        <w:rPr>
          <w:rFonts w:ascii="Times New Roman" w:hAnsi="Times New Roman" w:cs="Times New Roman"/>
          <w:b/>
          <w:bCs/>
          <w:noProof/>
          <w:sz w:val="24"/>
          <w:szCs w:val="24"/>
        </w:rPr>
        <w:t>35</w:t>
      </w:r>
      <w:r>
        <w:rPr>
          <w:rFonts w:ascii="Times New Roman" w:hAnsi="Times New Roman" w:cs="Times New Roman"/>
          <w:bCs/>
          <w:noProof/>
          <w:sz w:val="24"/>
          <w:szCs w:val="24"/>
        </w:rPr>
        <w:t>(2)</w:t>
      </w:r>
      <w:r w:rsidRPr="00B0139E">
        <w:rPr>
          <w:rFonts w:ascii="Times New Roman" w:hAnsi="Times New Roman" w:cs="Times New Roman"/>
          <w:noProof/>
          <w:sz w:val="24"/>
          <w:szCs w:val="24"/>
        </w:rPr>
        <w:t>, 586</w:t>
      </w:r>
      <w:r>
        <w:rPr>
          <w:rFonts w:ascii="Times New Roman" w:hAnsi="Times New Roman" w:cs="Times New Roman"/>
          <w:noProof/>
          <w:sz w:val="24"/>
          <w:szCs w:val="24"/>
        </w:rPr>
        <w:t>-601</w:t>
      </w:r>
      <w:r w:rsidRPr="00B0139E">
        <w:rPr>
          <w:rFonts w:ascii="Times New Roman" w:hAnsi="Times New Roman" w:cs="Times New Roman"/>
          <w:noProof/>
          <w:sz w:val="24"/>
          <w:szCs w:val="24"/>
        </w:rPr>
        <w:t xml:space="preserve"> (2008).</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1</w:t>
      </w:r>
      <w:r>
        <w:rPr>
          <w:rFonts w:ascii="Times New Roman" w:hAnsi="Times New Roman" w:cs="Times New Roman"/>
          <w:noProof/>
          <w:sz w:val="24"/>
          <w:szCs w:val="24"/>
          <w:vertAlign w:val="superscript"/>
        </w:rPr>
        <w:t>5</w:t>
      </w:r>
      <w:r w:rsidRPr="00B0139E">
        <w:rPr>
          <w:rFonts w:ascii="Times New Roman" w:hAnsi="Times New Roman" w:cs="Times New Roman"/>
          <w:noProof/>
          <w:sz w:val="24"/>
          <w:szCs w:val="24"/>
        </w:rPr>
        <w:t xml:space="preserve"> G.J. Gang, W. Zbijewski, J. Webster Stayman, and</w:t>
      </w:r>
      <w:r w:rsidRPr="00C85808">
        <w:rPr>
          <w:rFonts w:ascii="Times New Roman" w:hAnsi="Times New Roman" w:cs="Times New Roman"/>
          <w:noProof/>
          <w:sz w:val="24"/>
          <w:szCs w:val="24"/>
        </w:rPr>
        <w:t xml:space="preserve"> J.H. Siewerdsen, "</w:t>
      </w:r>
      <w:r w:rsidRPr="00C85808">
        <w:rPr>
          <w:rFonts w:ascii="Times New Roman" w:hAnsi="Times New Roman" w:cs="Times New Roman"/>
          <w:sz w:val="24"/>
          <w:szCs w:val="24"/>
        </w:rPr>
        <w:t>Cascaded systems analysis of noise and detectability in dual-energy cone-beam CT,"</w:t>
      </w:r>
      <w:r w:rsidRPr="00B0139E">
        <w:rPr>
          <w:rFonts w:ascii="Times New Roman" w:hAnsi="Times New Roman" w:cs="Times New Roman"/>
          <w:noProof/>
          <w:sz w:val="24"/>
          <w:szCs w:val="24"/>
        </w:rPr>
        <w:t xml:space="preserve"> Med. Phys. </w:t>
      </w:r>
      <w:r w:rsidRPr="00B0139E">
        <w:rPr>
          <w:rFonts w:ascii="Times New Roman" w:hAnsi="Times New Roman" w:cs="Times New Roman"/>
          <w:b/>
          <w:bCs/>
          <w:noProof/>
          <w:sz w:val="24"/>
          <w:szCs w:val="24"/>
        </w:rPr>
        <w:t>39</w:t>
      </w:r>
      <w:r>
        <w:rPr>
          <w:rFonts w:ascii="Times New Roman" w:hAnsi="Times New Roman" w:cs="Times New Roman"/>
          <w:bCs/>
          <w:noProof/>
          <w:sz w:val="24"/>
          <w:szCs w:val="24"/>
        </w:rPr>
        <w:t>(8)</w:t>
      </w:r>
      <w:r w:rsidRPr="00B0139E">
        <w:rPr>
          <w:rFonts w:ascii="Times New Roman" w:hAnsi="Times New Roman" w:cs="Times New Roman"/>
          <w:noProof/>
          <w:sz w:val="24"/>
          <w:szCs w:val="24"/>
        </w:rPr>
        <w:t>, 5145</w:t>
      </w:r>
      <w:r>
        <w:rPr>
          <w:rFonts w:ascii="Times New Roman" w:hAnsi="Times New Roman" w:cs="Times New Roman"/>
          <w:noProof/>
          <w:sz w:val="24"/>
          <w:szCs w:val="24"/>
        </w:rPr>
        <w:t>-5156</w:t>
      </w:r>
      <w:r w:rsidRPr="00B0139E">
        <w:rPr>
          <w:rFonts w:ascii="Times New Roman" w:hAnsi="Times New Roman" w:cs="Times New Roman"/>
          <w:noProof/>
          <w:sz w:val="24"/>
          <w:szCs w:val="24"/>
        </w:rPr>
        <w:t xml:space="preserve"> (2012).</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1</w:t>
      </w:r>
      <w:r>
        <w:rPr>
          <w:rFonts w:ascii="Times New Roman" w:hAnsi="Times New Roman" w:cs="Times New Roman"/>
          <w:noProof/>
          <w:sz w:val="24"/>
          <w:szCs w:val="24"/>
          <w:vertAlign w:val="superscript"/>
        </w:rPr>
        <w:t>6</w:t>
      </w:r>
      <w:r w:rsidRPr="00B0139E">
        <w:rPr>
          <w:rFonts w:ascii="Times New Roman" w:hAnsi="Times New Roman" w:cs="Times New Roman"/>
          <w:noProof/>
          <w:sz w:val="24"/>
          <w:szCs w:val="24"/>
        </w:rPr>
        <w:t xml:space="preserve"> S. Richard, J.H. Siewerdsen, D.A. Jaffray, D.J. Moseley, and B. Bakh</w:t>
      </w:r>
      <w:r w:rsidRPr="00C85808">
        <w:rPr>
          <w:rFonts w:ascii="Times New Roman" w:hAnsi="Times New Roman" w:cs="Times New Roman"/>
          <w:noProof/>
          <w:sz w:val="24"/>
          <w:szCs w:val="24"/>
        </w:rPr>
        <w:t>tiar, "</w:t>
      </w:r>
      <w:r w:rsidRPr="00C85808">
        <w:rPr>
          <w:rFonts w:ascii="Times New Roman" w:hAnsi="Times New Roman" w:cs="Times New Roman"/>
          <w:sz w:val="24"/>
          <w:szCs w:val="24"/>
        </w:rPr>
        <w:t>Generalized DQE analysis of radiographic and dual-energy imaging using flat- panel detectors,"</w:t>
      </w:r>
      <w:r w:rsidRPr="00B0139E">
        <w:rPr>
          <w:rFonts w:ascii="Times New Roman" w:hAnsi="Times New Roman" w:cs="Times New Roman"/>
          <w:noProof/>
          <w:sz w:val="24"/>
          <w:szCs w:val="24"/>
        </w:rPr>
        <w:t xml:space="preserve"> Med. Phys. </w:t>
      </w:r>
      <w:r w:rsidRPr="00B0139E">
        <w:rPr>
          <w:rFonts w:ascii="Times New Roman" w:hAnsi="Times New Roman" w:cs="Times New Roman"/>
          <w:b/>
          <w:bCs/>
          <w:noProof/>
          <w:sz w:val="24"/>
          <w:szCs w:val="24"/>
        </w:rPr>
        <w:t>32</w:t>
      </w:r>
      <w:r>
        <w:rPr>
          <w:rFonts w:ascii="Times New Roman" w:hAnsi="Times New Roman" w:cs="Times New Roman"/>
          <w:bCs/>
          <w:noProof/>
          <w:sz w:val="24"/>
          <w:szCs w:val="24"/>
        </w:rPr>
        <w:t>(5)</w:t>
      </w:r>
      <w:r w:rsidRPr="00B0139E">
        <w:rPr>
          <w:rFonts w:ascii="Times New Roman" w:hAnsi="Times New Roman" w:cs="Times New Roman"/>
          <w:noProof/>
          <w:sz w:val="24"/>
          <w:szCs w:val="24"/>
        </w:rPr>
        <w:t>, 1397</w:t>
      </w:r>
      <w:r>
        <w:rPr>
          <w:rFonts w:ascii="Times New Roman" w:hAnsi="Times New Roman" w:cs="Times New Roman"/>
          <w:noProof/>
          <w:sz w:val="24"/>
          <w:szCs w:val="24"/>
        </w:rPr>
        <w:t>-1413</w:t>
      </w:r>
      <w:r w:rsidRPr="00B0139E">
        <w:rPr>
          <w:rFonts w:ascii="Times New Roman" w:hAnsi="Times New Roman" w:cs="Times New Roman"/>
          <w:noProof/>
          <w:sz w:val="24"/>
          <w:szCs w:val="24"/>
        </w:rPr>
        <w:t xml:space="preserve"> (2005).</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C85808">
        <w:rPr>
          <w:rFonts w:ascii="Times New Roman" w:hAnsi="Times New Roman" w:cs="Times New Roman"/>
          <w:noProof/>
          <w:sz w:val="24"/>
          <w:szCs w:val="24"/>
          <w:vertAlign w:val="superscript"/>
        </w:rPr>
        <w:t>1</w:t>
      </w:r>
      <w:r>
        <w:rPr>
          <w:rFonts w:ascii="Times New Roman" w:hAnsi="Times New Roman" w:cs="Times New Roman"/>
          <w:noProof/>
          <w:sz w:val="24"/>
          <w:szCs w:val="24"/>
          <w:vertAlign w:val="superscript"/>
        </w:rPr>
        <w:t>7</w:t>
      </w:r>
      <w:r w:rsidRPr="00C85808">
        <w:rPr>
          <w:rFonts w:ascii="Times New Roman" w:hAnsi="Times New Roman" w:cs="Times New Roman"/>
          <w:noProof/>
          <w:sz w:val="24"/>
          <w:szCs w:val="24"/>
        </w:rPr>
        <w:t xml:space="preserve"> K. Bliznakova, Z. Kolitsi, and N. Pallikarakis, "</w:t>
      </w:r>
      <w:r w:rsidRPr="00C85808">
        <w:rPr>
          <w:rFonts w:ascii="Times New Roman" w:hAnsi="Times New Roman" w:cs="Times New Roman"/>
          <w:sz w:val="24"/>
          <w:szCs w:val="24"/>
        </w:rPr>
        <w:t>Dual-energy mammography: simulation studies,"</w:t>
      </w:r>
      <w:r w:rsidRPr="00B0139E">
        <w:rPr>
          <w:rFonts w:ascii="Times New Roman" w:hAnsi="Times New Roman" w:cs="Times New Roman"/>
          <w:noProof/>
          <w:sz w:val="24"/>
          <w:szCs w:val="24"/>
        </w:rPr>
        <w:t xml:space="preserve"> Phys. Med. Biol. </w:t>
      </w:r>
      <w:r w:rsidRPr="00B0139E">
        <w:rPr>
          <w:rFonts w:ascii="Times New Roman" w:hAnsi="Times New Roman" w:cs="Times New Roman"/>
          <w:b/>
          <w:bCs/>
          <w:noProof/>
          <w:sz w:val="24"/>
          <w:szCs w:val="24"/>
        </w:rPr>
        <w:t>51</w:t>
      </w:r>
      <w:r>
        <w:rPr>
          <w:rFonts w:ascii="Times New Roman" w:hAnsi="Times New Roman" w:cs="Times New Roman"/>
          <w:bCs/>
          <w:noProof/>
          <w:sz w:val="24"/>
          <w:szCs w:val="24"/>
        </w:rPr>
        <w:t>(18)</w:t>
      </w:r>
      <w:r w:rsidRPr="00B0139E">
        <w:rPr>
          <w:rFonts w:ascii="Times New Roman" w:hAnsi="Times New Roman" w:cs="Times New Roman"/>
          <w:noProof/>
          <w:sz w:val="24"/>
          <w:szCs w:val="24"/>
        </w:rPr>
        <w:t>, 4497</w:t>
      </w:r>
      <w:r>
        <w:rPr>
          <w:rFonts w:ascii="Times New Roman" w:hAnsi="Times New Roman" w:cs="Times New Roman"/>
          <w:noProof/>
          <w:sz w:val="24"/>
          <w:szCs w:val="24"/>
        </w:rPr>
        <w:t>-4515</w:t>
      </w:r>
      <w:r w:rsidRPr="00B0139E">
        <w:rPr>
          <w:rFonts w:ascii="Times New Roman" w:hAnsi="Times New Roman" w:cs="Times New Roman"/>
          <w:noProof/>
          <w:sz w:val="24"/>
          <w:szCs w:val="24"/>
        </w:rPr>
        <w:t xml:space="preserve"> (2006).</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1</w:t>
      </w:r>
      <w:r>
        <w:rPr>
          <w:rFonts w:ascii="Times New Roman" w:hAnsi="Times New Roman" w:cs="Times New Roman"/>
          <w:noProof/>
          <w:sz w:val="24"/>
          <w:szCs w:val="24"/>
          <w:vertAlign w:val="superscript"/>
        </w:rPr>
        <w:t>8</w:t>
      </w:r>
      <w:r w:rsidRPr="00B0139E">
        <w:rPr>
          <w:rFonts w:ascii="Times New Roman" w:hAnsi="Times New Roman" w:cs="Times New Roman"/>
          <w:noProof/>
          <w:sz w:val="24"/>
          <w:szCs w:val="24"/>
        </w:rPr>
        <w:t xml:space="preserve"> A. Yaroshenko, M. Bech, G. Potdevin, A. Malecki, T. Biernath, J. Wolf, A. Tapfer, M. Schüttler, J. Meiser, D. Kunka, M. Amberger, J. Moh</w:t>
      </w:r>
      <w:r w:rsidRPr="00C85808">
        <w:rPr>
          <w:rFonts w:ascii="Times New Roman" w:hAnsi="Times New Roman" w:cs="Times New Roman"/>
          <w:noProof/>
          <w:sz w:val="24"/>
          <w:szCs w:val="24"/>
        </w:rPr>
        <w:t>r, and F. Pfeiffer, "</w:t>
      </w:r>
      <w:r w:rsidRPr="00C85808">
        <w:rPr>
          <w:rFonts w:ascii="Times New Roman" w:hAnsi="Times New Roman" w:cs="Times New Roman"/>
          <w:sz w:val="24"/>
          <w:szCs w:val="24"/>
        </w:rPr>
        <w:t>Non-binary phase gratings for x-ray imaging with a compact Talbot interferometer,"</w:t>
      </w:r>
      <w:r w:rsidRPr="00B0139E">
        <w:rPr>
          <w:rFonts w:ascii="Times New Roman" w:hAnsi="Times New Roman" w:cs="Times New Roman"/>
          <w:noProof/>
          <w:sz w:val="24"/>
          <w:szCs w:val="24"/>
        </w:rPr>
        <w:t xml:space="preserve"> Opt. Express </w:t>
      </w:r>
      <w:r w:rsidRPr="00B0139E">
        <w:rPr>
          <w:rFonts w:ascii="Times New Roman" w:hAnsi="Times New Roman" w:cs="Times New Roman"/>
          <w:b/>
          <w:bCs/>
          <w:noProof/>
          <w:sz w:val="24"/>
          <w:szCs w:val="24"/>
        </w:rPr>
        <w:t>22</w:t>
      </w:r>
      <w:r>
        <w:rPr>
          <w:rFonts w:ascii="Times New Roman" w:hAnsi="Times New Roman" w:cs="Times New Roman"/>
          <w:bCs/>
          <w:noProof/>
          <w:sz w:val="24"/>
          <w:szCs w:val="24"/>
        </w:rPr>
        <w:t>(1)</w:t>
      </w:r>
      <w:r w:rsidRPr="00B0139E">
        <w:rPr>
          <w:rFonts w:ascii="Times New Roman" w:hAnsi="Times New Roman" w:cs="Times New Roman"/>
          <w:noProof/>
          <w:sz w:val="24"/>
          <w:szCs w:val="24"/>
        </w:rPr>
        <w:t>, 547</w:t>
      </w:r>
      <w:r>
        <w:rPr>
          <w:rFonts w:ascii="Times New Roman" w:hAnsi="Times New Roman" w:cs="Times New Roman"/>
          <w:noProof/>
          <w:sz w:val="24"/>
          <w:szCs w:val="24"/>
        </w:rPr>
        <w:t>-556</w:t>
      </w:r>
      <w:r w:rsidRPr="00B0139E">
        <w:rPr>
          <w:rFonts w:ascii="Times New Roman" w:hAnsi="Times New Roman" w:cs="Times New Roman"/>
          <w:noProof/>
          <w:sz w:val="24"/>
          <w:szCs w:val="24"/>
        </w:rPr>
        <w:t xml:space="preserve"> (2014).</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1</w:t>
      </w:r>
      <w:r>
        <w:rPr>
          <w:rFonts w:ascii="Times New Roman" w:hAnsi="Times New Roman" w:cs="Times New Roman"/>
          <w:noProof/>
          <w:sz w:val="24"/>
          <w:szCs w:val="24"/>
          <w:vertAlign w:val="superscript"/>
        </w:rPr>
        <w:t>9</w:t>
      </w:r>
      <w:r w:rsidRPr="00B0139E">
        <w:rPr>
          <w:rFonts w:ascii="Times New Roman" w:hAnsi="Times New Roman" w:cs="Times New Roman"/>
          <w:noProof/>
          <w:sz w:val="24"/>
          <w:szCs w:val="24"/>
        </w:rPr>
        <w:t xml:space="preserve"> J. Zambelli, K. Li, N. Bevins, and G.-H. Chen, in </w:t>
      </w:r>
      <w:r w:rsidRPr="00506BB7">
        <w:rPr>
          <w:rFonts w:ascii="Times New Roman" w:hAnsi="Times New Roman" w:cs="Times New Roman"/>
          <w:i/>
          <w:sz w:val="24"/>
          <w:szCs w:val="24"/>
        </w:rPr>
        <w:t>Optimization of grating designs for x-ray differential phase contrast imaging</w:t>
      </w:r>
      <w:r w:rsidRPr="00B0139E">
        <w:rPr>
          <w:rFonts w:ascii="Times New Roman" w:hAnsi="Times New Roman" w:cs="Times New Roman"/>
          <w:noProof/>
          <w:sz w:val="24"/>
          <w:szCs w:val="24"/>
        </w:rPr>
        <w:t>, (</w:t>
      </w:r>
      <w:r>
        <w:rPr>
          <w:rFonts w:ascii="Times New Roman" w:hAnsi="Times New Roman" w:cs="Times New Roman"/>
          <w:noProof/>
          <w:sz w:val="24"/>
          <w:szCs w:val="24"/>
        </w:rPr>
        <w:t>SPIE Medical Imaging, San Diego, 2012), p. 5B</w:t>
      </w:r>
      <w:r w:rsidRPr="00B0139E">
        <w:rPr>
          <w:rFonts w:ascii="Times New Roman" w:hAnsi="Times New Roman" w:cs="Times New Roman"/>
          <w:noProof/>
          <w:sz w:val="24"/>
          <w:szCs w:val="24"/>
        </w:rPr>
        <w:t>.</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Pr>
          <w:rFonts w:ascii="Times New Roman" w:hAnsi="Times New Roman" w:cs="Times New Roman"/>
          <w:noProof/>
          <w:sz w:val="24"/>
          <w:szCs w:val="24"/>
          <w:vertAlign w:val="superscript"/>
        </w:rPr>
        <w:t>20</w:t>
      </w:r>
      <w:r w:rsidRPr="00B0139E">
        <w:rPr>
          <w:rFonts w:ascii="Times New Roman" w:hAnsi="Times New Roman" w:cs="Times New Roman"/>
          <w:noProof/>
          <w:sz w:val="24"/>
          <w:szCs w:val="24"/>
        </w:rPr>
        <w:t xml:space="preserve"> J. Xu, W. Zbijewski, G. Gang, J.W. Stayman, K. Taguchi, M. Lundqvist, E. Freden</w:t>
      </w:r>
      <w:r w:rsidRPr="00C85808">
        <w:rPr>
          <w:rFonts w:ascii="Times New Roman" w:hAnsi="Times New Roman" w:cs="Times New Roman"/>
          <w:noProof/>
          <w:sz w:val="24"/>
          <w:szCs w:val="24"/>
        </w:rPr>
        <w:t>berg, J.A. Carrino, and J.H. Siewerdsen, "</w:t>
      </w:r>
      <w:r w:rsidRPr="00C85808">
        <w:rPr>
          <w:rFonts w:ascii="Times New Roman" w:hAnsi="Times New Roman" w:cs="Times New Roman"/>
          <w:sz w:val="24"/>
          <w:szCs w:val="24"/>
        </w:rPr>
        <w:t>Cascaded systems analysis of photon counting detectors,"</w:t>
      </w:r>
      <w:r w:rsidRPr="00B0139E">
        <w:rPr>
          <w:rFonts w:ascii="Times New Roman" w:hAnsi="Times New Roman" w:cs="Times New Roman"/>
          <w:noProof/>
          <w:sz w:val="24"/>
          <w:szCs w:val="24"/>
        </w:rPr>
        <w:t xml:space="preserve"> Med. Phys. </w:t>
      </w:r>
      <w:r w:rsidRPr="00B0139E">
        <w:rPr>
          <w:rFonts w:ascii="Times New Roman" w:hAnsi="Times New Roman" w:cs="Times New Roman"/>
          <w:b/>
          <w:bCs/>
          <w:noProof/>
          <w:sz w:val="24"/>
          <w:szCs w:val="24"/>
        </w:rPr>
        <w:t>41</w:t>
      </w:r>
      <w:r>
        <w:rPr>
          <w:rFonts w:ascii="Times New Roman" w:hAnsi="Times New Roman" w:cs="Times New Roman"/>
          <w:bCs/>
          <w:noProof/>
          <w:sz w:val="24"/>
          <w:szCs w:val="24"/>
        </w:rPr>
        <w:t>(10)</w:t>
      </w:r>
      <w:r w:rsidRPr="00B0139E">
        <w:rPr>
          <w:rFonts w:ascii="Times New Roman" w:hAnsi="Times New Roman" w:cs="Times New Roman"/>
          <w:noProof/>
          <w:sz w:val="24"/>
          <w:szCs w:val="24"/>
        </w:rPr>
        <w:t>, 101907 (2014).</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2</w:t>
      </w:r>
      <w:r>
        <w:rPr>
          <w:rFonts w:ascii="Times New Roman" w:hAnsi="Times New Roman" w:cs="Times New Roman"/>
          <w:noProof/>
          <w:sz w:val="24"/>
          <w:szCs w:val="24"/>
          <w:vertAlign w:val="superscript"/>
        </w:rPr>
        <w:t>1</w:t>
      </w:r>
      <w:r w:rsidRPr="00B0139E">
        <w:rPr>
          <w:rFonts w:ascii="Times New Roman" w:hAnsi="Times New Roman" w:cs="Times New Roman"/>
          <w:noProof/>
          <w:sz w:val="24"/>
          <w:szCs w:val="24"/>
        </w:rPr>
        <w:t xml:space="preserve"> C. Ullberg, J. Nilsson, N. Weber, M. Urech, K. Lindman, L. Lindqvist, A. Engman, and A. Redz, in </w:t>
      </w:r>
      <w:r w:rsidRPr="00B0139E">
        <w:rPr>
          <w:rFonts w:ascii="Times New Roman" w:hAnsi="Times New Roman" w:cs="Times New Roman"/>
          <w:i/>
          <w:iCs/>
          <w:noProof/>
          <w:sz w:val="24"/>
          <w:szCs w:val="24"/>
        </w:rPr>
        <w:t>Eval. Perform. a Nov. CdTe Based Phot. Count. Detect. NDT Appl.</w:t>
      </w:r>
      <w:r w:rsidRPr="00B0139E">
        <w:rPr>
          <w:rFonts w:ascii="Times New Roman" w:hAnsi="Times New Roman" w:cs="Times New Roman"/>
          <w:noProof/>
          <w:sz w:val="24"/>
          <w:szCs w:val="24"/>
        </w:rPr>
        <w:t xml:space="preserve"> (2010).</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2</w:t>
      </w:r>
      <w:r>
        <w:rPr>
          <w:rFonts w:ascii="Times New Roman" w:hAnsi="Times New Roman" w:cs="Times New Roman"/>
          <w:noProof/>
          <w:sz w:val="24"/>
          <w:szCs w:val="24"/>
          <w:vertAlign w:val="superscript"/>
        </w:rPr>
        <w:t>2</w:t>
      </w:r>
      <w:r w:rsidRPr="00B0139E">
        <w:rPr>
          <w:rFonts w:ascii="Times New Roman" w:hAnsi="Times New Roman" w:cs="Times New Roman"/>
          <w:noProof/>
          <w:sz w:val="24"/>
          <w:szCs w:val="24"/>
        </w:rPr>
        <w:t xml:space="preserve"> R. Luhta, M. Chappo, </w:t>
      </w:r>
      <w:r w:rsidRPr="00C85808">
        <w:rPr>
          <w:rFonts w:ascii="Times New Roman" w:hAnsi="Times New Roman" w:cs="Times New Roman"/>
          <w:noProof/>
          <w:sz w:val="24"/>
          <w:szCs w:val="24"/>
        </w:rPr>
        <w:t>B. Harwood, R. Mattson, D. Salk, and C. Vrettos, "</w:t>
      </w:r>
      <w:r w:rsidRPr="00C85808">
        <w:rPr>
          <w:rFonts w:ascii="Times New Roman" w:hAnsi="Times New Roman" w:cs="Times New Roman"/>
          <w:sz w:val="24"/>
          <w:szCs w:val="24"/>
        </w:rPr>
        <w:t>A new 2D-tiled detector for mutlislice CT,"</w:t>
      </w:r>
      <w:r w:rsidRPr="00B0139E">
        <w:rPr>
          <w:rFonts w:ascii="Times New Roman" w:hAnsi="Times New Roman" w:cs="Times New Roman"/>
          <w:noProof/>
          <w:sz w:val="24"/>
          <w:szCs w:val="24"/>
        </w:rPr>
        <w:t xml:space="preserve"> Med. Imaging </w:t>
      </w:r>
      <w:r w:rsidRPr="00B0139E">
        <w:rPr>
          <w:rFonts w:ascii="Times New Roman" w:hAnsi="Times New Roman" w:cs="Times New Roman"/>
          <w:b/>
          <w:bCs/>
          <w:noProof/>
          <w:sz w:val="24"/>
          <w:szCs w:val="24"/>
        </w:rPr>
        <w:t>6142</w:t>
      </w:r>
      <w:r w:rsidRPr="00B0139E">
        <w:rPr>
          <w:rFonts w:ascii="Times New Roman" w:hAnsi="Times New Roman" w:cs="Times New Roman"/>
          <w:noProof/>
          <w:sz w:val="24"/>
          <w:szCs w:val="24"/>
        </w:rPr>
        <w:t>, 275</w:t>
      </w:r>
      <w:r>
        <w:rPr>
          <w:rFonts w:ascii="Times New Roman" w:hAnsi="Times New Roman" w:cs="Times New Roman"/>
          <w:noProof/>
          <w:sz w:val="24"/>
          <w:szCs w:val="24"/>
        </w:rPr>
        <w:t>-286</w:t>
      </w:r>
      <w:r w:rsidRPr="00B0139E">
        <w:rPr>
          <w:rFonts w:ascii="Times New Roman" w:hAnsi="Times New Roman" w:cs="Times New Roman"/>
          <w:noProof/>
          <w:sz w:val="24"/>
          <w:szCs w:val="24"/>
        </w:rPr>
        <w:t xml:space="preserve"> (2006).</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C85808">
        <w:rPr>
          <w:rFonts w:ascii="Times New Roman" w:hAnsi="Times New Roman" w:cs="Times New Roman"/>
          <w:noProof/>
          <w:sz w:val="24"/>
          <w:szCs w:val="24"/>
          <w:vertAlign w:val="superscript"/>
        </w:rPr>
        <w:t>2</w:t>
      </w:r>
      <w:r>
        <w:rPr>
          <w:rFonts w:ascii="Times New Roman" w:hAnsi="Times New Roman" w:cs="Times New Roman"/>
          <w:noProof/>
          <w:sz w:val="24"/>
          <w:szCs w:val="24"/>
          <w:vertAlign w:val="superscript"/>
        </w:rPr>
        <w:t>3</w:t>
      </w:r>
      <w:r w:rsidRPr="00C85808">
        <w:rPr>
          <w:rFonts w:ascii="Times New Roman" w:hAnsi="Times New Roman" w:cs="Times New Roman"/>
          <w:noProof/>
          <w:sz w:val="24"/>
          <w:szCs w:val="24"/>
        </w:rPr>
        <w:t xml:space="preserve"> S.S. Hsieh and N.J. Pelc, "</w:t>
      </w:r>
      <w:r w:rsidRPr="00C85808">
        <w:rPr>
          <w:rFonts w:ascii="Times New Roman" w:hAnsi="Times New Roman" w:cs="Times New Roman"/>
          <w:sz w:val="24"/>
          <w:szCs w:val="24"/>
        </w:rPr>
        <w:t>The piecewise-linear dynamic attenuator reduces the impact of count rate loss with photon-counting detectors,"</w:t>
      </w:r>
      <w:r w:rsidRPr="00B0139E">
        <w:rPr>
          <w:rFonts w:ascii="Times New Roman" w:hAnsi="Times New Roman" w:cs="Times New Roman"/>
          <w:noProof/>
          <w:sz w:val="24"/>
          <w:szCs w:val="24"/>
        </w:rPr>
        <w:t xml:space="preserve"> Phys. Med. Biol. </w:t>
      </w:r>
      <w:r w:rsidRPr="00B0139E">
        <w:rPr>
          <w:rFonts w:ascii="Times New Roman" w:hAnsi="Times New Roman" w:cs="Times New Roman"/>
          <w:b/>
          <w:bCs/>
          <w:noProof/>
          <w:sz w:val="24"/>
          <w:szCs w:val="24"/>
        </w:rPr>
        <w:t>59</w:t>
      </w:r>
      <w:r>
        <w:rPr>
          <w:rFonts w:ascii="Times New Roman" w:hAnsi="Times New Roman" w:cs="Times New Roman"/>
          <w:bCs/>
          <w:noProof/>
          <w:sz w:val="24"/>
          <w:szCs w:val="24"/>
        </w:rPr>
        <w:t>(11)</w:t>
      </w:r>
      <w:r w:rsidRPr="00B0139E">
        <w:rPr>
          <w:rFonts w:ascii="Times New Roman" w:hAnsi="Times New Roman" w:cs="Times New Roman"/>
          <w:noProof/>
          <w:sz w:val="24"/>
          <w:szCs w:val="24"/>
        </w:rPr>
        <w:t>, 2829</w:t>
      </w:r>
      <w:r>
        <w:rPr>
          <w:rFonts w:ascii="Times New Roman" w:hAnsi="Times New Roman" w:cs="Times New Roman"/>
          <w:noProof/>
          <w:sz w:val="24"/>
          <w:szCs w:val="24"/>
        </w:rPr>
        <w:t>-2847</w:t>
      </w:r>
      <w:r w:rsidRPr="00B0139E">
        <w:rPr>
          <w:rFonts w:ascii="Times New Roman" w:hAnsi="Times New Roman" w:cs="Times New Roman"/>
          <w:noProof/>
          <w:sz w:val="24"/>
          <w:szCs w:val="24"/>
        </w:rPr>
        <w:t xml:space="preserve"> (2014).</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lastRenderedPageBreak/>
        <w:t>2</w:t>
      </w:r>
      <w:r>
        <w:rPr>
          <w:rFonts w:ascii="Times New Roman" w:hAnsi="Times New Roman" w:cs="Times New Roman"/>
          <w:noProof/>
          <w:sz w:val="24"/>
          <w:szCs w:val="24"/>
          <w:vertAlign w:val="superscript"/>
        </w:rPr>
        <w:t>4</w:t>
      </w:r>
      <w:r w:rsidRPr="00B0139E">
        <w:rPr>
          <w:rFonts w:ascii="Times New Roman" w:hAnsi="Times New Roman" w:cs="Times New Roman"/>
          <w:noProof/>
          <w:sz w:val="24"/>
          <w:szCs w:val="24"/>
        </w:rPr>
        <w:t xml:space="preserve"> H. Youn, J.C. Han, S. Kam, S. Yun, and H.K. Kim</w:t>
      </w:r>
      <w:r w:rsidRPr="00C85808">
        <w:rPr>
          <w:rFonts w:ascii="Times New Roman" w:hAnsi="Times New Roman" w:cs="Times New Roman"/>
          <w:noProof/>
          <w:sz w:val="24"/>
          <w:szCs w:val="24"/>
        </w:rPr>
        <w:t>, "</w:t>
      </w:r>
      <w:r w:rsidRPr="00C85808">
        <w:rPr>
          <w:rFonts w:ascii="Times New Roman" w:hAnsi="Times New Roman" w:cs="Times New Roman"/>
          <w:sz w:val="24"/>
          <w:szCs w:val="24"/>
        </w:rPr>
        <w:t>Energy calibration of energy-resolved photon-counting pixel detectors using laboratory polychromatic x-ray beams,"</w:t>
      </w:r>
      <w:r w:rsidRPr="00B0139E">
        <w:rPr>
          <w:rFonts w:ascii="Times New Roman" w:hAnsi="Times New Roman" w:cs="Times New Roman"/>
          <w:noProof/>
          <w:sz w:val="24"/>
          <w:szCs w:val="24"/>
        </w:rPr>
        <w:t xml:space="preserve"> Nucl. Instruments Methods Phys. Res. Sect. A Accel. Spectrometers, Detect. Assoc. Equip. </w:t>
      </w:r>
      <w:r w:rsidRPr="00B0139E">
        <w:rPr>
          <w:rFonts w:ascii="Times New Roman" w:hAnsi="Times New Roman" w:cs="Times New Roman"/>
          <w:b/>
          <w:bCs/>
          <w:noProof/>
          <w:sz w:val="24"/>
          <w:szCs w:val="24"/>
        </w:rPr>
        <w:t>760</w:t>
      </w:r>
      <w:r w:rsidRPr="00B0139E">
        <w:rPr>
          <w:rFonts w:ascii="Times New Roman" w:hAnsi="Times New Roman" w:cs="Times New Roman"/>
          <w:noProof/>
          <w:sz w:val="24"/>
          <w:szCs w:val="24"/>
        </w:rPr>
        <w:t>, 79</w:t>
      </w:r>
      <w:r>
        <w:rPr>
          <w:rFonts w:ascii="Times New Roman" w:hAnsi="Times New Roman" w:cs="Times New Roman"/>
          <w:noProof/>
          <w:sz w:val="24"/>
          <w:szCs w:val="24"/>
        </w:rPr>
        <w:t>-85</w:t>
      </w:r>
      <w:r w:rsidRPr="00B0139E">
        <w:rPr>
          <w:rFonts w:ascii="Times New Roman" w:hAnsi="Times New Roman" w:cs="Times New Roman"/>
          <w:noProof/>
          <w:sz w:val="24"/>
          <w:szCs w:val="24"/>
        </w:rPr>
        <w:t xml:space="preserve"> (2014).</w:t>
      </w:r>
    </w:p>
    <w:p w:rsidR="001C1792" w:rsidRPr="00DD4E5A"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2</w:t>
      </w:r>
      <w:r>
        <w:rPr>
          <w:rFonts w:ascii="Times New Roman" w:hAnsi="Times New Roman" w:cs="Times New Roman"/>
          <w:noProof/>
          <w:sz w:val="24"/>
          <w:szCs w:val="24"/>
          <w:vertAlign w:val="superscript"/>
        </w:rPr>
        <w:t>5</w:t>
      </w:r>
      <w:r w:rsidRPr="00B0139E">
        <w:rPr>
          <w:rFonts w:ascii="Times New Roman" w:hAnsi="Times New Roman" w:cs="Times New Roman"/>
          <w:noProof/>
          <w:sz w:val="24"/>
          <w:szCs w:val="24"/>
        </w:rPr>
        <w:t xml:space="preserve"> M.R. Hoer</w:t>
      </w:r>
      <w:r w:rsidRPr="00DD4E5A">
        <w:rPr>
          <w:rFonts w:ascii="Times New Roman" w:hAnsi="Times New Roman" w:cs="Times New Roman"/>
          <w:noProof/>
          <w:sz w:val="24"/>
          <w:szCs w:val="24"/>
        </w:rPr>
        <w:t>ner, E.J. Stepusin, D.E. Hyer, and D.E. Hintenlang, "</w:t>
      </w:r>
      <w:r w:rsidRPr="00DD4E5A">
        <w:rPr>
          <w:rFonts w:ascii="Times New Roman" w:hAnsi="Times New Roman" w:cs="Times New Roman"/>
          <w:sz w:val="24"/>
          <w:szCs w:val="24"/>
        </w:rPr>
        <w:t>Characterizing energy dependence and count rate performance of a dual scintillator fiber-optic detector for computed tomography,"</w:t>
      </w:r>
      <w:r w:rsidRPr="00B0139E">
        <w:rPr>
          <w:rFonts w:ascii="Times New Roman" w:hAnsi="Times New Roman" w:cs="Times New Roman"/>
          <w:noProof/>
          <w:sz w:val="24"/>
          <w:szCs w:val="24"/>
        </w:rPr>
        <w:t xml:space="preserve"> Med. Phys. </w:t>
      </w:r>
      <w:r w:rsidRPr="00B0139E">
        <w:rPr>
          <w:rFonts w:ascii="Times New Roman" w:hAnsi="Times New Roman" w:cs="Times New Roman"/>
          <w:b/>
          <w:bCs/>
          <w:noProof/>
          <w:sz w:val="24"/>
          <w:szCs w:val="24"/>
        </w:rPr>
        <w:t>42</w:t>
      </w:r>
      <w:r>
        <w:rPr>
          <w:rFonts w:ascii="Times New Roman" w:hAnsi="Times New Roman" w:cs="Times New Roman"/>
          <w:bCs/>
          <w:noProof/>
          <w:sz w:val="24"/>
          <w:szCs w:val="24"/>
        </w:rPr>
        <w:t>(3)</w:t>
      </w:r>
      <w:r w:rsidRPr="00B0139E">
        <w:rPr>
          <w:rFonts w:ascii="Times New Roman" w:hAnsi="Times New Roman" w:cs="Times New Roman"/>
          <w:noProof/>
          <w:sz w:val="24"/>
          <w:szCs w:val="24"/>
        </w:rPr>
        <w:t>, 1268</w:t>
      </w:r>
      <w:r>
        <w:rPr>
          <w:rFonts w:ascii="Times New Roman" w:hAnsi="Times New Roman" w:cs="Times New Roman"/>
          <w:noProof/>
          <w:sz w:val="24"/>
          <w:szCs w:val="24"/>
        </w:rPr>
        <w:t>-1279</w:t>
      </w:r>
      <w:r w:rsidRPr="00B0139E">
        <w:rPr>
          <w:rFonts w:ascii="Times New Roman" w:hAnsi="Times New Roman" w:cs="Times New Roman"/>
          <w:noProof/>
          <w:sz w:val="24"/>
          <w:szCs w:val="24"/>
        </w:rPr>
        <w:t xml:space="preserve"> (2015)</w:t>
      </w:r>
      <w:r w:rsidRPr="00DD4E5A">
        <w:rPr>
          <w:rFonts w:ascii="Times New Roman" w:hAnsi="Times New Roman" w:cs="Times New Roman"/>
          <w:noProof/>
          <w:sz w:val="24"/>
          <w:szCs w:val="24"/>
        </w:rPr>
        <w:t>.</w:t>
      </w:r>
    </w:p>
    <w:p w:rsidR="001C1792" w:rsidRPr="00DD4E5A"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DD4E5A">
        <w:rPr>
          <w:rFonts w:ascii="Times New Roman" w:hAnsi="Times New Roman" w:cs="Times New Roman"/>
          <w:noProof/>
          <w:sz w:val="24"/>
          <w:szCs w:val="24"/>
          <w:vertAlign w:val="superscript"/>
        </w:rPr>
        <w:t>2</w:t>
      </w:r>
      <w:r>
        <w:rPr>
          <w:rFonts w:ascii="Times New Roman" w:hAnsi="Times New Roman" w:cs="Times New Roman"/>
          <w:noProof/>
          <w:sz w:val="24"/>
          <w:szCs w:val="24"/>
          <w:vertAlign w:val="superscript"/>
        </w:rPr>
        <w:t>6</w:t>
      </w:r>
      <w:r w:rsidRPr="00DD4E5A">
        <w:rPr>
          <w:rFonts w:ascii="Times New Roman" w:hAnsi="Times New Roman" w:cs="Times New Roman"/>
          <w:noProof/>
          <w:sz w:val="24"/>
          <w:szCs w:val="24"/>
        </w:rPr>
        <w:t xml:space="preserve"> C. Zhao, A.C. Konstantinidis, Y. Zheng, T. Anaxagoras, R.D. Speller, and J. Kanicki, "</w:t>
      </w:r>
      <w:r w:rsidRPr="00DD4E5A">
        <w:rPr>
          <w:rFonts w:ascii="Times New Roman" w:hAnsi="Times New Roman" w:cs="Times New Roman"/>
          <w:sz w:val="24"/>
          <w:szCs w:val="24"/>
        </w:rPr>
        <w:t>50 μm pixel pitch wafer-scale CMOS active pixel sensor x-ray detector for digital breast tomosynthesis,"</w:t>
      </w:r>
      <w:r w:rsidRPr="00B0139E">
        <w:rPr>
          <w:rFonts w:ascii="Times New Roman" w:hAnsi="Times New Roman" w:cs="Times New Roman"/>
          <w:noProof/>
          <w:sz w:val="24"/>
          <w:szCs w:val="24"/>
        </w:rPr>
        <w:t xml:space="preserve"> Phys. Med. Biol. </w:t>
      </w:r>
      <w:r w:rsidRPr="00B0139E">
        <w:rPr>
          <w:rFonts w:ascii="Times New Roman" w:hAnsi="Times New Roman" w:cs="Times New Roman"/>
          <w:b/>
          <w:bCs/>
          <w:noProof/>
          <w:sz w:val="24"/>
          <w:szCs w:val="24"/>
        </w:rPr>
        <w:t>60</w:t>
      </w:r>
      <w:r>
        <w:rPr>
          <w:rFonts w:ascii="Times New Roman" w:hAnsi="Times New Roman" w:cs="Times New Roman"/>
          <w:bCs/>
          <w:noProof/>
          <w:sz w:val="24"/>
          <w:szCs w:val="24"/>
        </w:rPr>
        <w:t>(23)</w:t>
      </w:r>
      <w:r w:rsidRPr="00B0139E">
        <w:rPr>
          <w:rFonts w:ascii="Times New Roman" w:hAnsi="Times New Roman" w:cs="Times New Roman"/>
          <w:noProof/>
          <w:sz w:val="24"/>
          <w:szCs w:val="24"/>
        </w:rPr>
        <w:t>, 8977</w:t>
      </w:r>
      <w:r>
        <w:rPr>
          <w:rFonts w:ascii="Times New Roman" w:hAnsi="Times New Roman" w:cs="Times New Roman"/>
          <w:noProof/>
          <w:sz w:val="24"/>
          <w:szCs w:val="24"/>
        </w:rPr>
        <w:t>-9001</w:t>
      </w:r>
      <w:r w:rsidRPr="00B0139E">
        <w:rPr>
          <w:rFonts w:ascii="Times New Roman" w:hAnsi="Times New Roman" w:cs="Times New Roman"/>
          <w:noProof/>
          <w:sz w:val="24"/>
          <w:szCs w:val="24"/>
        </w:rPr>
        <w:t xml:space="preserve"> (2015).</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DD4E5A">
        <w:rPr>
          <w:rFonts w:ascii="Times New Roman" w:hAnsi="Times New Roman" w:cs="Times New Roman"/>
          <w:noProof/>
          <w:sz w:val="24"/>
          <w:szCs w:val="24"/>
          <w:vertAlign w:val="superscript"/>
        </w:rPr>
        <w:t>2</w:t>
      </w:r>
      <w:r>
        <w:rPr>
          <w:rFonts w:ascii="Times New Roman" w:hAnsi="Times New Roman" w:cs="Times New Roman"/>
          <w:noProof/>
          <w:sz w:val="24"/>
          <w:szCs w:val="24"/>
          <w:vertAlign w:val="superscript"/>
        </w:rPr>
        <w:t>7</w:t>
      </w:r>
      <w:r w:rsidRPr="00DD4E5A">
        <w:rPr>
          <w:rFonts w:ascii="Times New Roman" w:hAnsi="Times New Roman" w:cs="Times New Roman"/>
          <w:noProof/>
          <w:sz w:val="24"/>
          <w:szCs w:val="24"/>
        </w:rPr>
        <w:t xml:space="preserve"> O. Joe, H.K. Kim, H. Youn, S. Kam, J.C. Han, S. Yun, S. Cho, and I.A. Cunningham, "</w:t>
      </w:r>
      <w:r w:rsidRPr="00DD4E5A">
        <w:rPr>
          <w:rFonts w:ascii="Times New Roman" w:hAnsi="Times New Roman" w:cs="Times New Roman"/>
          <w:sz w:val="24"/>
          <w:szCs w:val="24"/>
        </w:rPr>
        <w:t>Characterization of Screen-Printed Mercuric Iodide Photoconductors for Mammography,"</w:t>
      </w:r>
      <w:r w:rsidRPr="00B0139E">
        <w:rPr>
          <w:rFonts w:ascii="Times New Roman" w:hAnsi="Times New Roman" w:cs="Times New Roman"/>
          <w:noProof/>
          <w:sz w:val="24"/>
          <w:szCs w:val="24"/>
        </w:rPr>
        <w:t xml:space="preserve"> IEEE Trans. Nucl. Sci. </w:t>
      </w:r>
      <w:r w:rsidRPr="00B0139E">
        <w:rPr>
          <w:rFonts w:ascii="Times New Roman" w:hAnsi="Times New Roman" w:cs="Times New Roman"/>
          <w:b/>
          <w:bCs/>
          <w:noProof/>
          <w:sz w:val="24"/>
          <w:szCs w:val="24"/>
        </w:rPr>
        <w:t>62</w:t>
      </w:r>
      <w:r>
        <w:rPr>
          <w:rFonts w:ascii="Times New Roman" w:hAnsi="Times New Roman" w:cs="Times New Roman"/>
          <w:bCs/>
          <w:noProof/>
          <w:sz w:val="24"/>
          <w:szCs w:val="24"/>
        </w:rPr>
        <w:t>(6)</w:t>
      </w:r>
      <w:r w:rsidRPr="00B0139E">
        <w:rPr>
          <w:rFonts w:ascii="Times New Roman" w:hAnsi="Times New Roman" w:cs="Times New Roman"/>
          <w:noProof/>
          <w:sz w:val="24"/>
          <w:szCs w:val="24"/>
        </w:rPr>
        <w:t>, 3288</w:t>
      </w:r>
      <w:r>
        <w:rPr>
          <w:rFonts w:ascii="Times New Roman" w:hAnsi="Times New Roman" w:cs="Times New Roman"/>
          <w:noProof/>
          <w:sz w:val="24"/>
          <w:szCs w:val="24"/>
        </w:rPr>
        <w:t>-3296</w:t>
      </w:r>
      <w:r w:rsidRPr="00B0139E">
        <w:rPr>
          <w:rFonts w:ascii="Times New Roman" w:hAnsi="Times New Roman" w:cs="Times New Roman"/>
          <w:noProof/>
          <w:sz w:val="24"/>
          <w:szCs w:val="24"/>
        </w:rPr>
        <w:t xml:space="preserve"> (2015).</w:t>
      </w:r>
    </w:p>
    <w:p w:rsidR="001C1792" w:rsidRPr="00DD4E5A"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DD4E5A">
        <w:rPr>
          <w:rFonts w:ascii="Times New Roman" w:hAnsi="Times New Roman" w:cs="Times New Roman"/>
          <w:noProof/>
          <w:sz w:val="24"/>
          <w:szCs w:val="24"/>
          <w:vertAlign w:val="superscript"/>
        </w:rPr>
        <w:t>2</w:t>
      </w:r>
      <w:r>
        <w:rPr>
          <w:rFonts w:ascii="Times New Roman" w:hAnsi="Times New Roman" w:cs="Times New Roman"/>
          <w:noProof/>
          <w:sz w:val="24"/>
          <w:szCs w:val="24"/>
          <w:vertAlign w:val="superscript"/>
        </w:rPr>
        <w:t>8</w:t>
      </w:r>
      <w:r w:rsidRPr="00DD4E5A">
        <w:rPr>
          <w:rFonts w:ascii="Times New Roman" w:hAnsi="Times New Roman" w:cs="Times New Roman"/>
          <w:noProof/>
          <w:sz w:val="24"/>
          <w:szCs w:val="24"/>
        </w:rPr>
        <w:t xml:space="preserve"> A.C. Konstantinidis, M.B. Szafraniec, R.D. Speller, and A. Olivo, "</w:t>
      </w:r>
      <w:r w:rsidRPr="00DD4E5A">
        <w:rPr>
          <w:rFonts w:ascii="Times New Roman" w:hAnsi="Times New Roman" w:cs="Times New Roman"/>
          <w:sz w:val="24"/>
          <w:szCs w:val="24"/>
        </w:rPr>
        <w:t>The Dexela 2923 CMOS X-ray detector: A flat panel detector based on CMOS active pixel sensors for medical imaging applications,"</w:t>
      </w:r>
      <w:r w:rsidRPr="00B0139E">
        <w:rPr>
          <w:rFonts w:ascii="Times New Roman" w:hAnsi="Times New Roman" w:cs="Times New Roman"/>
          <w:noProof/>
          <w:sz w:val="24"/>
          <w:szCs w:val="24"/>
        </w:rPr>
        <w:t xml:space="preserve"> Nucl. Instruments Methods Phys. Res. Sect. A Accel. Spectrometers, Detect. Assoc. Equip. </w:t>
      </w:r>
      <w:r w:rsidRPr="00B0139E">
        <w:rPr>
          <w:rFonts w:ascii="Times New Roman" w:hAnsi="Times New Roman" w:cs="Times New Roman"/>
          <w:b/>
          <w:bCs/>
          <w:noProof/>
          <w:sz w:val="24"/>
          <w:szCs w:val="24"/>
        </w:rPr>
        <w:t>689</w:t>
      </w:r>
      <w:r w:rsidRPr="00B0139E">
        <w:rPr>
          <w:rFonts w:ascii="Times New Roman" w:hAnsi="Times New Roman" w:cs="Times New Roman"/>
          <w:noProof/>
          <w:sz w:val="24"/>
          <w:szCs w:val="24"/>
        </w:rPr>
        <w:t>, 12</w:t>
      </w:r>
      <w:r>
        <w:rPr>
          <w:rFonts w:ascii="Times New Roman" w:hAnsi="Times New Roman" w:cs="Times New Roman"/>
          <w:noProof/>
          <w:sz w:val="24"/>
          <w:szCs w:val="24"/>
        </w:rPr>
        <w:t>-21</w:t>
      </w:r>
      <w:r w:rsidRPr="00B0139E">
        <w:rPr>
          <w:rFonts w:ascii="Times New Roman" w:hAnsi="Times New Roman" w:cs="Times New Roman"/>
          <w:noProof/>
          <w:sz w:val="24"/>
          <w:szCs w:val="24"/>
        </w:rPr>
        <w:t xml:space="preserve"> (</w:t>
      </w:r>
      <w:r w:rsidRPr="00DD4E5A">
        <w:rPr>
          <w:rFonts w:ascii="Times New Roman" w:hAnsi="Times New Roman" w:cs="Times New Roman"/>
          <w:noProof/>
          <w:sz w:val="24"/>
          <w:szCs w:val="24"/>
        </w:rPr>
        <w:t>2012).</w:t>
      </w:r>
    </w:p>
    <w:p w:rsidR="001C1792" w:rsidRPr="00DD4E5A"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Pr>
          <w:rFonts w:ascii="Times New Roman" w:hAnsi="Times New Roman" w:cs="Times New Roman"/>
          <w:noProof/>
          <w:sz w:val="24"/>
          <w:szCs w:val="24"/>
          <w:vertAlign w:val="superscript"/>
        </w:rPr>
        <w:t>29</w:t>
      </w:r>
      <w:r w:rsidRPr="00DD4E5A">
        <w:rPr>
          <w:rFonts w:ascii="Times New Roman" w:hAnsi="Times New Roman" w:cs="Times New Roman"/>
          <w:noProof/>
          <w:sz w:val="24"/>
          <w:szCs w:val="24"/>
        </w:rPr>
        <w:t xml:space="preserve"> W. Yao and K.W. Leszczynski, "</w:t>
      </w:r>
      <w:r w:rsidRPr="00DD4E5A">
        <w:rPr>
          <w:rFonts w:ascii="Times New Roman" w:hAnsi="Times New Roman" w:cs="Times New Roman"/>
          <w:sz w:val="24"/>
          <w:szCs w:val="24"/>
        </w:rPr>
        <w:t>An analytical approach to estimating the first order x-ray scatter in heterogeneous medium,"</w:t>
      </w:r>
      <w:r w:rsidRPr="00DD4E5A">
        <w:rPr>
          <w:rFonts w:ascii="Times New Roman" w:hAnsi="Times New Roman" w:cs="Times New Roman"/>
          <w:noProof/>
          <w:sz w:val="24"/>
          <w:szCs w:val="24"/>
        </w:rPr>
        <w:t xml:space="preserve"> Med. Phys. </w:t>
      </w:r>
      <w:r w:rsidRPr="00DD4E5A">
        <w:rPr>
          <w:rFonts w:ascii="Times New Roman" w:hAnsi="Times New Roman" w:cs="Times New Roman"/>
          <w:b/>
          <w:bCs/>
          <w:noProof/>
          <w:sz w:val="24"/>
          <w:szCs w:val="24"/>
        </w:rPr>
        <w:t>36</w:t>
      </w:r>
      <w:r>
        <w:rPr>
          <w:rFonts w:ascii="Times New Roman" w:hAnsi="Times New Roman" w:cs="Times New Roman"/>
          <w:bCs/>
          <w:noProof/>
          <w:sz w:val="24"/>
          <w:szCs w:val="24"/>
        </w:rPr>
        <w:t>(7)</w:t>
      </w:r>
      <w:r w:rsidRPr="00DD4E5A">
        <w:rPr>
          <w:rFonts w:ascii="Times New Roman" w:hAnsi="Times New Roman" w:cs="Times New Roman"/>
          <w:noProof/>
          <w:sz w:val="24"/>
          <w:szCs w:val="24"/>
        </w:rPr>
        <w:t>, 3145 (2009).</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DD4E5A">
        <w:rPr>
          <w:rFonts w:ascii="Times New Roman" w:hAnsi="Times New Roman" w:cs="Times New Roman"/>
          <w:noProof/>
          <w:sz w:val="24"/>
          <w:szCs w:val="24"/>
          <w:vertAlign w:val="superscript"/>
        </w:rPr>
        <w:t>3</w:t>
      </w:r>
      <w:r>
        <w:rPr>
          <w:rFonts w:ascii="Times New Roman" w:hAnsi="Times New Roman" w:cs="Times New Roman"/>
          <w:noProof/>
          <w:sz w:val="24"/>
          <w:szCs w:val="24"/>
          <w:vertAlign w:val="superscript"/>
        </w:rPr>
        <w:t>0</w:t>
      </w:r>
      <w:r w:rsidRPr="00DD4E5A">
        <w:rPr>
          <w:rFonts w:ascii="Times New Roman" w:hAnsi="Times New Roman" w:cs="Times New Roman"/>
          <w:noProof/>
          <w:sz w:val="24"/>
          <w:szCs w:val="24"/>
        </w:rPr>
        <w:t xml:space="preserve"> H. Zhou, P.J. Keall, and E.E. Graves, "</w:t>
      </w:r>
      <w:r w:rsidRPr="00DD4E5A">
        <w:rPr>
          <w:rFonts w:ascii="Times New Roman" w:hAnsi="Times New Roman" w:cs="Times New Roman"/>
          <w:sz w:val="24"/>
          <w:szCs w:val="24"/>
        </w:rPr>
        <w:t>A bone composition model for Monte Carlo x-ray transport simulations,"</w:t>
      </w:r>
      <w:r w:rsidRPr="00B0139E">
        <w:rPr>
          <w:rFonts w:ascii="Times New Roman" w:hAnsi="Times New Roman" w:cs="Times New Roman"/>
          <w:noProof/>
          <w:sz w:val="24"/>
          <w:szCs w:val="24"/>
        </w:rPr>
        <w:t xml:space="preserve"> Med. Phys. </w:t>
      </w:r>
      <w:r w:rsidRPr="00B0139E">
        <w:rPr>
          <w:rFonts w:ascii="Times New Roman" w:hAnsi="Times New Roman" w:cs="Times New Roman"/>
          <w:b/>
          <w:bCs/>
          <w:noProof/>
          <w:sz w:val="24"/>
          <w:szCs w:val="24"/>
        </w:rPr>
        <w:t>36</w:t>
      </w:r>
      <w:r>
        <w:rPr>
          <w:rFonts w:ascii="Times New Roman" w:hAnsi="Times New Roman" w:cs="Times New Roman"/>
          <w:bCs/>
          <w:noProof/>
          <w:sz w:val="24"/>
          <w:szCs w:val="24"/>
        </w:rPr>
        <w:t>(3)</w:t>
      </w:r>
      <w:r w:rsidRPr="00B0139E">
        <w:rPr>
          <w:rFonts w:ascii="Times New Roman" w:hAnsi="Times New Roman" w:cs="Times New Roman"/>
          <w:noProof/>
          <w:sz w:val="24"/>
          <w:szCs w:val="24"/>
        </w:rPr>
        <w:t>, 1008 (2009).</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3</w:t>
      </w:r>
      <w:r>
        <w:rPr>
          <w:rFonts w:ascii="Times New Roman" w:hAnsi="Times New Roman" w:cs="Times New Roman"/>
          <w:noProof/>
          <w:sz w:val="24"/>
          <w:szCs w:val="24"/>
          <w:vertAlign w:val="superscript"/>
        </w:rPr>
        <w:t>1</w:t>
      </w:r>
      <w:r w:rsidRPr="00B0139E">
        <w:rPr>
          <w:rFonts w:ascii="Times New Roman" w:hAnsi="Times New Roman" w:cs="Times New Roman"/>
          <w:noProof/>
          <w:sz w:val="24"/>
          <w:szCs w:val="24"/>
        </w:rPr>
        <w:t xml:space="preserve"> W. Zhao, J. Zhu, and L. W</w:t>
      </w:r>
      <w:r w:rsidRPr="00DD4E5A">
        <w:rPr>
          <w:rFonts w:ascii="Times New Roman" w:hAnsi="Times New Roman" w:cs="Times New Roman"/>
          <w:noProof/>
          <w:sz w:val="24"/>
          <w:szCs w:val="24"/>
        </w:rPr>
        <w:t>ang, "</w:t>
      </w:r>
      <w:r w:rsidRPr="00DD4E5A">
        <w:rPr>
          <w:rFonts w:ascii="Times New Roman" w:hAnsi="Times New Roman" w:cs="Times New Roman"/>
          <w:sz w:val="24"/>
          <w:szCs w:val="24"/>
        </w:rPr>
        <w:t>Fast Scatter Artifacts Correction for Cone-Beam CT without System Modification and Repeat Scan,"</w:t>
      </w:r>
      <w:r w:rsidRPr="00B0139E">
        <w:rPr>
          <w:rFonts w:ascii="Times New Roman" w:hAnsi="Times New Roman" w:cs="Times New Roman"/>
          <w:noProof/>
          <w:sz w:val="24"/>
          <w:szCs w:val="24"/>
        </w:rPr>
        <w:t xml:space="preserve"> (2015).</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3</w:t>
      </w:r>
      <w:r>
        <w:rPr>
          <w:rFonts w:ascii="Times New Roman" w:hAnsi="Times New Roman" w:cs="Times New Roman"/>
          <w:noProof/>
          <w:sz w:val="24"/>
          <w:szCs w:val="24"/>
          <w:vertAlign w:val="superscript"/>
        </w:rPr>
        <w:t>2</w:t>
      </w:r>
      <w:r w:rsidRPr="00B0139E">
        <w:rPr>
          <w:rFonts w:ascii="Times New Roman" w:hAnsi="Times New Roman" w:cs="Times New Roman"/>
          <w:noProof/>
          <w:sz w:val="24"/>
          <w:szCs w:val="24"/>
        </w:rPr>
        <w:t xml:space="preserve"> W. Zhao, D. Vernekohl, J.</w:t>
      </w:r>
      <w:r w:rsidRPr="00DD4E5A">
        <w:rPr>
          <w:rFonts w:ascii="Times New Roman" w:hAnsi="Times New Roman" w:cs="Times New Roman"/>
          <w:noProof/>
          <w:sz w:val="24"/>
          <w:szCs w:val="24"/>
        </w:rPr>
        <w:t xml:space="preserve"> Zhu, L. Wang, and L. Xing, "</w:t>
      </w:r>
      <w:r w:rsidRPr="00DD4E5A">
        <w:rPr>
          <w:rFonts w:ascii="Times New Roman" w:hAnsi="Times New Roman" w:cs="Times New Roman"/>
          <w:sz w:val="24"/>
          <w:szCs w:val="24"/>
        </w:rPr>
        <w:t>A Model-Based Scatter Artifacts Correction for Cone Beam CT,"</w:t>
      </w:r>
      <w:r w:rsidRPr="00B0139E">
        <w:rPr>
          <w:rFonts w:ascii="Times New Roman" w:hAnsi="Times New Roman" w:cs="Times New Roman"/>
          <w:noProof/>
          <w:sz w:val="24"/>
          <w:szCs w:val="24"/>
        </w:rPr>
        <w:t xml:space="preserve"> 20 (2016).</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3</w:t>
      </w:r>
      <w:r>
        <w:rPr>
          <w:rFonts w:ascii="Times New Roman" w:hAnsi="Times New Roman" w:cs="Times New Roman"/>
          <w:noProof/>
          <w:sz w:val="24"/>
          <w:szCs w:val="24"/>
          <w:vertAlign w:val="superscript"/>
        </w:rPr>
        <w:t>3</w:t>
      </w:r>
      <w:r w:rsidRPr="00B0139E">
        <w:rPr>
          <w:rFonts w:ascii="Times New Roman" w:hAnsi="Times New Roman" w:cs="Times New Roman"/>
          <w:noProof/>
          <w:sz w:val="24"/>
          <w:szCs w:val="24"/>
        </w:rPr>
        <w:t xml:space="preserve"> A. Sisniega, M. Abella, E. Lage, M. Desco, and J.J. Vaquero, in </w:t>
      </w:r>
      <w:r w:rsidRPr="00B0139E">
        <w:rPr>
          <w:rFonts w:ascii="Times New Roman" w:hAnsi="Times New Roman" w:cs="Times New Roman"/>
          <w:i/>
          <w:iCs/>
          <w:noProof/>
          <w:sz w:val="24"/>
          <w:szCs w:val="24"/>
        </w:rPr>
        <w:t>Autom. Monte-Carlo Based Scatt. Correct. X-Ray Cone-Beam CT Using Gen. Purp. Graph. Process. Units A Feasibility Study</w:t>
      </w:r>
      <w:r w:rsidRPr="00B0139E">
        <w:rPr>
          <w:rFonts w:ascii="Times New Roman" w:hAnsi="Times New Roman" w:cs="Times New Roman"/>
          <w:noProof/>
          <w:sz w:val="24"/>
          <w:szCs w:val="24"/>
        </w:rPr>
        <w:t xml:space="preserve"> (IEEE, 2011), pp. 3705–3709.</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3</w:t>
      </w:r>
      <w:r>
        <w:rPr>
          <w:rFonts w:ascii="Times New Roman" w:hAnsi="Times New Roman" w:cs="Times New Roman"/>
          <w:noProof/>
          <w:sz w:val="24"/>
          <w:szCs w:val="24"/>
          <w:vertAlign w:val="superscript"/>
        </w:rPr>
        <w:t>4</w:t>
      </w:r>
      <w:r w:rsidRPr="00B0139E">
        <w:rPr>
          <w:rFonts w:ascii="Times New Roman" w:hAnsi="Times New Roman" w:cs="Times New Roman"/>
          <w:noProof/>
          <w:sz w:val="24"/>
          <w:szCs w:val="24"/>
        </w:rPr>
        <w:t xml:space="preserve"> W. Zbijewski, J. Stayman, A. Muhit, J. Yorkston, J.A. Carrino, and J.H. Siewerdsen, in </w:t>
      </w:r>
      <w:r w:rsidRPr="00B0139E">
        <w:rPr>
          <w:rFonts w:ascii="Times New Roman" w:hAnsi="Times New Roman" w:cs="Times New Roman"/>
          <w:i/>
          <w:iCs/>
          <w:noProof/>
          <w:sz w:val="24"/>
          <w:szCs w:val="24"/>
        </w:rPr>
        <w:t>CT Reconstr. Using Spectr. Morphol. Prior Knowl. Appl. to Imaging Prosthet. Knee</w:t>
      </w:r>
      <w:r w:rsidRPr="00B0139E">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 Second Internation Conference on Image Formation in X-Ray Computed Tomography, </w:t>
      </w:r>
      <w:r w:rsidRPr="00B0139E">
        <w:rPr>
          <w:rFonts w:ascii="Times New Roman" w:hAnsi="Times New Roman" w:cs="Times New Roman"/>
          <w:noProof/>
          <w:sz w:val="24"/>
          <w:szCs w:val="24"/>
        </w:rPr>
        <w:t>2012), pp. 434–438.</w:t>
      </w:r>
    </w:p>
    <w:p w:rsidR="001C1792" w:rsidRDefault="001C1792" w:rsidP="001C1792">
      <w:pPr>
        <w:spacing w:before="100" w:after="100" w:line="240" w:lineRule="auto"/>
      </w:pPr>
      <w:r w:rsidRPr="00B0139E">
        <w:rPr>
          <w:rFonts w:ascii="Times New Roman" w:hAnsi="Times New Roman" w:cs="Times New Roman"/>
          <w:noProof/>
          <w:sz w:val="24"/>
          <w:szCs w:val="24"/>
          <w:vertAlign w:val="superscript"/>
        </w:rPr>
        <w:t>3</w:t>
      </w:r>
      <w:r>
        <w:rPr>
          <w:rFonts w:ascii="Times New Roman" w:hAnsi="Times New Roman" w:cs="Times New Roman"/>
          <w:noProof/>
          <w:sz w:val="24"/>
          <w:szCs w:val="24"/>
          <w:vertAlign w:val="superscript"/>
        </w:rPr>
        <w:t>5</w:t>
      </w:r>
      <w:r w:rsidRPr="00DD4E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 Hermus, T.P. Szczykutowicz, C.M. Strother, and C. Mistretta, "Quantitative analysis of artifacts in 4D DSA: the relative contributions of beam hardening and scatter to vessel dropout behind highly attenuating structures," </w:t>
      </w:r>
      <w:r>
        <w:rPr>
          <w:rFonts w:ascii="Times New Roman" w:eastAsia="Times New Roman" w:hAnsi="Times New Roman" w:cs="Times New Roman"/>
          <w:b/>
          <w:sz w:val="24"/>
          <w:szCs w:val="24"/>
        </w:rPr>
        <w:t>9033</w:t>
      </w:r>
      <w:r>
        <w:rPr>
          <w:rFonts w:ascii="Times New Roman" w:eastAsia="Times New Roman" w:hAnsi="Times New Roman" w:cs="Times New Roman"/>
          <w:sz w:val="24"/>
          <w:szCs w:val="24"/>
        </w:rPr>
        <w:t>, 2G (2014).</w:t>
      </w:r>
    </w:p>
    <w:p w:rsidR="001C1792" w:rsidRDefault="001C1792" w:rsidP="001C1792">
      <w:pPr>
        <w:spacing w:before="100" w:after="100" w:line="240" w:lineRule="auto"/>
        <w:rPr>
          <w:rFonts w:ascii="Times New Roman" w:eastAsia="Times New Roman" w:hAnsi="Times New Roman" w:cs="Times New Roman"/>
          <w:sz w:val="24"/>
          <w:szCs w:val="24"/>
        </w:rPr>
      </w:pPr>
      <w:r w:rsidRPr="00B0139E">
        <w:rPr>
          <w:rFonts w:ascii="Times New Roman" w:hAnsi="Times New Roman" w:cs="Times New Roman"/>
          <w:noProof/>
          <w:sz w:val="24"/>
          <w:szCs w:val="24"/>
          <w:vertAlign w:val="superscript"/>
        </w:rPr>
        <w:lastRenderedPageBreak/>
        <w:t>3</w:t>
      </w:r>
      <w:r>
        <w:rPr>
          <w:rFonts w:ascii="Times New Roman" w:hAnsi="Times New Roman" w:cs="Times New Roman"/>
          <w:noProof/>
          <w:sz w:val="24"/>
          <w:szCs w:val="24"/>
          <w:vertAlign w:val="superscript"/>
        </w:rPr>
        <w:t>6</w:t>
      </w:r>
      <w:r w:rsidRPr="00B0139E">
        <w:rPr>
          <w:rFonts w:ascii="Times New Roman" w:hAnsi="Times New Roman" w:cs="Times New Roman"/>
          <w:noProof/>
          <w:sz w:val="24"/>
          <w:szCs w:val="24"/>
        </w:rPr>
        <w:t xml:space="preserve"> </w:t>
      </w:r>
      <w:r>
        <w:rPr>
          <w:rFonts w:ascii="Times New Roman" w:eastAsia="Times New Roman" w:hAnsi="Times New Roman" w:cs="Times New Roman"/>
          <w:sz w:val="24"/>
          <w:szCs w:val="24"/>
        </w:rPr>
        <w:t>D.P. Clark and C.T. Badea, "Spectral diffusion: an algorithm for robust material decomposition of spectral C</w:t>
      </w:r>
      <w:r w:rsidRPr="00DD4E5A">
        <w:rPr>
          <w:rFonts w:ascii="Times New Roman" w:eastAsia="Times New Roman" w:hAnsi="Times New Roman" w:cs="Times New Roman"/>
          <w:sz w:val="24"/>
          <w:szCs w:val="24"/>
        </w:rPr>
        <w:t xml:space="preserve">T data," Phys. Med. Biol. </w:t>
      </w:r>
      <w:r w:rsidRPr="00DD4E5A">
        <w:rPr>
          <w:rFonts w:ascii="Times New Roman" w:eastAsia="Times New Roman" w:hAnsi="Times New Roman" w:cs="Times New Roman"/>
          <w:b/>
          <w:sz w:val="24"/>
          <w:szCs w:val="24"/>
        </w:rPr>
        <w:t>59</w:t>
      </w:r>
      <w:r>
        <w:rPr>
          <w:rFonts w:ascii="Times New Roman" w:eastAsia="Times New Roman" w:hAnsi="Times New Roman" w:cs="Times New Roman"/>
          <w:sz w:val="24"/>
          <w:szCs w:val="24"/>
        </w:rPr>
        <w:t>(21)</w:t>
      </w:r>
      <w:r w:rsidRPr="00DD4E5A">
        <w:rPr>
          <w:rFonts w:ascii="Times New Roman" w:eastAsia="Times New Roman" w:hAnsi="Times New Roman" w:cs="Times New Roman"/>
          <w:sz w:val="24"/>
          <w:szCs w:val="24"/>
        </w:rPr>
        <w:t>, 6445</w:t>
      </w:r>
      <w:r>
        <w:rPr>
          <w:rFonts w:ascii="Times New Roman" w:eastAsia="Times New Roman" w:hAnsi="Times New Roman" w:cs="Times New Roman"/>
          <w:sz w:val="24"/>
          <w:szCs w:val="24"/>
        </w:rPr>
        <w:t>-6466</w:t>
      </w:r>
      <w:r w:rsidRPr="00DD4E5A">
        <w:rPr>
          <w:rFonts w:ascii="Times New Roman" w:eastAsia="Times New Roman" w:hAnsi="Times New Roman" w:cs="Times New Roman"/>
          <w:sz w:val="24"/>
          <w:szCs w:val="24"/>
        </w:rPr>
        <w:t xml:space="preserve"> (2014).</w:t>
      </w:r>
    </w:p>
    <w:p w:rsidR="001C1792" w:rsidRPr="00DD4E5A"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Pr>
          <w:rFonts w:ascii="Times New Roman" w:hAnsi="Times New Roman" w:cs="Times New Roman"/>
          <w:noProof/>
          <w:sz w:val="24"/>
          <w:szCs w:val="24"/>
          <w:vertAlign w:val="superscript"/>
        </w:rPr>
        <w:t>37</w:t>
      </w:r>
      <w:r w:rsidRPr="00B0139E">
        <w:rPr>
          <w:rFonts w:ascii="Times New Roman" w:hAnsi="Times New Roman" w:cs="Times New Roman"/>
          <w:noProof/>
          <w:sz w:val="24"/>
          <w:szCs w:val="24"/>
        </w:rPr>
        <w:t xml:space="preserve"> K. Van Slambrouck, J. Nuyts, </w:t>
      </w:r>
      <w:r w:rsidRPr="00C85808">
        <w:rPr>
          <w:rFonts w:ascii="Times New Roman" w:hAnsi="Times New Roman" w:cs="Times New Roman"/>
          <w:noProof/>
          <w:sz w:val="24"/>
          <w:szCs w:val="24"/>
        </w:rPr>
        <w:t>"</w:t>
      </w:r>
      <w:r w:rsidRPr="00C85808">
        <w:rPr>
          <w:rFonts w:ascii="Times New Roman" w:hAnsi="Times New Roman" w:cs="Times New Roman"/>
          <w:sz w:val="24"/>
          <w:szCs w:val="24"/>
        </w:rPr>
        <w:t>Metal artifact reduction in computed tomography using local models in an image block-iterative scheme,"</w:t>
      </w:r>
      <w:r w:rsidRPr="00B0139E">
        <w:rPr>
          <w:rFonts w:ascii="Times New Roman" w:hAnsi="Times New Roman" w:cs="Times New Roman"/>
          <w:noProof/>
          <w:sz w:val="24"/>
          <w:szCs w:val="24"/>
        </w:rPr>
        <w:t xml:space="preserve"> Med Phys </w:t>
      </w:r>
      <w:r w:rsidRPr="00B0139E">
        <w:rPr>
          <w:rFonts w:ascii="Times New Roman" w:hAnsi="Times New Roman" w:cs="Times New Roman"/>
          <w:b/>
          <w:bCs/>
          <w:noProof/>
          <w:sz w:val="24"/>
          <w:szCs w:val="24"/>
        </w:rPr>
        <w:t>39</w:t>
      </w:r>
      <w:r>
        <w:rPr>
          <w:rFonts w:ascii="Times New Roman" w:hAnsi="Times New Roman" w:cs="Times New Roman"/>
          <w:bCs/>
          <w:noProof/>
          <w:sz w:val="24"/>
          <w:szCs w:val="24"/>
        </w:rPr>
        <w:t>(11)</w:t>
      </w:r>
      <w:r w:rsidRPr="00B0139E">
        <w:rPr>
          <w:rFonts w:ascii="Times New Roman" w:hAnsi="Times New Roman" w:cs="Times New Roman"/>
          <w:noProof/>
          <w:sz w:val="24"/>
          <w:szCs w:val="24"/>
        </w:rPr>
        <w:t>, 7080</w:t>
      </w:r>
      <w:r>
        <w:rPr>
          <w:rFonts w:ascii="Times New Roman" w:hAnsi="Times New Roman" w:cs="Times New Roman"/>
          <w:noProof/>
          <w:sz w:val="24"/>
          <w:szCs w:val="24"/>
        </w:rPr>
        <w:t>-7093</w:t>
      </w:r>
      <w:r w:rsidRPr="00B0139E">
        <w:rPr>
          <w:rFonts w:ascii="Times New Roman" w:hAnsi="Times New Roman" w:cs="Times New Roman"/>
          <w:noProof/>
          <w:sz w:val="24"/>
          <w:szCs w:val="24"/>
        </w:rPr>
        <w:t xml:space="preserve"> (2012)</w:t>
      </w:r>
      <w:r w:rsidRPr="00C85808">
        <w:rPr>
          <w:rFonts w:ascii="Times New Roman" w:hAnsi="Times New Roman" w:cs="Times New Roman"/>
          <w:noProof/>
          <w:sz w:val="24"/>
          <w:szCs w:val="24"/>
        </w:rPr>
        <w:t>.</w:t>
      </w:r>
    </w:p>
    <w:p w:rsidR="001C1792" w:rsidRPr="00DD4E5A"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DD4E5A">
        <w:rPr>
          <w:rFonts w:ascii="Times New Roman" w:hAnsi="Times New Roman" w:cs="Times New Roman"/>
          <w:noProof/>
          <w:sz w:val="24"/>
          <w:szCs w:val="24"/>
          <w:vertAlign w:val="superscript"/>
        </w:rPr>
        <w:t>38</w:t>
      </w:r>
      <w:r w:rsidRPr="00DD4E5A">
        <w:rPr>
          <w:rFonts w:ascii="Times New Roman" w:hAnsi="Times New Roman" w:cs="Times New Roman"/>
          <w:noProof/>
          <w:sz w:val="24"/>
          <w:szCs w:val="24"/>
        </w:rPr>
        <w:t xml:space="preserve"> R.R.. Letfullin, C.E.W</w:t>
      </w:r>
      <w:r>
        <w:rPr>
          <w:rFonts w:ascii="Times New Roman" w:hAnsi="Times New Roman" w:cs="Times New Roman"/>
          <w:noProof/>
          <w:sz w:val="24"/>
          <w:szCs w:val="24"/>
        </w:rPr>
        <w:t>. Rice, T.F.</w:t>
      </w:r>
      <w:r w:rsidRPr="00DD4E5A">
        <w:rPr>
          <w:rFonts w:ascii="Times New Roman" w:hAnsi="Times New Roman" w:cs="Times New Roman"/>
          <w:noProof/>
          <w:sz w:val="24"/>
          <w:szCs w:val="24"/>
        </w:rPr>
        <w:t xml:space="preserve"> George, and K. Murzagulova, "</w:t>
      </w:r>
      <w:r>
        <w:rPr>
          <w:rFonts w:ascii="Times New Roman" w:hAnsi="Times New Roman" w:cs="Times New Roman"/>
          <w:sz w:val="24"/>
          <w:szCs w:val="24"/>
        </w:rPr>
        <w:t>Nanoparticle enhanced x-ray therapy of cancer</w:t>
      </w:r>
      <w:r w:rsidRPr="00DD4E5A">
        <w:rPr>
          <w:rFonts w:ascii="Times New Roman" w:hAnsi="Times New Roman" w:cs="Times New Roman"/>
          <w:sz w:val="24"/>
          <w:szCs w:val="24"/>
        </w:rPr>
        <w:t>,"</w:t>
      </w:r>
      <w:r w:rsidRPr="00B0139E">
        <w:rPr>
          <w:rFonts w:ascii="Times New Roman" w:hAnsi="Times New Roman" w:cs="Times New Roman"/>
          <w:noProof/>
          <w:sz w:val="24"/>
          <w:szCs w:val="24"/>
        </w:rPr>
        <w:t xml:space="preserve"> Int. J. Theor. Phys</w:t>
      </w:r>
      <w:r w:rsidRPr="00DD4E5A">
        <w:rPr>
          <w:rFonts w:ascii="Times New Roman" w:hAnsi="Times New Roman" w:cs="Times New Roman"/>
          <w:noProof/>
          <w:sz w:val="24"/>
          <w:szCs w:val="24"/>
        </w:rPr>
        <w:t xml:space="preserve">ics, Gr. Theory, Nonlinear Opt. </w:t>
      </w:r>
      <w:r w:rsidRPr="00DD4E5A">
        <w:rPr>
          <w:rFonts w:ascii="Times New Roman" w:hAnsi="Times New Roman" w:cs="Times New Roman"/>
          <w:b/>
          <w:bCs/>
          <w:noProof/>
          <w:sz w:val="24"/>
          <w:szCs w:val="24"/>
        </w:rPr>
        <w:t>17</w:t>
      </w:r>
      <w:r>
        <w:rPr>
          <w:rFonts w:ascii="Times New Roman" w:hAnsi="Times New Roman" w:cs="Times New Roman"/>
          <w:bCs/>
          <w:noProof/>
          <w:sz w:val="24"/>
          <w:szCs w:val="24"/>
        </w:rPr>
        <w:t>(2)</w:t>
      </w:r>
      <w:r w:rsidRPr="00DD4E5A">
        <w:rPr>
          <w:rFonts w:ascii="Times New Roman" w:hAnsi="Times New Roman" w:cs="Times New Roman"/>
          <w:noProof/>
          <w:sz w:val="24"/>
          <w:szCs w:val="24"/>
        </w:rPr>
        <w:t>, 133</w:t>
      </w:r>
      <w:r>
        <w:rPr>
          <w:rFonts w:ascii="Times New Roman" w:hAnsi="Times New Roman" w:cs="Times New Roman"/>
          <w:noProof/>
          <w:sz w:val="24"/>
          <w:szCs w:val="24"/>
        </w:rPr>
        <w:t>-145</w:t>
      </w:r>
      <w:r w:rsidRPr="00DD4E5A">
        <w:rPr>
          <w:rFonts w:ascii="Times New Roman" w:hAnsi="Times New Roman" w:cs="Times New Roman"/>
          <w:noProof/>
          <w:sz w:val="24"/>
          <w:szCs w:val="24"/>
        </w:rPr>
        <w:t xml:space="preserve"> (2013).</w:t>
      </w:r>
    </w:p>
    <w:p w:rsidR="001C1792" w:rsidRPr="00DD4E5A"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DD4E5A">
        <w:rPr>
          <w:rFonts w:ascii="Times New Roman" w:hAnsi="Times New Roman" w:cs="Times New Roman"/>
          <w:noProof/>
          <w:sz w:val="24"/>
          <w:szCs w:val="24"/>
          <w:vertAlign w:val="superscript"/>
        </w:rPr>
        <w:t>39</w:t>
      </w:r>
      <w:r w:rsidRPr="00DD4E5A">
        <w:rPr>
          <w:rFonts w:ascii="Times New Roman" w:hAnsi="Times New Roman" w:cs="Times New Roman"/>
          <w:noProof/>
          <w:sz w:val="24"/>
          <w:szCs w:val="24"/>
        </w:rPr>
        <w:t xml:space="preserve"> C. Kirkby and E. Ghasroddashti, "</w:t>
      </w:r>
      <w:r w:rsidRPr="00DD4E5A">
        <w:rPr>
          <w:rFonts w:ascii="Times New Roman" w:hAnsi="Times New Roman" w:cs="Times New Roman"/>
          <w:sz w:val="24"/>
          <w:szCs w:val="24"/>
        </w:rPr>
        <w:t xml:space="preserve"> Targeting mitochondria in cancer cells using gold nanoparticle-enhanced radiotherapy: a Monte Carlo study,"</w:t>
      </w:r>
      <w:r>
        <w:rPr>
          <w:rFonts w:ascii="Times New Roman" w:hAnsi="Times New Roman" w:cs="Times New Roman"/>
          <w:noProof/>
          <w:sz w:val="24"/>
          <w:szCs w:val="24"/>
        </w:rPr>
        <w:t xml:space="preserve"> </w:t>
      </w:r>
      <w:r w:rsidRPr="00B0139E">
        <w:rPr>
          <w:rFonts w:ascii="Times New Roman" w:hAnsi="Times New Roman" w:cs="Times New Roman"/>
          <w:noProof/>
          <w:sz w:val="24"/>
          <w:szCs w:val="24"/>
        </w:rPr>
        <w:t xml:space="preserve">Med. Phys. </w:t>
      </w:r>
      <w:r w:rsidRPr="00B0139E">
        <w:rPr>
          <w:rFonts w:ascii="Times New Roman" w:hAnsi="Times New Roman" w:cs="Times New Roman"/>
          <w:b/>
          <w:bCs/>
          <w:noProof/>
          <w:sz w:val="24"/>
          <w:szCs w:val="24"/>
        </w:rPr>
        <w:t>42</w:t>
      </w:r>
      <w:r>
        <w:rPr>
          <w:rFonts w:ascii="Times New Roman" w:hAnsi="Times New Roman" w:cs="Times New Roman"/>
          <w:bCs/>
          <w:noProof/>
          <w:sz w:val="24"/>
          <w:szCs w:val="24"/>
        </w:rPr>
        <w:t>(2)</w:t>
      </w:r>
      <w:r w:rsidRPr="00B0139E">
        <w:rPr>
          <w:rFonts w:ascii="Times New Roman" w:hAnsi="Times New Roman" w:cs="Times New Roman"/>
          <w:noProof/>
          <w:sz w:val="24"/>
          <w:szCs w:val="24"/>
        </w:rPr>
        <w:t>, 1119</w:t>
      </w:r>
      <w:r>
        <w:rPr>
          <w:rFonts w:ascii="Times New Roman" w:hAnsi="Times New Roman" w:cs="Times New Roman"/>
          <w:noProof/>
          <w:sz w:val="24"/>
          <w:szCs w:val="24"/>
        </w:rPr>
        <w:t>-1128</w:t>
      </w:r>
      <w:r w:rsidRPr="00B0139E">
        <w:rPr>
          <w:rFonts w:ascii="Times New Roman" w:hAnsi="Times New Roman" w:cs="Times New Roman"/>
          <w:noProof/>
          <w:sz w:val="24"/>
          <w:szCs w:val="24"/>
        </w:rPr>
        <w:t xml:space="preserve"> </w:t>
      </w:r>
      <w:r w:rsidRPr="00DD4E5A">
        <w:rPr>
          <w:rFonts w:ascii="Times New Roman" w:hAnsi="Times New Roman" w:cs="Times New Roman"/>
          <w:noProof/>
          <w:sz w:val="24"/>
          <w:szCs w:val="24"/>
        </w:rPr>
        <w:t>(2015).</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DD4E5A">
        <w:rPr>
          <w:rFonts w:ascii="Times New Roman" w:hAnsi="Times New Roman" w:cs="Times New Roman"/>
          <w:noProof/>
          <w:sz w:val="24"/>
          <w:szCs w:val="24"/>
          <w:vertAlign w:val="superscript"/>
        </w:rPr>
        <w:t>40</w:t>
      </w:r>
      <w:r w:rsidRPr="00DD4E5A">
        <w:rPr>
          <w:rFonts w:ascii="Times New Roman" w:hAnsi="Times New Roman" w:cs="Times New Roman"/>
          <w:noProof/>
          <w:sz w:val="24"/>
          <w:szCs w:val="24"/>
        </w:rPr>
        <w:t xml:space="preserve"> K. McMillan, M. McNitt-Gray, and D. Ruan, "</w:t>
      </w:r>
      <w:r w:rsidRPr="00DD4E5A">
        <w:rPr>
          <w:rFonts w:ascii="Times New Roman" w:hAnsi="Times New Roman" w:cs="Times New Roman"/>
          <w:sz w:val="24"/>
          <w:szCs w:val="24"/>
        </w:rPr>
        <w:t>Development and validation of a measurement-based source model for kilovoltage cone-beam CT Monte Carlo dosimetry simulations,"</w:t>
      </w:r>
      <w:r w:rsidRPr="00B0139E">
        <w:rPr>
          <w:rFonts w:ascii="Times New Roman" w:hAnsi="Times New Roman" w:cs="Times New Roman"/>
          <w:noProof/>
          <w:sz w:val="24"/>
          <w:szCs w:val="24"/>
        </w:rPr>
        <w:t xml:space="preserve"> Med. Phys. </w:t>
      </w:r>
      <w:r w:rsidRPr="00B0139E">
        <w:rPr>
          <w:rFonts w:ascii="Times New Roman" w:hAnsi="Times New Roman" w:cs="Times New Roman"/>
          <w:b/>
          <w:bCs/>
          <w:noProof/>
          <w:sz w:val="24"/>
          <w:szCs w:val="24"/>
        </w:rPr>
        <w:t>40</w:t>
      </w:r>
      <w:r>
        <w:rPr>
          <w:rFonts w:ascii="Times New Roman" w:hAnsi="Times New Roman" w:cs="Times New Roman"/>
          <w:bCs/>
          <w:noProof/>
          <w:sz w:val="24"/>
          <w:szCs w:val="24"/>
        </w:rPr>
        <w:t>(11)</w:t>
      </w:r>
      <w:r w:rsidRPr="00B0139E">
        <w:rPr>
          <w:rFonts w:ascii="Times New Roman" w:hAnsi="Times New Roman" w:cs="Times New Roman"/>
          <w:noProof/>
          <w:sz w:val="24"/>
          <w:szCs w:val="24"/>
        </w:rPr>
        <w:t>, 1907 (2013).</w:t>
      </w:r>
    </w:p>
    <w:p w:rsidR="001C1792" w:rsidRPr="00DD4E5A"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41</w:t>
      </w:r>
      <w:r w:rsidRPr="00B0139E">
        <w:rPr>
          <w:rFonts w:ascii="Times New Roman" w:hAnsi="Times New Roman" w:cs="Times New Roman"/>
          <w:noProof/>
          <w:sz w:val="24"/>
          <w:szCs w:val="24"/>
        </w:rPr>
        <w:t xml:space="preserve"> A.C. Turner, D. Zhang, H</w:t>
      </w:r>
      <w:r w:rsidRPr="00DD4E5A">
        <w:rPr>
          <w:rFonts w:ascii="Times New Roman" w:hAnsi="Times New Roman" w:cs="Times New Roman"/>
          <w:noProof/>
          <w:sz w:val="24"/>
          <w:szCs w:val="24"/>
        </w:rPr>
        <w:t>.J. Kim, J.J. DeMarco, C.H. Cagnon, E. Angel, D.D. Cody, D.M. Stevens, A.N. Primak, C.H. McCollough, and M.F. McNitt-Gray, "</w:t>
      </w:r>
      <w:r w:rsidRPr="00DD4E5A">
        <w:rPr>
          <w:rFonts w:ascii="Times New Roman" w:hAnsi="Times New Roman" w:cs="Times New Roman"/>
          <w:sz w:val="24"/>
          <w:szCs w:val="24"/>
        </w:rPr>
        <w:t>A method to generate equivalent energy spectra and filtration models based on measurement for multidetector CT Monte Carlo dosimetry simulations,"</w:t>
      </w:r>
      <w:r w:rsidRPr="00B0139E">
        <w:rPr>
          <w:rFonts w:ascii="Times New Roman" w:hAnsi="Times New Roman" w:cs="Times New Roman"/>
          <w:noProof/>
          <w:sz w:val="24"/>
          <w:szCs w:val="24"/>
        </w:rPr>
        <w:t xml:space="preserve"> Med. Phys. </w:t>
      </w:r>
      <w:r w:rsidRPr="00B0139E">
        <w:rPr>
          <w:rFonts w:ascii="Times New Roman" w:hAnsi="Times New Roman" w:cs="Times New Roman"/>
          <w:b/>
          <w:bCs/>
          <w:noProof/>
          <w:sz w:val="24"/>
          <w:szCs w:val="24"/>
        </w:rPr>
        <w:t>36</w:t>
      </w:r>
      <w:r>
        <w:rPr>
          <w:rFonts w:ascii="Times New Roman" w:hAnsi="Times New Roman" w:cs="Times New Roman"/>
          <w:bCs/>
          <w:noProof/>
          <w:sz w:val="24"/>
          <w:szCs w:val="24"/>
        </w:rPr>
        <w:t>(6)</w:t>
      </w:r>
      <w:r w:rsidRPr="00B0139E">
        <w:rPr>
          <w:rFonts w:ascii="Times New Roman" w:hAnsi="Times New Roman" w:cs="Times New Roman"/>
          <w:noProof/>
          <w:sz w:val="24"/>
          <w:szCs w:val="24"/>
        </w:rPr>
        <w:t>, 2154</w:t>
      </w:r>
      <w:r>
        <w:rPr>
          <w:rFonts w:ascii="Times New Roman" w:hAnsi="Times New Roman" w:cs="Times New Roman"/>
          <w:noProof/>
          <w:sz w:val="24"/>
          <w:szCs w:val="24"/>
        </w:rPr>
        <w:t>-2164</w:t>
      </w:r>
      <w:r w:rsidRPr="00B0139E">
        <w:rPr>
          <w:rFonts w:ascii="Times New Roman" w:hAnsi="Times New Roman" w:cs="Times New Roman"/>
          <w:noProof/>
          <w:sz w:val="24"/>
          <w:szCs w:val="24"/>
        </w:rPr>
        <w:t xml:space="preserve"> (2009).</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DD4E5A">
        <w:rPr>
          <w:rFonts w:ascii="Times New Roman" w:hAnsi="Times New Roman" w:cs="Times New Roman"/>
          <w:noProof/>
          <w:sz w:val="24"/>
          <w:szCs w:val="24"/>
          <w:vertAlign w:val="superscript"/>
        </w:rPr>
        <w:t>42</w:t>
      </w:r>
      <w:r w:rsidRPr="00DD4E5A">
        <w:rPr>
          <w:rFonts w:ascii="Times New Roman" w:hAnsi="Times New Roman" w:cs="Times New Roman"/>
          <w:noProof/>
          <w:sz w:val="24"/>
          <w:szCs w:val="24"/>
        </w:rPr>
        <w:t xml:space="preserve"> T.P. Szczykutowicz and C.A. Mistretta, "</w:t>
      </w:r>
      <w:r w:rsidRPr="00DD4E5A">
        <w:rPr>
          <w:rFonts w:ascii="Times New Roman" w:hAnsi="Times New Roman" w:cs="Times New Roman"/>
          <w:sz w:val="24"/>
          <w:szCs w:val="24"/>
        </w:rPr>
        <w:t xml:space="preserve"> Design of a digital beam attenuation system for computed tomography: part I. System design and simulation framework,"</w:t>
      </w:r>
      <w:r w:rsidRPr="00B0139E">
        <w:rPr>
          <w:rFonts w:ascii="Times New Roman" w:hAnsi="Times New Roman" w:cs="Times New Roman"/>
          <w:noProof/>
          <w:sz w:val="24"/>
          <w:szCs w:val="24"/>
        </w:rPr>
        <w:t xml:space="preserve"> Med. Phys. </w:t>
      </w:r>
      <w:r w:rsidRPr="00B0139E">
        <w:rPr>
          <w:rFonts w:ascii="Times New Roman" w:hAnsi="Times New Roman" w:cs="Times New Roman"/>
          <w:b/>
          <w:bCs/>
          <w:noProof/>
          <w:sz w:val="24"/>
          <w:szCs w:val="24"/>
        </w:rPr>
        <w:t>40</w:t>
      </w:r>
      <w:r>
        <w:rPr>
          <w:rFonts w:ascii="Times New Roman" w:hAnsi="Times New Roman" w:cs="Times New Roman"/>
          <w:bCs/>
          <w:noProof/>
          <w:sz w:val="24"/>
          <w:szCs w:val="24"/>
        </w:rPr>
        <w:t>(2)</w:t>
      </w:r>
      <w:r w:rsidRPr="00B0139E">
        <w:rPr>
          <w:rFonts w:ascii="Times New Roman" w:hAnsi="Times New Roman" w:cs="Times New Roman"/>
          <w:noProof/>
          <w:sz w:val="24"/>
          <w:szCs w:val="24"/>
        </w:rPr>
        <w:t>, 1905 (2013).</w:t>
      </w:r>
    </w:p>
    <w:p w:rsidR="001C1792" w:rsidRPr="00DD4E5A"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43</w:t>
      </w:r>
      <w:r w:rsidRPr="00B0139E">
        <w:rPr>
          <w:rFonts w:ascii="Times New Roman" w:hAnsi="Times New Roman" w:cs="Times New Roman"/>
          <w:noProof/>
          <w:sz w:val="24"/>
          <w:szCs w:val="24"/>
        </w:rPr>
        <w:t xml:space="preserve"> J. Gu, B. Bednarz, P.F. Caracapp</w:t>
      </w:r>
      <w:r w:rsidRPr="00DD4E5A">
        <w:rPr>
          <w:rFonts w:ascii="Times New Roman" w:hAnsi="Times New Roman" w:cs="Times New Roman"/>
          <w:noProof/>
          <w:sz w:val="24"/>
          <w:szCs w:val="24"/>
        </w:rPr>
        <w:t>a, and X.G. Xu, "</w:t>
      </w:r>
      <w:r w:rsidRPr="00DD4E5A">
        <w:rPr>
          <w:rFonts w:ascii="Times New Roman" w:hAnsi="Times New Roman" w:cs="Times New Roman"/>
          <w:sz w:val="24"/>
          <w:szCs w:val="24"/>
        </w:rPr>
        <w:t xml:space="preserve"> The development, validation and application of a multi-detector CT (MDCT) scanner model for assessing organ doses to the pregnant patient and the fetus using Monte Carlo simulations,"</w:t>
      </w:r>
      <w:r w:rsidRPr="00B0139E">
        <w:rPr>
          <w:rFonts w:ascii="Times New Roman" w:hAnsi="Times New Roman" w:cs="Times New Roman"/>
          <w:noProof/>
          <w:sz w:val="24"/>
          <w:szCs w:val="24"/>
        </w:rPr>
        <w:t xml:space="preserve"> Phys. Med. Biol. </w:t>
      </w:r>
      <w:r w:rsidRPr="00B0139E">
        <w:rPr>
          <w:rFonts w:ascii="Times New Roman" w:hAnsi="Times New Roman" w:cs="Times New Roman"/>
          <w:b/>
          <w:bCs/>
          <w:noProof/>
          <w:sz w:val="24"/>
          <w:szCs w:val="24"/>
        </w:rPr>
        <w:t>54</w:t>
      </w:r>
      <w:r>
        <w:rPr>
          <w:rFonts w:ascii="Times New Roman" w:hAnsi="Times New Roman" w:cs="Times New Roman"/>
          <w:bCs/>
          <w:noProof/>
          <w:sz w:val="24"/>
          <w:szCs w:val="24"/>
        </w:rPr>
        <w:t>(9)</w:t>
      </w:r>
      <w:r w:rsidRPr="00B0139E">
        <w:rPr>
          <w:rFonts w:ascii="Times New Roman" w:hAnsi="Times New Roman" w:cs="Times New Roman"/>
          <w:noProof/>
          <w:sz w:val="24"/>
          <w:szCs w:val="24"/>
        </w:rPr>
        <w:t>, 2699</w:t>
      </w:r>
      <w:r>
        <w:rPr>
          <w:rFonts w:ascii="Times New Roman" w:hAnsi="Times New Roman" w:cs="Times New Roman"/>
          <w:noProof/>
          <w:sz w:val="24"/>
          <w:szCs w:val="24"/>
        </w:rPr>
        <w:t>-2717</w:t>
      </w:r>
      <w:r w:rsidRPr="00B0139E">
        <w:rPr>
          <w:rFonts w:ascii="Times New Roman" w:hAnsi="Times New Roman" w:cs="Times New Roman"/>
          <w:noProof/>
          <w:sz w:val="24"/>
          <w:szCs w:val="24"/>
        </w:rPr>
        <w:t xml:space="preserve"> (2009).</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DD4E5A">
        <w:rPr>
          <w:rFonts w:ascii="Times New Roman" w:hAnsi="Times New Roman" w:cs="Times New Roman"/>
          <w:noProof/>
          <w:sz w:val="24"/>
          <w:szCs w:val="24"/>
          <w:vertAlign w:val="superscript"/>
        </w:rPr>
        <w:t>44</w:t>
      </w:r>
      <w:r w:rsidRPr="00DD4E5A">
        <w:rPr>
          <w:rFonts w:ascii="Times New Roman" w:hAnsi="Times New Roman" w:cs="Times New Roman"/>
          <w:noProof/>
          <w:sz w:val="24"/>
          <w:szCs w:val="24"/>
        </w:rPr>
        <w:t xml:space="preserve"> Y. Poirier, A. Kouznetsov, and M. Tambasco, "</w:t>
      </w:r>
      <w:r w:rsidRPr="00DD4E5A">
        <w:rPr>
          <w:rFonts w:ascii="Times New Roman" w:hAnsi="Times New Roman" w:cs="Times New Roman"/>
          <w:sz w:val="24"/>
          <w:szCs w:val="24"/>
        </w:rPr>
        <w:t>A simplified approach to characterizing a kilovoltage source spectrum for accurate dose computation,"</w:t>
      </w:r>
      <w:r w:rsidRPr="00B0139E">
        <w:rPr>
          <w:rFonts w:ascii="Times New Roman" w:hAnsi="Times New Roman" w:cs="Times New Roman"/>
          <w:noProof/>
          <w:sz w:val="24"/>
          <w:szCs w:val="24"/>
        </w:rPr>
        <w:t xml:space="preserve"> Med. Phys. </w:t>
      </w:r>
      <w:r w:rsidRPr="00B0139E">
        <w:rPr>
          <w:rFonts w:ascii="Times New Roman" w:hAnsi="Times New Roman" w:cs="Times New Roman"/>
          <w:b/>
          <w:bCs/>
          <w:noProof/>
          <w:sz w:val="24"/>
          <w:szCs w:val="24"/>
        </w:rPr>
        <w:t>39</w:t>
      </w:r>
      <w:r>
        <w:rPr>
          <w:rFonts w:ascii="Times New Roman" w:hAnsi="Times New Roman" w:cs="Times New Roman"/>
          <w:bCs/>
          <w:noProof/>
          <w:sz w:val="24"/>
          <w:szCs w:val="24"/>
        </w:rPr>
        <w:t>(6)</w:t>
      </w:r>
      <w:r w:rsidRPr="00B0139E">
        <w:rPr>
          <w:rFonts w:ascii="Times New Roman" w:hAnsi="Times New Roman" w:cs="Times New Roman"/>
          <w:noProof/>
          <w:sz w:val="24"/>
          <w:szCs w:val="24"/>
        </w:rPr>
        <w:t>, 3041</w:t>
      </w:r>
      <w:r>
        <w:rPr>
          <w:rFonts w:ascii="Times New Roman" w:hAnsi="Times New Roman" w:cs="Times New Roman"/>
          <w:noProof/>
          <w:sz w:val="24"/>
          <w:szCs w:val="24"/>
        </w:rPr>
        <w:t>-3050</w:t>
      </w:r>
      <w:r w:rsidRPr="00B0139E">
        <w:rPr>
          <w:rFonts w:ascii="Times New Roman" w:hAnsi="Times New Roman" w:cs="Times New Roman"/>
          <w:noProof/>
          <w:sz w:val="24"/>
          <w:szCs w:val="24"/>
        </w:rPr>
        <w:t xml:space="preserve"> (2012).</w:t>
      </w:r>
    </w:p>
    <w:p w:rsidR="001C1792" w:rsidRPr="00497D10"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45</w:t>
      </w:r>
      <w:r w:rsidRPr="00B0139E">
        <w:rPr>
          <w:rFonts w:ascii="Times New Roman" w:hAnsi="Times New Roman" w:cs="Times New Roman"/>
          <w:noProof/>
          <w:sz w:val="24"/>
          <w:szCs w:val="24"/>
        </w:rPr>
        <w:t xml:space="preserve"> D.J. Long, C. Lee, C.</w:t>
      </w:r>
      <w:r w:rsidRPr="00DD4E5A">
        <w:rPr>
          <w:rFonts w:ascii="Times New Roman" w:hAnsi="Times New Roman" w:cs="Times New Roman"/>
          <w:noProof/>
          <w:sz w:val="24"/>
          <w:szCs w:val="24"/>
        </w:rPr>
        <w:t xml:space="preserve"> Tien, R. Fisher, M.R. Hoerner, D. Hintenlang, and W.E. Bolch, "</w:t>
      </w:r>
      <w:r w:rsidRPr="00DD4E5A">
        <w:rPr>
          <w:rFonts w:ascii="Times New Roman" w:hAnsi="Times New Roman" w:cs="Times New Roman"/>
          <w:sz w:val="24"/>
          <w:szCs w:val="24"/>
        </w:rPr>
        <w:t xml:space="preserve"> Monte Carlo simulations of adult and pediatric computed tomography exams: validation studies of organ doses with physical phantoms,"</w:t>
      </w:r>
      <w:r w:rsidRPr="00B0139E">
        <w:rPr>
          <w:rFonts w:ascii="Times New Roman" w:hAnsi="Times New Roman" w:cs="Times New Roman"/>
          <w:noProof/>
          <w:sz w:val="24"/>
          <w:szCs w:val="24"/>
        </w:rPr>
        <w:t xml:space="preserve"> Med. Phys. </w:t>
      </w:r>
      <w:r w:rsidRPr="00B0139E">
        <w:rPr>
          <w:rFonts w:ascii="Times New Roman" w:hAnsi="Times New Roman" w:cs="Times New Roman"/>
          <w:b/>
          <w:bCs/>
          <w:noProof/>
          <w:sz w:val="24"/>
          <w:szCs w:val="24"/>
        </w:rPr>
        <w:t>40</w:t>
      </w:r>
      <w:r>
        <w:rPr>
          <w:rFonts w:ascii="Times New Roman" w:hAnsi="Times New Roman" w:cs="Times New Roman"/>
          <w:bCs/>
          <w:noProof/>
          <w:sz w:val="24"/>
          <w:szCs w:val="24"/>
        </w:rPr>
        <w:t>(1)</w:t>
      </w:r>
      <w:r w:rsidRPr="00B0139E">
        <w:rPr>
          <w:rFonts w:ascii="Times New Roman" w:hAnsi="Times New Roman" w:cs="Times New Roman"/>
          <w:noProof/>
          <w:sz w:val="24"/>
          <w:szCs w:val="24"/>
        </w:rPr>
        <w:t>, 390</w:t>
      </w:r>
      <w:r w:rsidRPr="00497D10">
        <w:rPr>
          <w:rFonts w:ascii="Times New Roman" w:hAnsi="Times New Roman" w:cs="Times New Roman"/>
          <w:noProof/>
          <w:sz w:val="24"/>
          <w:szCs w:val="24"/>
        </w:rPr>
        <w:t>1 (2013).</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497D10">
        <w:rPr>
          <w:rFonts w:ascii="Times New Roman" w:hAnsi="Times New Roman" w:cs="Times New Roman"/>
          <w:noProof/>
          <w:sz w:val="24"/>
          <w:szCs w:val="24"/>
          <w:vertAlign w:val="superscript"/>
        </w:rPr>
        <w:t>46</w:t>
      </w:r>
      <w:r w:rsidRPr="00497D10">
        <w:rPr>
          <w:rFonts w:ascii="Times New Roman" w:hAnsi="Times New Roman" w:cs="Times New Roman"/>
          <w:noProof/>
          <w:sz w:val="24"/>
          <w:szCs w:val="24"/>
        </w:rPr>
        <w:t xml:space="preserve"> C. Kirkby, E. Ghasroddashti, Y. Poirier, M. Tambasco, and R.D. Stewart, "</w:t>
      </w:r>
      <w:r w:rsidRPr="00497D10">
        <w:rPr>
          <w:rFonts w:ascii="Times New Roman" w:hAnsi="Times New Roman" w:cs="Times New Roman"/>
          <w:sz w:val="24"/>
          <w:szCs w:val="24"/>
        </w:rPr>
        <w:t xml:space="preserve"> RBE of kV CBCT radiation determined by Monte Carlo DNA damage simulations,"</w:t>
      </w:r>
      <w:r>
        <w:rPr>
          <w:rFonts w:ascii="Times New Roman" w:hAnsi="Times New Roman" w:cs="Times New Roman"/>
          <w:noProof/>
          <w:sz w:val="24"/>
          <w:szCs w:val="24"/>
        </w:rPr>
        <w:t xml:space="preserve"> </w:t>
      </w:r>
      <w:r w:rsidRPr="00B0139E">
        <w:rPr>
          <w:rFonts w:ascii="Times New Roman" w:hAnsi="Times New Roman" w:cs="Times New Roman"/>
          <w:noProof/>
          <w:sz w:val="24"/>
          <w:szCs w:val="24"/>
        </w:rPr>
        <w:t xml:space="preserve">Phys. Med. Biol. </w:t>
      </w:r>
      <w:r w:rsidRPr="00B0139E">
        <w:rPr>
          <w:rFonts w:ascii="Times New Roman" w:hAnsi="Times New Roman" w:cs="Times New Roman"/>
          <w:b/>
          <w:bCs/>
          <w:noProof/>
          <w:sz w:val="24"/>
          <w:szCs w:val="24"/>
        </w:rPr>
        <w:t>58</w:t>
      </w:r>
      <w:r>
        <w:rPr>
          <w:rFonts w:ascii="Times New Roman" w:hAnsi="Times New Roman" w:cs="Times New Roman"/>
          <w:bCs/>
          <w:noProof/>
          <w:sz w:val="24"/>
          <w:szCs w:val="24"/>
        </w:rPr>
        <w:t>(16)</w:t>
      </w:r>
      <w:r w:rsidRPr="00B0139E">
        <w:rPr>
          <w:rFonts w:ascii="Times New Roman" w:hAnsi="Times New Roman" w:cs="Times New Roman"/>
          <w:noProof/>
          <w:sz w:val="24"/>
          <w:szCs w:val="24"/>
        </w:rPr>
        <w:t>, 5693</w:t>
      </w:r>
      <w:r>
        <w:rPr>
          <w:rFonts w:ascii="Times New Roman" w:hAnsi="Times New Roman" w:cs="Times New Roman"/>
          <w:noProof/>
          <w:sz w:val="24"/>
          <w:szCs w:val="24"/>
        </w:rPr>
        <w:t>-5704</w:t>
      </w:r>
      <w:r w:rsidRPr="00B0139E">
        <w:rPr>
          <w:rFonts w:ascii="Times New Roman" w:hAnsi="Times New Roman" w:cs="Times New Roman"/>
          <w:noProof/>
          <w:sz w:val="24"/>
          <w:szCs w:val="24"/>
        </w:rPr>
        <w:t xml:space="preserve"> (2013).</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497D10">
        <w:rPr>
          <w:rFonts w:ascii="Times New Roman" w:hAnsi="Times New Roman" w:cs="Times New Roman"/>
          <w:noProof/>
          <w:sz w:val="24"/>
          <w:szCs w:val="24"/>
          <w:vertAlign w:val="superscript"/>
        </w:rPr>
        <w:t>47</w:t>
      </w:r>
      <w:r w:rsidRPr="00497D10">
        <w:rPr>
          <w:rFonts w:ascii="Times New Roman" w:hAnsi="Times New Roman" w:cs="Times New Roman"/>
          <w:noProof/>
          <w:sz w:val="24"/>
          <w:szCs w:val="24"/>
        </w:rPr>
        <w:t xml:space="preserve"> P. Ferrari, G. Venturi, G. Gualdrini, P.L. Rossi, M. Mariselli, and R. Zannoli, "</w:t>
      </w:r>
      <w:r w:rsidRPr="00497D10">
        <w:rPr>
          <w:rFonts w:ascii="Times New Roman" w:hAnsi="Times New Roman" w:cs="Times New Roman"/>
          <w:sz w:val="24"/>
          <w:szCs w:val="24"/>
        </w:rPr>
        <w:t xml:space="preserve"> Evaluation of the dose to the patient and medical staff in interventional cardiology employing computational models,"</w:t>
      </w:r>
      <w:r w:rsidRPr="00B0139E">
        <w:rPr>
          <w:rFonts w:ascii="Times New Roman" w:hAnsi="Times New Roman" w:cs="Times New Roman"/>
          <w:noProof/>
          <w:sz w:val="24"/>
          <w:szCs w:val="24"/>
        </w:rPr>
        <w:t xml:space="preserve"> Radiat. Prot. Dosimetry </w:t>
      </w:r>
      <w:r w:rsidRPr="00B0139E">
        <w:rPr>
          <w:rFonts w:ascii="Times New Roman" w:hAnsi="Times New Roman" w:cs="Times New Roman"/>
          <w:b/>
          <w:bCs/>
          <w:noProof/>
          <w:sz w:val="24"/>
          <w:szCs w:val="24"/>
        </w:rPr>
        <w:t>141</w:t>
      </w:r>
      <w:r>
        <w:rPr>
          <w:rFonts w:ascii="Times New Roman" w:hAnsi="Times New Roman" w:cs="Times New Roman"/>
          <w:bCs/>
          <w:noProof/>
          <w:sz w:val="24"/>
          <w:szCs w:val="24"/>
        </w:rPr>
        <w:t>(1)</w:t>
      </w:r>
      <w:r w:rsidRPr="00B0139E">
        <w:rPr>
          <w:rFonts w:ascii="Times New Roman" w:hAnsi="Times New Roman" w:cs="Times New Roman"/>
          <w:noProof/>
          <w:sz w:val="24"/>
          <w:szCs w:val="24"/>
        </w:rPr>
        <w:t>, 82 (2010).</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lastRenderedPageBreak/>
        <w:t>48</w:t>
      </w:r>
      <w:r w:rsidRPr="00B0139E">
        <w:rPr>
          <w:rFonts w:ascii="Times New Roman" w:hAnsi="Times New Roman" w:cs="Times New Roman"/>
          <w:noProof/>
          <w:sz w:val="24"/>
          <w:szCs w:val="24"/>
        </w:rPr>
        <w:t xml:space="preserve"> C.P. Favazza, L. Yu, S. Leng, J.M. Kofler,</w:t>
      </w:r>
      <w:r w:rsidRPr="00497D10">
        <w:rPr>
          <w:rFonts w:ascii="Times New Roman" w:hAnsi="Times New Roman" w:cs="Times New Roman"/>
          <w:noProof/>
          <w:sz w:val="24"/>
          <w:szCs w:val="24"/>
        </w:rPr>
        <w:t xml:space="preserve"> and C.H. McCollough, "</w:t>
      </w:r>
      <w:r w:rsidRPr="00497D10">
        <w:rPr>
          <w:rFonts w:ascii="Times New Roman" w:hAnsi="Times New Roman" w:cs="Times New Roman"/>
          <w:sz w:val="24"/>
          <w:szCs w:val="24"/>
        </w:rPr>
        <w:t xml:space="preserve"> Automatic exposure control systems designed to maintain constant image noise: effects on computed tomography dose and noise relative to clinically accepted technique charts,"</w:t>
      </w:r>
      <w:r w:rsidRPr="00B0139E">
        <w:rPr>
          <w:rFonts w:ascii="Times New Roman" w:hAnsi="Times New Roman" w:cs="Times New Roman"/>
          <w:noProof/>
          <w:sz w:val="24"/>
          <w:szCs w:val="24"/>
        </w:rPr>
        <w:t xml:space="preserve"> J. Comput. Assist. Tomogr. </w:t>
      </w:r>
      <w:r w:rsidRPr="00B0139E">
        <w:rPr>
          <w:rFonts w:ascii="Times New Roman" w:hAnsi="Times New Roman" w:cs="Times New Roman"/>
          <w:b/>
          <w:bCs/>
          <w:noProof/>
          <w:sz w:val="24"/>
          <w:szCs w:val="24"/>
        </w:rPr>
        <w:t>39</w:t>
      </w:r>
      <w:r>
        <w:rPr>
          <w:rFonts w:ascii="Times New Roman" w:hAnsi="Times New Roman" w:cs="Times New Roman"/>
          <w:bCs/>
          <w:noProof/>
          <w:sz w:val="24"/>
          <w:szCs w:val="24"/>
        </w:rPr>
        <w:t>(3)</w:t>
      </w:r>
      <w:r w:rsidRPr="00B0139E">
        <w:rPr>
          <w:rFonts w:ascii="Times New Roman" w:hAnsi="Times New Roman" w:cs="Times New Roman"/>
          <w:noProof/>
          <w:sz w:val="24"/>
          <w:szCs w:val="24"/>
        </w:rPr>
        <w:t>, 437</w:t>
      </w:r>
      <w:r>
        <w:rPr>
          <w:rFonts w:ascii="Times New Roman" w:hAnsi="Times New Roman" w:cs="Times New Roman"/>
          <w:noProof/>
          <w:sz w:val="24"/>
          <w:szCs w:val="24"/>
        </w:rPr>
        <w:t>-442</w:t>
      </w:r>
      <w:r w:rsidRPr="00B0139E">
        <w:rPr>
          <w:rFonts w:ascii="Times New Roman" w:hAnsi="Times New Roman" w:cs="Times New Roman"/>
          <w:noProof/>
          <w:sz w:val="24"/>
          <w:szCs w:val="24"/>
        </w:rPr>
        <w:t>.</w:t>
      </w:r>
    </w:p>
    <w:p w:rsidR="001C1792" w:rsidRPr="00497D10"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49</w:t>
      </w:r>
      <w:r w:rsidRPr="00B0139E">
        <w:rPr>
          <w:rFonts w:ascii="Times New Roman" w:hAnsi="Times New Roman" w:cs="Times New Roman"/>
          <w:noProof/>
          <w:sz w:val="24"/>
          <w:szCs w:val="24"/>
        </w:rPr>
        <w:t xml:space="preserve"> T.D. Pe</w:t>
      </w:r>
      <w:r w:rsidRPr="00497D10">
        <w:rPr>
          <w:rFonts w:ascii="Times New Roman" w:hAnsi="Times New Roman" w:cs="Times New Roman"/>
          <w:noProof/>
          <w:sz w:val="24"/>
          <w:szCs w:val="24"/>
        </w:rPr>
        <w:t>rks, R. Dendere, B. Irving, T. Hartley, P. Scholtz, A. Lawson, C. Trauernicht, S. Steiner, and T.S. Douglas, "</w:t>
      </w:r>
      <w:r w:rsidRPr="00497D10">
        <w:rPr>
          <w:rFonts w:ascii="Times New Roman" w:hAnsi="Times New Roman" w:cs="Times New Roman"/>
          <w:sz w:val="24"/>
          <w:szCs w:val="24"/>
        </w:rPr>
        <w:t xml:space="preserve"> Filtration to reduce paediatric dose for a linear slot-scanning digital X-ray machine,"</w:t>
      </w:r>
      <w:r w:rsidRPr="00B0139E">
        <w:rPr>
          <w:rFonts w:ascii="Times New Roman" w:hAnsi="Times New Roman" w:cs="Times New Roman"/>
          <w:noProof/>
          <w:sz w:val="24"/>
          <w:szCs w:val="24"/>
        </w:rPr>
        <w:t xml:space="preserve"> Radiat. Prot. Do</w:t>
      </w:r>
      <w:r w:rsidRPr="00497D10">
        <w:rPr>
          <w:rFonts w:ascii="Times New Roman" w:hAnsi="Times New Roman" w:cs="Times New Roman"/>
          <w:noProof/>
          <w:sz w:val="24"/>
          <w:szCs w:val="24"/>
        </w:rPr>
        <w:t xml:space="preserve">simetry </w:t>
      </w:r>
      <w:r w:rsidRPr="00497D10">
        <w:rPr>
          <w:rFonts w:ascii="Times New Roman" w:hAnsi="Times New Roman" w:cs="Times New Roman"/>
          <w:b/>
          <w:bCs/>
          <w:noProof/>
          <w:sz w:val="24"/>
          <w:szCs w:val="24"/>
        </w:rPr>
        <w:t>167</w:t>
      </w:r>
      <w:r>
        <w:rPr>
          <w:rFonts w:ascii="Times New Roman" w:hAnsi="Times New Roman" w:cs="Times New Roman"/>
          <w:bCs/>
          <w:noProof/>
          <w:sz w:val="24"/>
          <w:szCs w:val="24"/>
        </w:rPr>
        <w:t>(4)</w:t>
      </w:r>
      <w:r w:rsidRPr="00497D10">
        <w:rPr>
          <w:rFonts w:ascii="Times New Roman" w:hAnsi="Times New Roman" w:cs="Times New Roman"/>
          <w:noProof/>
          <w:sz w:val="24"/>
          <w:szCs w:val="24"/>
        </w:rPr>
        <w:t>, 552</w:t>
      </w:r>
      <w:r>
        <w:rPr>
          <w:rFonts w:ascii="Times New Roman" w:hAnsi="Times New Roman" w:cs="Times New Roman"/>
          <w:noProof/>
          <w:sz w:val="24"/>
          <w:szCs w:val="24"/>
        </w:rPr>
        <w:t>-561</w:t>
      </w:r>
      <w:r w:rsidRPr="00497D10">
        <w:rPr>
          <w:rFonts w:ascii="Times New Roman" w:hAnsi="Times New Roman" w:cs="Times New Roman"/>
          <w:noProof/>
          <w:sz w:val="24"/>
          <w:szCs w:val="24"/>
        </w:rPr>
        <w:t xml:space="preserve"> (2015).</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497D10">
        <w:rPr>
          <w:rFonts w:ascii="Times New Roman" w:hAnsi="Times New Roman" w:cs="Times New Roman"/>
          <w:noProof/>
          <w:sz w:val="24"/>
          <w:szCs w:val="24"/>
          <w:vertAlign w:val="superscript"/>
        </w:rPr>
        <w:t>50</w:t>
      </w:r>
      <w:r w:rsidRPr="00497D10">
        <w:rPr>
          <w:rFonts w:ascii="Times New Roman" w:hAnsi="Times New Roman" w:cs="Times New Roman"/>
          <w:noProof/>
          <w:sz w:val="24"/>
          <w:szCs w:val="24"/>
        </w:rPr>
        <w:t xml:space="preserve"> A.S. Pasciak, A.K. Jones, and L.K. Wagner, "</w:t>
      </w:r>
      <w:r w:rsidRPr="00497D10">
        <w:rPr>
          <w:rFonts w:ascii="Times New Roman" w:hAnsi="Times New Roman" w:cs="Times New Roman"/>
          <w:sz w:val="24"/>
          <w:szCs w:val="24"/>
        </w:rPr>
        <w:t xml:space="preserve"> Application of the diagnostic radiological index of protection to protective garments,"</w:t>
      </w:r>
      <w:r w:rsidRPr="00B0139E">
        <w:rPr>
          <w:rFonts w:ascii="Times New Roman" w:hAnsi="Times New Roman" w:cs="Times New Roman"/>
          <w:noProof/>
          <w:sz w:val="24"/>
          <w:szCs w:val="24"/>
        </w:rPr>
        <w:t xml:space="preserve"> Med. Phys. </w:t>
      </w:r>
      <w:r w:rsidRPr="00B0139E">
        <w:rPr>
          <w:rFonts w:ascii="Times New Roman" w:hAnsi="Times New Roman" w:cs="Times New Roman"/>
          <w:b/>
          <w:bCs/>
          <w:noProof/>
          <w:sz w:val="24"/>
          <w:szCs w:val="24"/>
        </w:rPr>
        <w:t>42</w:t>
      </w:r>
      <w:r>
        <w:rPr>
          <w:rFonts w:ascii="Times New Roman" w:hAnsi="Times New Roman" w:cs="Times New Roman"/>
          <w:bCs/>
          <w:noProof/>
          <w:sz w:val="24"/>
          <w:szCs w:val="24"/>
        </w:rPr>
        <w:t>(2)</w:t>
      </w:r>
      <w:r w:rsidRPr="00B0139E">
        <w:rPr>
          <w:rFonts w:ascii="Times New Roman" w:hAnsi="Times New Roman" w:cs="Times New Roman"/>
          <w:noProof/>
          <w:sz w:val="24"/>
          <w:szCs w:val="24"/>
        </w:rPr>
        <w:t>, 653</w:t>
      </w:r>
      <w:r>
        <w:rPr>
          <w:rFonts w:ascii="Times New Roman" w:hAnsi="Times New Roman" w:cs="Times New Roman"/>
          <w:noProof/>
          <w:sz w:val="24"/>
          <w:szCs w:val="24"/>
        </w:rPr>
        <w:t>-662</w:t>
      </w:r>
      <w:r w:rsidRPr="00B0139E">
        <w:rPr>
          <w:rFonts w:ascii="Times New Roman" w:hAnsi="Times New Roman" w:cs="Times New Roman"/>
          <w:noProof/>
          <w:sz w:val="24"/>
          <w:szCs w:val="24"/>
        </w:rPr>
        <w:t xml:space="preserve"> (2015).</w:t>
      </w:r>
    </w:p>
    <w:p w:rsidR="001C1792" w:rsidRPr="00F07710"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F07710">
        <w:rPr>
          <w:rFonts w:ascii="Times New Roman" w:hAnsi="Times New Roman" w:cs="Times New Roman"/>
          <w:noProof/>
          <w:sz w:val="24"/>
          <w:szCs w:val="24"/>
          <w:vertAlign w:val="superscript"/>
        </w:rPr>
        <w:t>51</w:t>
      </w:r>
      <w:r w:rsidRPr="00F07710">
        <w:rPr>
          <w:rFonts w:ascii="Times New Roman" w:hAnsi="Times New Roman" w:cs="Times New Roman"/>
          <w:noProof/>
          <w:sz w:val="24"/>
          <w:szCs w:val="24"/>
        </w:rPr>
        <w:t xml:space="preserve"> J.S. Muryn, A.G. Morgan, W.P. Segars, C.L. Liptak, F.F. Dong, A.N. Primak, and X. Li, in </w:t>
      </w:r>
      <w:r>
        <w:rPr>
          <w:rFonts w:ascii="Times New Roman" w:hAnsi="Times New Roman" w:cs="Times New Roman"/>
          <w:i/>
          <w:noProof/>
          <w:sz w:val="24"/>
          <w:szCs w:val="24"/>
        </w:rPr>
        <w:t xml:space="preserve">Analysis of uncertainties in Monte Carlo simulated organ dose for chest CT </w:t>
      </w:r>
      <w:r w:rsidRPr="00F07710">
        <w:rPr>
          <w:rFonts w:ascii="Times New Roman" w:hAnsi="Times New Roman" w:cs="Times New Roman"/>
          <w:noProof/>
          <w:sz w:val="24"/>
          <w:szCs w:val="24"/>
        </w:rPr>
        <w:t>(</w:t>
      </w:r>
      <w:r>
        <w:rPr>
          <w:rFonts w:ascii="Times New Roman" w:hAnsi="Times New Roman" w:cs="Times New Roman"/>
          <w:noProof/>
          <w:sz w:val="24"/>
          <w:szCs w:val="24"/>
        </w:rPr>
        <w:t xml:space="preserve">SPIE Medical Imaging, Orlando, </w:t>
      </w:r>
      <w:r w:rsidRPr="00F07710">
        <w:rPr>
          <w:rFonts w:ascii="Times New Roman" w:hAnsi="Times New Roman" w:cs="Times New Roman"/>
          <w:noProof/>
          <w:sz w:val="24"/>
          <w:szCs w:val="24"/>
        </w:rPr>
        <w:t>2015), p. 32.</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52</w:t>
      </w:r>
      <w:r w:rsidRPr="00B0139E">
        <w:rPr>
          <w:rFonts w:ascii="Times New Roman" w:hAnsi="Times New Roman" w:cs="Times New Roman"/>
          <w:noProof/>
          <w:sz w:val="24"/>
          <w:szCs w:val="24"/>
        </w:rPr>
        <w:t xml:space="preserve"> C. Kirkby, E.</w:t>
      </w:r>
      <w:r w:rsidRPr="00B32815">
        <w:rPr>
          <w:rFonts w:ascii="Times New Roman" w:hAnsi="Times New Roman" w:cs="Times New Roman"/>
          <w:noProof/>
          <w:sz w:val="24"/>
          <w:szCs w:val="24"/>
        </w:rPr>
        <w:t xml:space="preserve"> Ghasroddashti, A. Kovalchuk, B. Kolb, and O. Kovalchuk, "</w:t>
      </w:r>
      <w:r w:rsidRPr="00B32815">
        <w:rPr>
          <w:rFonts w:ascii="Times New Roman" w:hAnsi="Times New Roman" w:cs="Times New Roman"/>
          <w:sz w:val="24"/>
          <w:szCs w:val="24"/>
        </w:rPr>
        <w:t>Monte Carlo-based dose reconstruction in a rat model for scattered ionizing radiation investigations, "</w:t>
      </w:r>
      <w:r w:rsidRPr="00B32815">
        <w:rPr>
          <w:rFonts w:ascii="Times New Roman" w:hAnsi="Times New Roman" w:cs="Times New Roman"/>
          <w:noProof/>
          <w:sz w:val="24"/>
          <w:szCs w:val="24"/>
        </w:rPr>
        <w:t xml:space="preserve"> Int. J. Radiat. Biol. </w:t>
      </w:r>
      <w:r w:rsidRPr="00B32815">
        <w:rPr>
          <w:rFonts w:ascii="Times New Roman" w:hAnsi="Times New Roman" w:cs="Times New Roman"/>
          <w:b/>
          <w:bCs/>
          <w:noProof/>
          <w:sz w:val="24"/>
          <w:szCs w:val="24"/>
        </w:rPr>
        <w:t>89</w:t>
      </w:r>
      <w:r>
        <w:rPr>
          <w:rFonts w:ascii="Times New Roman" w:hAnsi="Times New Roman" w:cs="Times New Roman"/>
          <w:bCs/>
          <w:noProof/>
          <w:sz w:val="24"/>
          <w:szCs w:val="24"/>
        </w:rPr>
        <w:t>(9)</w:t>
      </w:r>
      <w:r w:rsidRPr="00B32815">
        <w:rPr>
          <w:rFonts w:ascii="Times New Roman" w:hAnsi="Times New Roman" w:cs="Times New Roman"/>
          <w:noProof/>
          <w:sz w:val="24"/>
          <w:szCs w:val="24"/>
        </w:rPr>
        <w:t>, 741</w:t>
      </w:r>
      <w:r>
        <w:rPr>
          <w:rFonts w:ascii="Times New Roman" w:hAnsi="Times New Roman" w:cs="Times New Roman"/>
          <w:noProof/>
          <w:sz w:val="24"/>
          <w:szCs w:val="24"/>
        </w:rPr>
        <w:t>-749</w:t>
      </w:r>
      <w:r w:rsidRPr="00B32815">
        <w:rPr>
          <w:rFonts w:ascii="Times New Roman" w:hAnsi="Times New Roman" w:cs="Times New Roman"/>
          <w:noProof/>
          <w:sz w:val="24"/>
          <w:szCs w:val="24"/>
        </w:rPr>
        <w:t xml:space="preserve"> (2013).</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53</w:t>
      </w:r>
      <w:r w:rsidRPr="00B0139E">
        <w:rPr>
          <w:rFonts w:ascii="Times New Roman" w:hAnsi="Times New Roman" w:cs="Times New Roman"/>
          <w:noProof/>
          <w:sz w:val="24"/>
          <w:szCs w:val="24"/>
        </w:rPr>
        <w:t xml:space="preserve"> W. Zbijewski, P. De Jean, P. Prakash, Y. Ding, J.W. Stayman, N. Packard, R. Senn, D. Yang,</w:t>
      </w:r>
      <w:r w:rsidRPr="00497D10">
        <w:rPr>
          <w:rFonts w:ascii="Times New Roman" w:hAnsi="Times New Roman" w:cs="Times New Roman"/>
          <w:noProof/>
          <w:sz w:val="24"/>
          <w:szCs w:val="24"/>
        </w:rPr>
        <w:t xml:space="preserve"> J. Yorkston, A. Machado, J.A. Carrino, and J.H. Siewerdsen, "</w:t>
      </w:r>
      <w:r w:rsidRPr="00497D10">
        <w:rPr>
          <w:rFonts w:ascii="Times New Roman" w:hAnsi="Times New Roman" w:cs="Times New Roman"/>
          <w:sz w:val="24"/>
          <w:szCs w:val="24"/>
        </w:rPr>
        <w:t xml:space="preserve"> A dedicated cone-beam CT system for musculoskeletal extremities imaging: Design, optimization, and initial performance characterization,"</w:t>
      </w:r>
      <w:r w:rsidRPr="00B0139E">
        <w:rPr>
          <w:rFonts w:ascii="Times New Roman" w:hAnsi="Times New Roman" w:cs="Times New Roman"/>
          <w:noProof/>
          <w:sz w:val="24"/>
          <w:szCs w:val="24"/>
        </w:rPr>
        <w:t xml:space="preserve"> Med. Phys. </w:t>
      </w:r>
      <w:r w:rsidRPr="00B0139E">
        <w:rPr>
          <w:rFonts w:ascii="Times New Roman" w:hAnsi="Times New Roman" w:cs="Times New Roman"/>
          <w:b/>
          <w:bCs/>
          <w:noProof/>
          <w:sz w:val="24"/>
          <w:szCs w:val="24"/>
        </w:rPr>
        <w:t>38</w:t>
      </w:r>
      <w:r>
        <w:rPr>
          <w:rFonts w:ascii="Times New Roman" w:hAnsi="Times New Roman" w:cs="Times New Roman"/>
          <w:bCs/>
          <w:noProof/>
          <w:sz w:val="24"/>
          <w:szCs w:val="24"/>
        </w:rPr>
        <w:t>(8)</w:t>
      </w:r>
      <w:r w:rsidRPr="00B0139E">
        <w:rPr>
          <w:rFonts w:ascii="Times New Roman" w:hAnsi="Times New Roman" w:cs="Times New Roman"/>
          <w:noProof/>
          <w:sz w:val="24"/>
          <w:szCs w:val="24"/>
        </w:rPr>
        <w:t>, 4700 (2011).</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54</w:t>
      </w:r>
      <w:r w:rsidRPr="00B0139E">
        <w:rPr>
          <w:rFonts w:ascii="Times New Roman" w:hAnsi="Times New Roman" w:cs="Times New Roman"/>
          <w:noProof/>
          <w:sz w:val="24"/>
          <w:szCs w:val="24"/>
        </w:rPr>
        <w:t xml:space="preserve"> J.M. Boone and J. a Sei</w:t>
      </w:r>
      <w:r w:rsidRPr="00497D10">
        <w:rPr>
          <w:rFonts w:ascii="Times New Roman" w:hAnsi="Times New Roman" w:cs="Times New Roman"/>
          <w:noProof/>
          <w:sz w:val="24"/>
          <w:szCs w:val="24"/>
        </w:rPr>
        <w:t>bert, "</w:t>
      </w:r>
      <w:r w:rsidRPr="00497D10">
        <w:rPr>
          <w:rFonts w:ascii="Times New Roman" w:hAnsi="Times New Roman" w:cs="Times New Roman"/>
          <w:sz w:val="24"/>
          <w:szCs w:val="24"/>
        </w:rPr>
        <w:t xml:space="preserve"> An accurate method for computer-generating tungsten anode x-ray spectra from 30 to 140 kV,"</w:t>
      </w:r>
      <w:r w:rsidRPr="00B0139E">
        <w:rPr>
          <w:rFonts w:ascii="Times New Roman" w:hAnsi="Times New Roman" w:cs="Times New Roman"/>
          <w:noProof/>
          <w:sz w:val="24"/>
          <w:szCs w:val="24"/>
        </w:rPr>
        <w:t xml:space="preserve"> Med. Phys. </w:t>
      </w:r>
      <w:r w:rsidRPr="00B0139E">
        <w:rPr>
          <w:rFonts w:ascii="Times New Roman" w:hAnsi="Times New Roman" w:cs="Times New Roman"/>
          <w:b/>
          <w:bCs/>
          <w:noProof/>
          <w:sz w:val="24"/>
          <w:szCs w:val="24"/>
        </w:rPr>
        <w:t>24</w:t>
      </w:r>
      <w:r>
        <w:rPr>
          <w:rFonts w:ascii="Times New Roman" w:hAnsi="Times New Roman" w:cs="Times New Roman"/>
          <w:bCs/>
          <w:noProof/>
          <w:sz w:val="24"/>
          <w:szCs w:val="24"/>
        </w:rPr>
        <w:t>(11)</w:t>
      </w:r>
      <w:r w:rsidRPr="00B0139E">
        <w:rPr>
          <w:rFonts w:ascii="Times New Roman" w:hAnsi="Times New Roman" w:cs="Times New Roman"/>
          <w:noProof/>
          <w:sz w:val="24"/>
          <w:szCs w:val="24"/>
        </w:rPr>
        <w:t>, 1661</w:t>
      </w:r>
      <w:r>
        <w:rPr>
          <w:rFonts w:ascii="Times New Roman" w:hAnsi="Times New Roman" w:cs="Times New Roman"/>
          <w:noProof/>
          <w:sz w:val="24"/>
          <w:szCs w:val="24"/>
        </w:rPr>
        <w:t>-1670</w:t>
      </w:r>
      <w:r w:rsidRPr="00B0139E">
        <w:rPr>
          <w:rFonts w:ascii="Times New Roman" w:hAnsi="Times New Roman" w:cs="Times New Roman"/>
          <w:noProof/>
          <w:sz w:val="24"/>
          <w:szCs w:val="24"/>
        </w:rPr>
        <w:t xml:space="preserve"> (1997).</w:t>
      </w:r>
    </w:p>
    <w:p w:rsidR="001C1792" w:rsidRPr="00497D10"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55</w:t>
      </w:r>
      <w:r w:rsidRPr="00B0139E">
        <w:rPr>
          <w:rFonts w:ascii="Times New Roman" w:hAnsi="Times New Roman" w:cs="Times New Roman"/>
          <w:noProof/>
          <w:sz w:val="24"/>
          <w:szCs w:val="24"/>
        </w:rPr>
        <w:t xml:space="preserve"> T.R. Fewell, R.E. Shuping, and K.E. Healy, </w:t>
      </w:r>
      <w:r w:rsidRPr="00B0139E">
        <w:rPr>
          <w:rFonts w:ascii="Times New Roman" w:hAnsi="Times New Roman" w:cs="Times New Roman"/>
          <w:i/>
          <w:iCs/>
          <w:noProof/>
          <w:sz w:val="24"/>
          <w:szCs w:val="24"/>
        </w:rPr>
        <w:t>Handbook of Computed Tomography X-Ray Spectra,</w:t>
      </w:r>
      <w:r w:rsidRPr="00B0139E">
        <w:rPr>
          <w:rFonts w:ascii="Times New Roman" w:hAnsi="Times New Roman" w:cs="Times New Roman"/>
          <w:noProof/>
          <w:sz w:val="24"/>
          <w:szCs w:val="24"/>
        </w:rPr>
        <w:t xml:space="preserve"> (US Government Printing Office, Washin</w:t>
      </w:r>
      <w:r w:rsidRPr="00497D10">
        <w:rPr>
          <w:rFonts w:ascii="Times New Roman" w:hAnsi="Times New Roman" w:cs="Times New Roman"/>
          <w:noProof/>
          <w:sz w:val="24"/>
          <w:szCs w:val="24"/>
        </w:rPr>
        <w:t>gton D.C., 1981).</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497D10">
        <w:rPr>
          <w:rFonts w:ascii="Times New Roman" w:hAnsi="Times New Roman" w:cs="Times New Roman"/>
          <w:noProof/>
          <w:sz w:val="24"/>
          <w:szCs w:val="24"/>
          <w:vertAlign w:val="superscript"/>
        </w:rPr>
        <w:t>56</w:t>
      </w:r>
      <w:r w:rsidRPr="00497D10">
        <w:rPr>
          <w:rFonts w:ascii="Times New Roman" w:hAnsi="Times New Roman" w:cs="Times New Roman"/>
          <w:noProof/>
          <w:sz w:val="24"/>
          <w:szCs w:val="24"/>
        </w:rPr>
        <w:t xml:space="preserve"> A.M. Hernandez and J.M. Boone, "</w:t>
      </w:r>
      <w:r w:rsidRPr="00497D10">
        <w:rPr>
          <w:rFonts w:ascii="Times New Roman" w:hAnsi="Times New Roman" w:cs="Times New Roman"/>
          <w:sz w:val="24"/>
          <w:szCs w:val="24"/>
        </w:rPr>
        <w:t xml:space="preserve"> Tungsten anode spectral model using interpolating cubic splines: unfiltered x-ray spectra from 20 kV to 640 kV,"</w:t>
      </w:r>
      <w:r w:rsidRPr="00B0139E">
        <w:rPr>
          <w:rFonts w:ascii="Times New Roman" w:hAnsi="Times New Roman" w:cs="Times New Roman"/>
          <w:noProof/>
          <w:sz w:val="24"/>
          <w:szCs w:val="24"/>
        </w:rPr>
        <w:t xml:space="preserve"> Med. Phys. </w:t>
      </w:r>
      <w:r w:rsidRPr="00B0139E">
        <w:rPr>
          <w:rFonts w:ascii="Times New Roman" w:hAnsi="Times New Roman" w:cs="Times New Roman"/>
          <w:b/>
          <w:bCs/>
          <w:noProof/>
          <w:sz w:val="24"/>
          <w:szCs w:val="24"/>
        </w:rPr>
        <w:t>41</w:t>
      </w:r>
      <w:r w:rsidRPr="00B0139E">
        <w:rPr>
          <w:rFonts w:ascii="Times New Roman" w:hAnsi="Times New Roman" w:cs="Times New Roman"/>
          <w:noProof/>
          <w:sz w:val="24"/>
          <w:szCs w:val="24"/>
        </w:rPr>
        <w:t>, 42101 (2014).</w:t>
      </w:r>
    </w:p>
    <w:p w:rsidR="001C1792"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57</w:t>
      </w:r>
      <w:r w:rsidRPr="00B0139E">
        <w:rPr>
          <w:rFonts w:ascii="Times New Roman" w:hAnsi="Times New Roman" w:cs="Times New Roman"/>
          <w:noProof/>
          <w:sz w:val="24"/>
          <w:szCs w:val="24"/>
        </w:rPr>
        <w:t xml:space="preserve"> D.B. Pelowitz, </w:t>
      </w:r>
      <w:r w:rsidRPr="00B0139E">
        <w:rPr>
          <w:rFonts w:ascii="Times New Roman" w:hAnsi="Times New Roman" w:cs="Times New Roman"/>
          <w:i/>
          <w:iCs/>
          <w:noProof/>
          <w:sz w:val="24"/>
          <w:szCs w:val="24"/>
        </w:rPr>
        <w:t>MCNPX User’S Manual Version 2.6.0</w:t>
      </w:r>
      <w:r w:rsidRPr="00B0139E">
        <w:rPr>
          <w:rFonts w:ascii="Times New Roman" w:hAnsi="Times New Roman" w:cs="Times New Roman"/>
          <w:noProof/>
          <w:sz w:val="24"/>
          <w:szCs w:val="24"/>
        </w:rPr>
        <w:t xml:space="preserve"> (2008).</w:t>
      </w:r>
    </w:p>
    <w:p w:rsidR="009B11FE" w:rsidRPr="00CF4DB6" w:rsidRDefault="009B11FE" w:rsidP="001C1792">
      <w:pPr>
        <w:widowControl w:val="0"/>
        <w:autoSpaceDE w:val="0"/>
        <w:autoSpaceDN w:val="0"/>
        <w:adjustRightInd w:val="0"/>
        <w:spacing w:after="140" w:line="288" w:lineRule="auto"/>
        <w:rPr>
          <w:rFonts w:ascii="Times New Roman" w:hAnsi="Times New Roman" w:cs="Times New Roman"/>
          <w:noProof/>
          <w:sz w:val="24"/>
          <w:szCs w:val="24"/>
        </w:rPr>
      </w:pPr>
      <w:r w:rsidRPr="00CF4DB6">
        <w:rPr>
          <w:rFonts w:ascii="Times New Roman" w:hAnsi="Times New Roman" w:cs="Times New Roman"/>
          <w:noProof/>
          <w:sz w:val="24"/>
          <w:szCs w:val="24"/>
          <w:vertAlign w:val="superscript"/>
        </w:rPr>
        <w:t>58</w:t>
      </w:r>
      <w:r>
        <w:rPr>
          <w:rFonts w:ascii="Times New Roman" w:hAnsi="Times New Roman" w:cs="Times New Roman"/>
          <w:noProof/>
          <w:sz w:val="24"/>
          <w:szCs w:val="24"/>
        </w:rPr>
        <w:t xml:space="preserve"> </w:t>
      </w:r>
      <w:r w:rsidRPr="00CF4DB6">
        <w:rPr>
          <w:rStyle w:val="Strong"/>
          <w:rFonts w:ascii="Times New Roman" w:hAnsi="Times New Roman" w:cs="Times New Roman"/>
          <w:b w:val="0"/>
          <w:sz w:val="24"/>
          <w:szCs w:val="24"/>
          <w:shd w:val="clear" w:color="auto" w:fill="FFFFFF"/>
        </w:rPr>
        <w:t>M.J. Berger, J.H. Hubbell, S.M. Seltzer, J. Chang, J.S. Coursey, R. Sukumar, D.S. Zucker, and K. Olsen</w:t>
      </w:r>
      <w:r w:rsidR="00CF4DB6" w:rsidRPr="00CF4DB6">
        <w:rPr>
          <w:rStyle w:val="Strong"/>
          <w:rFonts w:ascii="Times New Roman" w:hAnsi="Times New Roman" w:cs="Times New Roman"/>
          <w:b w:val="0"/>
          <w:sz w:val="24"/>
          <w:szCs w:val="24"/>
          <w:shd w:val="clear" w:color="auto" w:fill="FFFFFF"/>
        </w:rPr>
        <w:t>,</w:t>
      </w:r>
      <w:r w:rsidRPr="00CF4DB6">
        <w:rPr>
          <w:rStyle w:val="Strong"/>
          <w:rFonts w:ascii="Times New Roman" w:hAnsi="Times New Roman" w:cs="Times New Roman"/>
          <w:b w:val="0"/>
          <w:sz w:val="24"/>
          <w:szCs w:val="24"/>
          <w:shd w:val="clear" w:color="auto" w:fill="FFFFFF"/>
        </w:rPr>
        <w:t xml:space="preserve"> </w:t>
      </w:r>
      <w:r w:rsidR="00CF4DB6" w:rsidRPr="00CF4DB6">
        <w:rPr>
          <w:rStyle w:val="Strong"/>
          <w:rFonts w:ascii="Times New Roman" w:hAnsi="Times New Roman" w:cs="Times New Roman"/>
          <w:b w:val="0"/>
          <w:sz w:val="24"/>
          <w:szCs w:val="24"/>
          <w:shd w:val="clear" w:color="auto" w:fill="FFFFFF"/>
        </w:rPr>
        <w:t>NIST XCom Database. Natl. Inst. Stand. Technol. (2009)</w:t>
      </w:r>
    </w:p>
    <w:p w:rsidR="001C1792" w:rsidRPr="00B0139E" w:rsidRDefault="001C1792" w:rsidP="001C1792">
      <w:pPr>
        <w:widowControl w:val="0"/>
        <w:autoSpaceDE w:val="0"/>
        <w:autoSpaceDN w:val="0"/>
        <w:adjustRightInd w:val="0"/>
        <w:spacing w:after="140" w:line="288" w:lineRule="auto"/>
        <w:rPr>
          <w:rFonts w:ascii="Times New Roman" w:hAnsi="Times New Roman" w:cs="Times New Roman"/>
          <w:noProof/>
          <w:sz w:val="24"/>
          <w:szCs w:val="24"/>
        </w:rPr>
      </w:pPr>
      <w:r w:rsidRPr="00B0139E">
        <w:rPr>
          <w:rFonts w:ascii="Times New Roman" w:hAnsi="Times New Roman" w:cs="Times New Roman"/>
          <w:noProof/>
          <w:sz w:val="24"/>
          <w:szCs w:val="24"/>
          <w:vertAlign w:val="superscript"/>
        </w:rPr>
        <w:t>5</w:t>
      </w:r>
      <w:r w:rsidR="00CF4DB6">
        <w:rPr>
          <w:rFonts w:ascii="Times New Roman" w:hAnsi="Times New Roman" w:cs="Times New Roman"/>
          <w:noProof/>
          <w:sz w:val="24"/>
          <w:szCs w:val="24"/>
          <w:vertAlign w:val="superscript"/>
        </w:rPr>
        <w:t>9</w:t>
      </w:r>
      <w:r w:rsidRPr="00B0139E">
        <w:rPr>
          <w:rFonts w:ascii="Times New Roman" w:hAnsi="Times New Roman" w:cs="Times New Roman"/>
          <w:noProof/>
          <w:sz w:val="24"/>
          <w:szCs w:val="24"/>
        </w:rPr>
        <w:t xml:space="preserve"> Z. Zhao, G.J. Gang, and J.H. Siewer</w:t>
      </w:r>
      <w:r w:rsidRPr="00497D10">
        <w:rPr>
          <w:rFonts w:ascii="Times New Roman" w:hAnsi="Times New Roman" w:cs="Times New Roman"/>
          <w:noProof/>
          <w:sz w:val="24"/>
          <w:szCs w:val="24"/>
        </w:rPr>
        <w:t>dsen, "</w:t>
      </w:r>
      <w:r w:rsidRPr="00497D10">
        <w:rPr>
          <w:rFonts w:ascii="Times New Roman" w:hAnsi="Times New Roman" w:cs="Times New Roman"/>
          <w:sz w:val="24"/>
          <w:szCs w:val="24"/>
        </w:rPr>
        <w:t xml:space="preserve"> Noise, sampling, and the number of projections in cone-beam CT with a flat-panel detector,"</w:t>
      </w:r>
      <w:r w:rsidRPr="00B0139E">
        <w:rPr>
          <w:rFonts w:ascii="Times New Roman" w:hAnsi="Times New Roman" w:cs="Times New Roman"/>
          <w:noProof/>
          <w:sz w:val="24"/>
          <w:szCs w:val="24"/>
        </w:rPr>
        <w:t xml:space="preserve"> Med. Phys. </w:t>
      </w:r>
      <w:r w:rsidRPr="00B0139E">
        <w:rPr>
          <w:rFonts w:ascii="Times New Roman" w:hAnsi="Times New Roman" w:cs="Times New Roman"/>
          <w:b/>
          <w:bCs/>
          <w:noProof/>
          <w:sz w:val="24"/>
          <w:szCs w:val="24"/>
        </w:rPr>
        <w:t>41</w:t>
      </w:r>
      <w:r>
        <w:rPr>
          <w:rFonts w:ascii="Times New Roman" w:hAnsi="Times New Roman" w:cs="Times New Roman"/>
          <w:bCs/>
          <w:noProof/>
          <w:sz w:val="24"/>
          <w:szCs w:val="24"/>
        </w:rPr>
        <w:t>(6)</w:t>
      </w:r>
      <w:r w:rsidRPr="00B0139E">
        <w:rPr>
          <w:rFonts w:ascii="Times New Roman" w:hAnsi="Times New Roman" w:cs="Times New Roman"/>
          <w:noProof/>
          <w:sz w:val="24"/>
          <w:szCs w:val="24"/>
        </w:rPr>
        <w:t>, 1909 (2014).</w:t>
      </w:r>
    </w:p>
    <w:p w:rsidR="001C1792" w:rsidRPr="00BE23BA" w:rsidRDefault="00FE5DE5" w:rsidP="001C1792">
      <w:r w:rsidRPr="00B0139E">
        <w:rPr>
          <w:rFonts w:ascii="Times New Roman" w:eastAsia="Times New Roman" w:hAnsi="Times New Roman" w:cs="Times New Roman"/>
          <w:sz w:val="24"/>
          <w:szCs w:val="24"/>
        </w:rPr>
        <w:fldChar w:fldCharType="end"/>
      </w:r>
    </w:p>
    <w:p w:rsidR="00B0139E" w:rsidRPr="00B0139E" w:rsidRDefault="00B0139E" w:rsidP="00402B3C">
      <w:pPr>
        <w:widowControl w:val="0"/>
        <w:autoSpaceDE w:val="0"/>
        <w:autoSpaceDN w:val="0"/>
        <w:adjustRightInd w:val="0"/>
        <w:spacing w:after="140" w:line="288" w:lineRule="auto"/>
        <w:rPr>
          <w:rFonts w:ascii="Times New Roman" w:eastAsia="Times New Roman" w:hAnsi="Times New Roman" w:cs="Times New Roman"/>
          <w:sz w:val="24"/>
          <w:szCs w:val="24"/>
        </w:rPr>
      </w:pPr>
    </w:p>
    <w:sectPr w:rsidR="00B0139E" w:rsidRPr="00B0139E" w:rsidSect="009C43F9">
      <w:headerReference w:type="default" r:id="rId18"/>
      <w:type w:val="continuous"/>
      <w:pgSz w:w="12240" w:h="15840"/>
      <w:pgMar w:top="1440" w:right="1440" w:bottom="1440" w:left="1440" w:header="720" w:footer="720" w:gutter="0"/>
      <w:lnNumType w:countBy="5" w:restart="continuou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59C" w:rsidRDefault="0048759C" w:rsidP="00CE6828">
      <w:pPr>
        <w:spacing w:after="0" w:line="240" w:lineRule="auto"/>
      </w:pPr>
      <w:r>
        <w:separator/>
      </w:r>
    </w:p>
  </w:endnote>
  <w:endnote w:type="continuationSeparator" w:id="0">
    <w:p w:rsidR="0048759C" w:rsidRDefault="0048759C" w:rsidP="00CE6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59C" w:rsidRDefault="0048759C" w:rsidP="00CE6828">
      <w:pPr>
        <w:spacing w:after="0" w:line="240" w:lineRule="auto"/>
      </w:pPr>
      <w:r>
        <w:separator/>
      </w:r>
    </w:p>
  </w:footnote>
  <w:footnote w:type="continuationSeparator" w:id="0">
    <w:p w:rsidR="0048759C" w:rsidRDefault="0048759C" w:rsidP="00CE68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040110"/>
      <w:docPartObj>
        <w:docPartGallery w:val="Page Numbers (Top of Page)"/>
        <w:docPartUnique/>
      </w:docPartObj>
    </w:sdtPr>
    <w:sdtEndPr>
      <w:rPr>
        <w:noProof/>
      </w:rPr>
    </w:sdtEndPr>
    <w:sdtContent>
      <w:p w:rsidR="006135A5" w:rsidRDefault="00FE5DE5">
        <w:pPr>
          <w:pStyle w:val="Header"/>
          <w:jc w:val="right"/>
        </w:pPr>
        <w:r>
          <w:fldChar w:fldCharType="begin"/>
        </w:r>
        <w:r w:rsidR="006135A5">
          <w:instrText xml:space="preserve"> PAGE   \* MERGEFORMAT </w:instrText>
        </w:r>
        <w:r>
          <w:fldChar w:fldCharType="separate"/>
        </w:r>
        <w:r w:rsidR="00704A03">
          <w:rPr>
            <w:noProof/>
          </w:rPr>
          <w:t>12</w:t>
        </w:r>
        <w:r>
          <w:rPr>
            <w:noProof/>
          </w:rPr>
          <w:fldChar w:fldCharType="end"/>
        </w:r>
      </w:p>
    </w:sdtContent>
  </w:sdt>
  <w:p w:rsidR="006135A5" w:rsidRDefault="006135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62188"/>
    <w:multiLevelType w:val="multilevel"/>
    <w:tmpl w:val="1890BC7E"/>
    <w:lvl w:ilvl="0">
      <w:start w:val="1"/>
      <w:numFmt w:val="upperLetter"/>
      <w:lvlText w:val="%1."/>
      <w:lvlJc w:val="left"/>
      <w:pPr>
        <w:ind w:left="720" w:firstLine="1800"/>
      </w:pPr>
      <w:rPr>
        <w:rFonts w:ascii="Times New Roman" w:eastAsia="Times New Roman" w:hAnsi="Times New Roman" w:cs="Times New Roman"/>
        <w:b/>
        <w:sz w:val="24"/>
        <w:szCs w:val="24"/>
      </w:r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1" w15:restartNumberingAfterBreak="0">
    <w:nsid w:val="36CD167C"/>
    <w:multiLevelType w:val="multilevel"/>
    <w:tmpl w:val="8E7E167E"/>
    <w:lvl w:ilvl="0">
      <w:start w:val="1"/>
      <w:numFmt w:val="upperRoman"/>
      <w:lvlText w:val="%1."/>
      <w:lvlJc w:val="left"/>
      <w:pPr>
        <w:ind w:left="1080" w:firstLine="2520"/>
      </w:pPr>
      <w:rPr>
        <w:b/>
      </w:r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2" w15:restartNumberingAfterBreak="0">
    <w:nsid w:val="5C822E53"/>
    <w:multiLevelType w:val="multilevel"/>
    <w:tmpl w:val="C450B840"/>
    <w:lvl w:ilvl="0">
      <w:start w:val="1"/>
      <w:numFmt w:val="upperLetter"/>
      <w:lvlText w:val="%1."/>
      <w:lvlJc w:val="left"/>
      <w:pPr>
        <w:ind w:left="720" w:firstLine="1800"/>
      </w:pPr>
      <w:rPr>
        <w:rFonts w:ascii="Times New Roman" w:eastAsia="Times New Roman" w:hAnsi="Times New Roman" w:cs="Times New Roman"/>
        <w:b/>
        <w:i w:val="0"/>
      </w:r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3" w15:restartNumberingAfterBreak="0">
    <w:nsid w:val="7F720CBD"/>
    <w:multiLevelType w:val="multilevel"/>
    <w:tmpl w:val="E256837A"/>
    <w:lvl w:ilvl="0">
      <w:start w:val="1"/>
      <w:numFmt w:val="upperLetter"/>
      <w:lvlText w:val="%1."/>
      <w:lvlJc w:val="left"/>
      <w:pPr>
        <w:ind w:left="360" w:firstLine="720"/>
      </w:pPr>
      <w:rPr>
        <w:rFonts w:ascii="Times New Roman" w:eastAsia="Times New Roman" w:hAnsi="Times New Roman" w:cs="Times New Roman"/>
        <w:b/>
        <w:sz w:val="24"/>
        <w:szCs w:val="24"/>
      </w:r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Punnoose">
    <w15:presenceInfo w15:providerId="Windows Live" w15:userId="e734dcd451f672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AIP Style Manua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29059ftvw0wqe095wve0snrsz2ww5zztp2&quot;&gt;My EndNote Library&lt;record-ids&gt;&lt;item&gt;1&lt;/item&gt;&lt;item&gt;10&lt;/item&gt;&lt;item&gt;11&lt;/item&gt;&lt;item&gt;23&lt;/item&gt;&lt;item&gt;26&lt;/item&gt;&lt;item&gt;33&lt;/item&gt;&lt;item&gt;34&lt;/item&gt;&lt;item&gt;40&lt;/item&gt;&lt;item&gt;49&lt;/item&gt;&lt;item&gt;53&lt;/item&gt;&lt;item&gt;57&lt;/item&gt;&lt;item&gt;58&lt;/item&gt;&lt;item&gt;59&lt;/item&gt;&lt;item&gt;63&lt;/item&gt;&lt;item&gt;64&lt;/item&gt;&lt;item&gt;65&lt;/item&gt;&lt;item&gt;66&lt;/item&gt;&lt;item&gt;68&lt;/item&gt;&lt;item&gt;74&lt;/item&gt;&lt;item&gt;76&lt;/item&gt;&lt;item&gt;78&lt;/item&gt;&lt;item&gt;107&lt;/item&gt;&lt;/record-ids&gt;&lt;/item&gt;&lt;/Libraries&gt;"/>
  </w:docVars>
  <w:rsids>
    <w:rsidRoot w:val="00B01A34"/>
    <w:rsid w:val="00001150"/>
    <w:rsid w:val="00005AC8"/>
    <w:rsid w:val="0001123A"/>
    <w:rsid w:val="0001127D"/>
    <w:rsid w:val="00011DC8"/>
    <w:rsid w:val="00017DC5"/>
    <w:rsid w:val="00021A8D"/>
    <w:rsid w:val="00022D48"/>
    <w:rsid w:val="00025727"/>
    <w:rsid w:val="00026E2E"/>
    <w:rsid w:val="00031322"/>
    <w:rsid w:val="00034319"/>
    <w:rsid w:val="00036806"/>
    <w:rsid w:val="00040A9E"/>
    <w:rsid w:val="0004189D"/>
    <w:rsid w:val="00041F68"/>
    <w:rsid w:val="0004292B"/>
    <w:rsid w:val="000450BF"/>
    <w:rsid w:val="00047A55"/>
    <w:rsid w:val="000505DB"/>
    <w:rsid w:val="00051FD9"/>
    <w:rsid w:val="00052C73"/>
    <w:rsid w:val="000550E7"/>
    <w:rsid w:val="0005569A"/>
    <w:rsid w:val="00056C29"/>
    <w:rsid w:val="00060DB4"/>
    <w:rsid w:val="00061C30"/>
    <w:rsid w:val="000656DD"/>
    <w:rsid w:val="00075888"/>
    <w:rsid w:val="000776A0"/>
    <w:rsid w:val="00086CB7"/>
    <w:rsid w:val="000909F6"/>
    <w:rsid w:val="00092531"/>
    <w:rsid w:val="00092611"/>
    <w:rsid w:val="00095685"/>
    <w:rsid w:val="000963AE"/>
    <w:rsid w:val="000973E1"/>
    <w:rsid w:val="000A07F1"/>
    <w:rsid w:val="000A1793"/>
    <w:rsid w:val="000A5133"/>
    <w:rsid w:val="000A548C"/>
    <w:rsid w:val="000A6A08"/>
    <w:rsid w:val="000B3069"/>
    <w:rsid w:val="000C3E06"/>
    <w:rsid w:val="000C7791"/>
    <w:rsid w:val="000D45EA"/>
    <w:rsid w:val="000D7B29"/>
    <w:rsid w:val="000D7ED2"/>
    <w:rsid w:val="000E0342"/>
    <w:rsid w:val="000E2189"/>
    <w:rsid w:val="000E4237"/>
    <w:rsid w:val="000E4331"/>
    <w:rsid w:val="000F1880"/>
    <w:rsid w:val="000F3F80"/>
    <w:rsid w:val="000F479C"/>
    <w:rsid w:val="00101F99"/>
    <w:rsid w:val="00102C08"/>
    <w:rsid w:val="001039D2"/>
    <w:rsid w:val="00103C72"/>
    <w:rsid w:val="00111315"/>
    <w:rsid w:val="001120E2"/>
    <w:rsid w:val="00113BEE"/>
    <w:rsid w:val="001143A4"/>
    <w:rsid w:val="00114D77"/>
    <w:rsid w:val="00121F61"/>
    <w:rsid w:val="00126A07"/>
    <w:rsid w:val="001311A2"/>
    <w:rsid w:val="00131EDD"/>
    <w:rsid w:val="0013509D"/>
    <w:rsid w:val="001351F4"/>
    <w:rsid w:val="00140BC4"/>
    <w:rsid w:val="00147FB8"/>
    <w:rsid w:val="001501F4"/>
    <w:rsid w:val="001503B2"/>
    <w:rsid w:val="00153F67"/>
    <w:rsid w:val="00156E76"/>
    <w:rsid w:val="001573A1"/>
    <w:rsid w:val="00164CD3"/>
    <w:rsid w:val="0016504F"/>
    <w:rsid w:val="001717EF"/>
    <w:rsid w:val="0017300F"/>
    <w:rsid w:val="0017566C"/>
    <w:rsid w:val="00177724"/>
    <w:rsid w:val="0018345B"/>
    <w:rsid w:val="00190A59"/>
    <w:rsid w:val="00191CAF"/>
    <w:rsid w:val="00192093"/>
    <w:rsid w:val="00194D88"/>
    <w:rsid w:val="001967D5"/>
    <w:rsid w:val="001A52CF"/>
    <w:rsid w:val="001A6762"/>
    <w:rsid w:val="001A77DE"/>
    <w:rsid w:val="001C1792"/>
    <w:rsid w:val="001C3B10"/>
    <w:rsid w:val="001C67AF"/>
    <w:rsid w:val="001C74A5"/>
    <w:rsid w:val="001D0319"/>
    <w:rsid w:val="001D11D4"/>
    <w:rsid w:val="001D5D48"/>
    <w:rsid w:val="001E1D04"/>
    <w:rsid w:val="001E359B"/>
    <w:rsid w:val="001E4830"/>
    <w:rsid w:val="001E6B64"/>
    <w:rsid w:val="001F7985"/>
    <w:rsid w:val="00200778"/>
    <w:rsid w:val="0020406C"/>
    <w:rsid w:val="00204BCF"/>
    <w:rsid w:val="002075CB"/>
    <w:rsid w:val="00210C3E"/>
    <w:rsid w:val="002117E1"/>
    <w:rsid w:val="0021350C"/>
    <w:rsid w:val="00213F0C"/>
    <w:rsid w:val="002209C0"/>
    <w:rsid w:val="002259DA"/>
    <w:rsid w:val="0023761B"/>
    <w:rsid w:val="002451F1"/>
    <w:rsid w:val="00250C19"/>
    <w:rsid w:val="00251113"/>
    <w:rsid w:val="00251D0D"/>
    <w:rsid w:val="00251F05"/>
    <w:rsid w:val="00255851"/>
    <w:rsid w:val="00255D81"/>
    <w:rsid w:val="0025672E"/>
    <w:rsid w:val="0025677D"/>
    <w:rsid w:val="00261FF4"/>
    <w:rsid w:val="002643B1"/>
    <w:rsid w:val="0027421A"/>
    <w:rsid w:val="0027473F"/>
    <w:rsid w:val="0028036D"/>
    <w:rsid w:val="00281325"/>
    <w:rsid w:val="00283377"/>
    <w:rsid w:val="00283AB8"/>
    <w:rsid w:val="0028666B"/>
    <w:rsid w:val="002953A9"/>
    <w:rsid w:val="002B083B"/>
    <w:rsid w:val="002B13C7"/>
    <w:rsid w:val="002B697A"/>
    <w:rsid w:val="002C09B5"/>
    <w:rsid w:val="002C6E94"/>
    <w:rsid w:val="002D08C0"/>
    <w:rsid w:val="002D19E0"/>
    <w:rsid w:val="002D353A"/>
    <w:rsid w:val="002E3A9A"/>
    <w:rsid w:val="002E5AF1"/>
    <w:rsid w:val="002F05C6"/>
    <w:rsid w:val="002F42D4"/>
    <w:rsid w:val="002F482A"/>
    <w:rsid w:val="002F6408"/>
    <w:rsid w:val="002F6AEF"/>
    <w:rsid w:val="003049EE"/>
    <w:rsid w:val="003123BE"/>
    <w:rsid w:val="00313098"/>
    <w:rsid w:val="0031339D"/>
    <w:rsid w:val="00316653"/>
    <w:rsid w:val="00316D64"/>
    <w:rsid w:val="0032013D"/>
    <w:rsid w:val="00331230"/>
    <w:rsid w:val="003320E3"/>
    <w:rsid w:val="003326EE"/>
    <w:rsid w:val="003403A7"/>
    <w:rsid w:val="00343FD7"/>
    <w:rsid w:val="00346922"/>
    <w:rsid w:val="0035391D"/>
    <w:rsid w:val="003559FB"/>
    <w:rsid w:val="003620C4"/>
    <w:rsid w:val="00365154"/>
    <w:rsid w:val="003658B6"/>
    <w:rsid w:val="00374154"/>
    <w:rsid w:val="003773CA"/>
    <w:rsid w:val="00382234"/>
    <w:rsid w:val="003828C4"/>
    <w:rsid w:val="00386309"/>
    <w:rsid w:val="00392874"/>
    <w:rsid w:val="0039300F"/>
    <w:rsid w:val="003A3121"/>
    <w:rsid w:val="003A455D"/>
    <w:rsid w:val="003A6648"/>
    <w:rsid w:val="003B1E95"/>
    <w:rsid w:val="003C3060"/>
    <w:rsid w:val="003C4519"/>
    <w:rsid w:val="003D0EF2"/>
    <w:rsid w:val="003D1564"/>
    <w:rsid w:val="003D4C42"/>
    <w:rsid w:val="003D6207"/>
    <w:rsid w:val="003D765A"/>
    <w:rsid w:val="003E145B"/>
    <w:rsid w:val="003E14E0"/>
    <w:rsid w:val="003E25F6"/>
    <w:rsid w:val="003E78D6"/>
    <w:rsid w:val="003F0315"/>
    <w:rsid w:val="003F068B"/>
    <w:rsid w:val="003F2ABF"/>
    <w:rsid w:val="003F689E"/>
    <w:rsid w:val="004017DF"/>
    <w:rsid w:val="00402B3C"/>
    <w:rsid w:val="00406DC8"/>
    <w:rsid w:val="00407BB5"/>
    <w:rsid w:val="00411B8E"/>
    <w:rsid w:val="00412EE5"/>
    <w:rsid w:val="00413902"/>
    <w:rsid w:val="0041450D"/>
    <w:rsid w:val="00416A82"/>
    <w:rsid w:val="004212F8"/>
    <w:rsid w:val="004268D6"/>
    <w:rsid w:val="00427F88"/>
    <w:rsid w:val="0043108E"/>
    <w:rsid w:val="00434752"/>
    <w:rsid w:val="0043611A"/>
    <w:rsid w:val="00437CA1"/>
    <w:rsid w:val="00455630"/>
    <w:rsid w:val="00464A33"/>
    <w:rsid w:val="00464F89"/>
    <w:rsid w:val="00465334"/>
    <w:rsid w:val="00471D2E"/>
    <w:rsid w:val="004803F1"/>
    <w:rsid w:val="004814E4"/>
    <w:rsid w:val="00481C1E"/>
    <w:rsid w:val="004824E2"/>
    <w:rsid w:val="004838F0"/>
    <w:rsid w:val="0048759C"/>
    <w:rsid w:val="0049056D"/>
    <w:rsid w:val="00492046"/>
    <w:rsid w:val="00497D10"/>
    <w:rsid w:val="004A2F05"/>
    <w:rsid w:val="004A58FC"/>
    <w:rsid w:val="004B0A44"/>
    <w:rsid w:val="004B0ACE"/>
    <w:rsid w:val="004B2C42"/>
    <w:rsid w:val="004C04BA"/>
    <w:rsid w:val="004C2331"/>
    <w:rsid w:val="004C273D"/>
    <w:rsid w:val="004C3F58"/>
    <w:rsid w:val="004C6EEB"/>
    <w:rsid w:val="004C758C"/>
    <w:rsid w:val="004D4C16"/>
    <w:rsid w:val="004E0AF1"/>
    <w:rsid w:val="004E3CEA"/>
    <w:rsid w:val="004E5958"/>
    <w:rsid w:val="004E6556"/>
    <w:rsid w:val="004F2CDB"/>
    <w:rsid w:val="005011AD"/>
    <w:rsid w:val="005025BE"/>
    <w:rsid w:val="00506BB7"/>
    <w:rsid w:val="005077F5"/>
    <w:rsid w:val="00507F09"/>
    <w:rsid w:val="005176F3"/>
    <w:rsid w:val="00520A19"/>
    <w:rsid w:val="0052123E"/>
    <w:rsid w:val="0052623F"/>
    <w:rsid w:val="00533689"/>
    <w:rsid w:val="0053432E"/>
    <w:rsid w:val="00534FBA"/>
    <w:rsid w:val="005513CF"/>
    <w:rsid w:val="00561606"/>
    <w:rsid w:val="00561CAD"/>
    <w:rsid w:val="00562C6A"/>
    <w:rsid w:val="00564209"/>
    <w:rsid w:val="005701FE"/>
    <w:rsid w:val="00570A3B"/>
    <w:rsid w:val="00571E7A"/>
    <w:rsid w:val="005774E3"/>
    <w:rsid w:val="00586FB0"/>
    <w:rsid w:val="005875DC"/>
    <w:rsid w:val="00587C1C"/>
    <w:rsid w:val="0059214E"/>
    <w:rsid w:val="00597D0B"/>
    <w:rsid w:val="005A3752"/>
    <w:rsid w:val="005A3EA1"/>
    <w:rsid w:val="005A5E70"/>
    <w:rsid w:val="005A623F"/>
    <w:rsid w:val="005B285D"/>
    <w:rsid w:val="005B2929"/>
    <w:rsid w:val="005B4EC0"/>
    <w:rsid w:val="005C6F84"/>
    <w:rsid w:val="005C74B6"/>
    <w:rsid w:val="005D5C2C"/>
    <w:rsid w:val="005E044B"/>
    <w:rsid w:val="005E3057"/>
    <w:rsid w:val="005F05C2"/>
    <w:rsid w:val="005F070C"/>
    <w:rsid w:val="006033A6"/>
    <w:rsid w:val="00607185"/>
    <w:rsid w:val="00610EB3"/>
    <w:rsid w:val="006135A5"/>
    <w:rsid w:val="006149F3"/>
    <w:rsid w:val="00622E44"/>
    <w:rsid w:val="00624D43"/>
    <w:rsid w:val="0062519C"/>
    <w:rsid w:val="00625847"/>
    <w:rsid w:val="00625B4A"/>
    <w:rsid w:val="00642408"/>
    <w:rsid w:val="0064584B"/>
    <w:rsid w:val="006471BE"/>
    <w:rsid w:val="00655C20"/>
    <w:rsid w:val="00656BF1"/>
    <w:rsid w:val="00661C5D"/>
    <w:rsid w:val="00664D18"/>
    <w:rsid w:val="006676EE"/>
    <w:rsid w:val="00673941"/>
    <w:rsid w:val="00680CBC"/>
    <w:rsid w:val="006853D3"/>
    <w:rsid w:val="006864B3"/>
    <w:rsid w:val="00690AC5"/>
    <w:rsid w:val="00691490"/>
    <w:rsid w:val="00696986"/>
    <w:rsid w:val="006A12AA"/>
    <w:rsid w:val="006A2BA1"/>
    <w:rsid w:val="006A43EB"/>
    <w:rsid w:val="006A76E7"/>
    <w:rsid w:val="006B1555"/>
    <w:rsid w:val="006C0900"/>
    <w:rsid w:val="006C4FCC"/>
    <w:rsid w:val="006D0A21"/>
    <w:rsid w:val="006E1FAC"/>
    <w:rsid w:val="006E54A0"/>
    <w:rsid w:val="006F2335"/>
    <w:rsid w:val="006F2EDB"/>
    <w:rsid w:val="006F344A"/>
    <w:rsid w:val="006F4E0C"/>
    <w:rsid w:val="00700551"/>
    <w:rsid w:val="0070065F"/>
    <w:rsid w:val="00700AC5"/>
    <w:rsid w:val="007048F8"/>
    <w:rsid w:val="007049E8"/>
    <w:rsid w:val="00704A03"/>
    <w:rsid w:val="00705EF0"/>
    <w:rsid w:val="00706872"/>
    <w:rsid w:val="0072461B"/>
    <w:rsid w:val="007267B3"/>
    <w:rsid w:val="00730445"/>
    <w:rsid w:val="00742288"/>
    <w:rsid w:val="0074443F"/>
    <w:rsid w:val="00744443"/>
    <w:rsid w:val="00747368"/>
    <w:rsid w:val="00747835"/>
    <w:rsid w:val="00751B67"/>
    <w:rsid w:val="00754627"/>
    <w:rsid w:val="007560D2"/>
    <w:rsid w:val="00764979"/>
    <w:rsid w:val="00766930"/>
    <w:rsid w:val="00776988"/>
    <w:rsid w:val="00784299"/>
    <w:rsid w:val="0078479F"/>
    <w:rsid w:val="00792C21"/>
    <w:rsid w:val="007A1CA1"/>
    <w:rsid w:val="007A1E71"/>
    <w:rsid w:val="007A7FB7"/>
    <w:rsid w:val="007B1366"/>
    <w:rsid w:val="007B286C"/>
    <w:rsid w:val="007B4414"/>
    <w:rsid w:val="007B6054"/>
    <w:rsid w:val="007C007A"/>
    <w:rsid w:val="007C2EF0"/>
    <w:rsid w:val="007C3F31"/>
    <w:rsid w:val="007C4AF6"/>
    <w:rsid w:val="007C4E34"/>
    <w:rsid w:val="007C568A"/>
    <w:rsid w:val="007D376A"/>
    <w:rsid w:val="007E20BB"/>
    <w:rsid w:val="007E25A9"/>
    <w:rsid w:val="007F3E5D"/>
    <w:rsid w:val="00801E3A"/>
    <w:rsid w:val="00802ABA"/>
    <w:rsid w:val="008122B8"/>
    <w:rsid w:val="00812ED5"/>
    <w:rsid w:val="008154EF"/>
    <w:rsid w:val="0082300E"/>
    <w:rsid w:val="00826401"/>
    <w:rsid w:val="0083143A"/>
    <w:rsid w:val="00831C29"/>
    <w:rsid w:val="0083424F"/>
    <w:rsid w:val="00834BC4"/>
    <w:rsid w:val="00840871"/>
    <w:rsid w:val="00842617"/>
    <w:rsid w:val="00847768"/>
    <w:rsid w:val="008548D2"/>
    <w:rsid w:val="00862BE6"/>
    <w:rsid w:val="00865E1C"/>
    <w:rsid w:val="00867129"/>
    <w:rsid w:val="00873E3D"/>
    <w:rsid w:val="00877ED4"/>
    <w:rsid w:val="00880E78"/>
    <w:rsid w:val="0088713A"/>
    <w:rsid w:val="0089215C"/>
    <w:rsid w:val="00892DE8"/>
    <w:rsid w:val="008973BE"/>
    <w:rsid w:val="008A163B"/>
    <w:rsid w:val="008A6E02"/>
    <w:rsid w:val="008C1B2C"/>
    <w:rsid w:val="008C39FC"/>
    <w:rsid w:val="008C3F46"/>
    <w:rsid w:val="008D4748"/>
    <w:rsid w:val="008E2142"/>
    <w:rsid w:val="008E44F2"/>
    <w:rsid w:val="008E5F17"/>
    <w:rsid w:val="008E6A38"/>
    <w:rsid w:val="008E6EBD"/>
    <w:rsid w:val="008F1550"/>
    <w:rsid w:val="008F1BD8"/>
    <w:rsid w:val="008F3DA3"/>
    <w:rsid w:val="008F4C9D"/>
    <w:rsid w:val="008F7B5D"/>
    <w:rsid w:val="00901C51"/>
    <w:rsid w:val="00901E23"/>
    <w:rsid w:val="009062A1"/>
    <w:rsid w:val="009063B1"/>
    <w:rsid w:val="00907780"/>
    <w:rsid w:val="00907796"/>
    <w:rsid w:val="009131BE"/>
    <w:rsid w:val="009131E8"/>
    <w:rsid w:val="00914380"/>
    <w:rsid w:val="00914473"/>
    <w:rsid w:val="00917534"/>
    <w:rsid w:val="00917C7F"/>
    <w:rsid w:val="00933E7E"/>
    <w:rsid w:val="0093725B"/>
    <w:rsid w:val="00940B13"/>
    <w:rsid w:val="00947B36"/>
    <w:rsid w:val="00951F24"/>
    <w:rsid w:val="0095322C"/>
    <w:rsid w:val="00955837"/>
    <w:rsid w:val="00956099"/>
    <w:rsid w:val="009561A9"/>
    <w:rsid w:val="00957128"/>
    <w:rsid w:val="00957764"/>
    <w:rsid w:val="00961A98"/>
    <w:rsid w:val="00961CB0"/>
    <w:rsid w:val="00963266"/>
    <w:rsid w:val="0096628F"/>
    <w:rsid w:val="00970C4F"/>
    <w:rsid w:val="00971572"/>
    <w:rsid w:val="00977CF4"/>
    <w:rsid w:val="00982C64"/>
    <w:rsid w:val="00987A76"/>
    <w:rsid w:val="009952C7"/>
    <w:rsid w:val="009A132A"/>
    <w:rsid w:val="009A196B"/>
    <w:rsid w:val="009A3BC5"/>
    <w:rsid w:val="009A5FDA"/>
    <w:rsid w:val="009A6FE9"/>
    <w:rsid w:val="009B0AFF"/>
    <w:rsid w:val="009B11FE"/>
    <w:rsid w:val="009B2329"/>
    <w:rsid w:val="009B3DEB"/>
    <w:rsid w:val="009B3F70"/>
    <w:rsid w:val="009B58E0"/>
    <w:rsid w:val="009B66ED"/>
    <w:rsid w:val="009C34A9"/>
    <w:rsid w:val="009C39C0"/>
    <w:rsid w:val="009C43F9"/>
    <w:rsid w:val="009C451C"/>
    <w:rsid w:val="009D17E7"/>
    <w:rsid w:val="009D1837"/>
    <w:rsid w:val="009D2DA0"/>
    <w:rsid w:val="009D3C8F"/>
    <w:rsid w:val="009D5421"/>
    <w:rsid w:val="009D54EB"/>
    <w:rsid w:val="009E41F8"/>
    <w:rsid w:val="009F0AEE"/>
    <w:rsid w:val="009F1F2E"/>
    <w:rsid w:val="009F4014"/>
    <w:rsid w:val="009F5C27"/>
    <w:rsid w:val="00A00B91"/>
    <w:rsid w:val="00A030BD"/>
    <w:rsid w:val="00A033EF"/>
    <w:rsid w:val="00A04BD8"/>
    <w:rsid w:val="00A06076"/>
    <w:rsid w:val="00A11BC1"/>
    <w:rsid w:val="00A139A0"/>
    <w:rsid w:val="00A1452F"/>
    <w:rsid w:val="00A15E80"/>
    <w:rsid w:val="00A16C21"/>
    <w:rsid w:val="00A20776"/>
    <w:rsid w:val="00A23084"/>
    <w:rsid w:val="00A23AB1"/>
    <w:rsid w:val="00A3015D"/>
    <w:rsid w:val="00A40151"/>
    <w:rsid w:val="00A4081B"/>
    <w:rsid w:val="00A41A08"/>
    <w:rsid w:val="00A47DEC"/>
    <w:rsid w:val="00A51B23"/>
    <w:rsid w:val="00A5215E"/>
    <w:rsid w:val="00A65A54"/>
    <w:rsid w:val="00A7115D"/>
    <w:rsid w:val="00A7175A"/>
    <w:rsid w:val="00A74F9F"/>
    <w:rsid w:val="00A77643"/>
    <w:rsid w:val="00A77ED6"/>
    <w:rsid w:val="00A803C9"/>
    <w:rsid w:val="00A80F17"/>
    <w:rsid w:val="00A90E32"/>
    <w:rsid w:val="00A9478D"/>
    <w:rsid w:val="00A94AC0"/>
    <w:rsid w:val="00A94D07"/>
    <w:rsid w:val="00AA1529"/>
    <w:rsid w:val="00AB6146"/>
    <w:rsid w:val="00AC3C0F"/>
    <w:rsid w:val="00AD261F"/>
    <w:rsid w:val="00AD5A45"/>
    <w:rsid w:val="00AD5EB1"/>
    <w:rsid w:val="00AF1872"/>
    <w:rsid w:val="00AF207E"/>
    <w:rsid w:val="00AF5283"/>
    <w:rsid w:val="00B0139E"/>
    <w:rsid w:val="00B016A9"/>
    <w:rsid w:val="00B01A34"/>
    <w:rsid w:val="00B02081"/>
    <w:rsid w:val="00B06BC9"/>
    <w:rsid w:val="00B06BCD"/>
    <w:rsid w:val="00B07724"/>
    <w:rsid w:val="00B1400E"/>
    <w:rsid w:val="00B140F5"/>
    <w:rsid w:val="00B1670E"/>
    <w:rsid w:val="00B167FF"/>
    <w:rsid w:val="00B27870"/>
    <w:rsid w:val="00B31D99"/>
    <w:rsid w:val="00B32815"/>
    <w:rsid w:val="00B3343A"/>
    <w:rsid w:val="00B3611B"/>
    <w:rsid w:val="00B46724"/>
    <w:rsid w:val="00B53011"/>
    <w:rsid w:val="00B540A6"/>
    <w:rsid w:val="00B630E2"/>
    <w:rsid w:val="00B6372D"/>
    <w:rsid w:val="00B65CA5"/>
    <w:rsid w:val="00B730E1"/>
    <w:rsid w:val="00B81F44"/>
    <w:rsid w:val="00B90DC0"/>
    <w:rsid w:val="00B92D2A"/>
    <w:rsid w:val="00BA5363"/>
    <w:rsid w:val="00BB2990"/>
    <w:rsid w:val="00BC0BEB"/>
    <w:rsid w:val="00BC1D10"/>
    <w:rsid w:val="00BC1EBB"/>
    <w:rsid w:val="00BC2B20"/>
    <w:rsid w:val="00BC33E6"/>
    <w:rsid w:val="00BC3A86"/>
    <w:rsid w:val="00BC7738"/>
    <w:rsid w:val="00BD20AB"/>
    <w:rsid w:val="00BD47BD"/>
    <w:rsid w:val="00BD4D42"/>
    <w:rsid w:val="00BD619A"/>
    <w:rsid w:val="00BE469E"/>
    <w:rsid w:val="00C05FD4"/>
    <w:rsid w:val="00C06F7E"/>
    <w:rsid w:val="00C144C9"/>
    <w:rsid w:val="00C161F3"/>
    <w:rsid w:val="00C26994"/>
    <w:rsid w:val="00C323BA"/>
    <w:rsid w:val="00C345F4"/>
    <w:rsid w:val="00C34D2A"/>
    <w:rsid w:val="00C41975"/>
    <w:rsid w:val="00C41A0F"/>
    <w:rsid w:val="00C47807"/>
    <w:rsid w:val="00C5133A"/>
    <w:rsid w:val="00C52096"/>
    <w:rsid w:val="00C52E1B"/>
    <w:rsid w:val="00C56A20"/>
    <w:rsid w:val="00C56E4D"/>
    <w:rsid w:val="00C605F8"/>
    <w:rsid w:val="00C61A2F"/>
    <w:rsid w:val="00C64A76"/>
    <w:rsid w:val="00C64E91"/>
    <w:rsid w:val="00C6738B"/>
    <w:rsid w:val="00C707C8"/>
    <w:rsid w:val="00C71A96"/>
    <w:rsid w:val="00C82E58"/>
    <w:rsid w:val="00C8527F"/>
    <w:rsid w:val="00C85808"/>
    <w:rsid w:val="00C87011"/>
    <w:rsid w:val="00C9425D"/>
    <w:rsid w:val="00C94986"/>
    <w:rsid w:val="00C96DFB"/>
    <w:rsid w:val="00CA03C9"/>
    <w:rsid w:val="00CA0A6A"/>
    <w:rsid w:val="00CA35C2"/>
    <w:rsid w:val="00CB2131"/>
    <w:rsid w:val="00CC2474"/>
    <w:rsid w:val="00CD0DF1"/>
    <w:rsid w:val="00CD19E7"/>
    <w:rsid w:val="00CD35E3"/>
    <w:rsid w:val="00CD533C"/>
    <w:rsid w:val="00CE127D"/>
    <w:rsid w:val="00CE309A"/>
    <w:rsid w:val="00CE6828"/>
    <w:rsid w:val="00CF4DB6"/>
    <w:rsid w:val="00CF7E54"/>
    <w:rsid w:val="00D03C3C"/>
    <w:rsid w:val="00D0529A"/>
    <w:rsid w:val="00D10126"/>
    <w:rsid w:val="00D13F96"/>
    <w:rsid w:val="00D15FC4"/>
    <w:rsid w:val="00D247DA"/>
    <w:rsid w:val="00D30BB3"/>
    <w:rsid w:val="00D3169B"/>
    <w:rsid w:val="00D32EA0"/>
    <w:rsid w:val="00D34017"/>
    <w:rsid w:val="00D36CA2"/>
    <w:rsid w:val="00D443F2"/>
    <w:rsid w:val="00D66827"/>
    <w:rsid w:val="00D76790"/>
    <w:rsid w:val="00D804CB"/>
    <w:rsid w:val="00D81A23"/>
    <w:rsid w:val="00D82A47"/>
    <w:rsid w:val="00D846F5"/>
    <w:rsid w:val="00D862F8"/>
    <w:rsid w:val="00D95999"/>
    <w:rsid w:val="00D96D6A"/>
    <w:rsid w:val="00DA166A"/>
    <w:rsid w:val="00DA2687"/>
    <w:rsid w:val="00DA4DF3"/>
    <w:rsid w:val="00DB1E71"/>
    <w:rsid w:val="00DB2AFA"/>
    <w:rsid w:val="00DB37BF"/>
    <w:rsid w:val="00DB3FB2"/>
    <w:rsid w:val="00DC1571"/>
    <w:rsid w:val="00DC3E91"/>
    <w:rsid w:val="00DC616D"/>
    <w:rsid w:val="00DC7731"/>
    <w:rsid w:val="00DD04AF"/>
    <w:rsid w:val="00DD3A3D"/>
    <w:rsid w:val="00DD4E5A"/>
    <w:rsid w:val="00DE22BA"/>
    <w:rsid w:val="00DE4AF1"/>
    <w:rsid w:val="00DE6CAC"/>
    <w:rsid w:val="00DE7467"/>
    <w:rsid w:val="00DE777D"/>
    <w:rsid w:val="00DF3ACC"/>
    <w:rsid w:val="00E134D9"/>
    <w:rsid w:val="00E13953"/>
    <w:rsid w:val="00E145F0"/>
    <w:rsid w:val="00E15230"/>
    <w:rsid w:val="00E2016A"/>
    <w:rsid w:val="00E22CA7"/>
    <w:rsid w:val="00E27622"/>
    <w:rsid w:val="00E410BC"/>
    <w:rsid w:val="00E42421"/>
    <w:rsid w:val="00E46F47"/>
    <w:rsid w:val="00E53276"/>
    <w:rsid w:val="00E5481A"/>
    <w:rsid w:val="00E5636A"/>
    <w:rsid w:val="00E623BB"/>
    <w:rsid w:val="00E71A0B"/>
    <w:rsid w:val="00E82F32"/>
    <w:rsid w:val="00E92CA5"/>
    <w:rsid w:val="00E94EA6"/>
    <w:rsid w:val="00E96DC0"/>
    <w:rsid w:val="00EB1B63"/>
    <w:rsid w:val="00EB318C"/>
    <w:rsid w:val="00EB5078"/>
    <w:rsid w:val="00EB668D"/>
    <w:rsid w:val="00EB7B56"/>
    <w:rsid w:val="00EB7FBD"/>
    <w:rsid w:val="00EC0430"/>
    <w:rsid w:val="00EC4ED5"/>
    <w:rsid w:val="00EC71E9"/>
    <w:rsid w:val="00ED24CE"/>
    <w:rsid w:val="00ED4FD5"/>
    <w:rsid w:val="00ED68CF"/>
    <w:rsid w:val="00EE3EAD"/>
    <w:rsid w:val="00EE520B"/>
    <w:rsid w:val="00EF243B"/>
    <w:rsid w:val="00EF5353"/>
    <w:rsid w:val="00F002A1"/>
    <w:rsid w:val="00F01283"/>
    <w:rsid w:val="00F01763"/>
    <w:rsid w:val="00F0389E"/>
    <w:rsid w:val="00F04C3F"/>
    <w:rsid w:val="00F07710"/>
    <w:rsid w:val="00F07A3D"/>
    <w:rsid w:val="00F106C3"/>
    <w:rsid w:val="00F135D0"/>
    <w:rsid w:val="00F2296F"/>
    <w:rsid w:val="00F2309F"/>
    <w:rsid w:val="00F23402"/>
    <w:rsid w:val="00F26313"/>
    <w:rsid w:val="00F302A1"/>
    <w:rsid w:val="00F37B0B"/>
    <w:rsid w:val="00F63349"/>
    <w:rsid w:val="00F66036"/>
    <w:rsid w:val="00F67767"/>
    <w:rsid w:val="00F721C9"/>
    <w:rsid w:val="00F72600"/>
    <w:rsid w:val="00F7324A"/>
    <w:rsid w:val="00F8491B"/>
    <w:rsid w:val="00F853AA"/>
    <w:rsid w:val="00F90698"/>
    <w:rsid w:val="00F9408A"/>
    <w:rsid w:val="00F96D5B"/>
    <w:rsid w:val="00FC1E34"/>
    <w:rsid w:val="00FC6522"/>
    <w:rsid w:val="00FD227E"/>
    <w:rsid w:val="00FD293E"/>
    <w:rsid w:val="00FD6E07"/>
    <w:rsid w:val="00FD7621"/>
    <w:rsid w:val="00FE27ED"/>
    <w:rsid w:val="00FE2DB0"/>
    <w:rsid w:val="00FE5DE5"/>
    <w:rsid w:val="00FE61DB"/>
    <w:rsid w:val="00FE73F6"/>
    <w:rsid w:val="00FE7B10"/>
    <w:rsid w:val="00FF1500"/>
    <w:rsid w:val="00FF21F7"/>
    <w:rsid w:val="00FF60FA"/>
    <w:rsid w:val="00FF7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5:docId w15:val="{283E3A6E-A7F4-4A06-A78F-5751EEBB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D19E7"/>
  </w:style>
  <w:style w:type="paragraph" w:styleId="Heading1">
    <w:name w:val="heading 1"/>
    <w:basedOn w:val="Normal"/>
    <w:next w:val="Normal"/>
    <w:link w:val="Heading1Char"/>
    <w:uiPriority w:val="9"/>
    <w:qFormat/>
    <w:rsid w:val="00E53276"/>
    <w:pPr>
      <w:keepNext/>
      <w:keepLines/>
      <w:spacing w:before="240" w:after="0"/>
      <w:outlineLvl w:val="0"/>
    </w:pPr>
    <w:rPr>
      <w:color w:val="2E75B5"/>
      <w:sz w:val="32"/>
      <w:szCs w:val="32"/>
    </w:rPr>
  </w:style>
  <w:style w:type="paragraph" w:styleId="Heading2">
    <w:name w:val="heading 2"/>
    <w:basedOn w:val="Normal"/>
    <w:next w:val="Normal"/>
    <w:rsid w:val="00E53276"/>
    <w:pPr>
      <w:keepNext/>
      <w:keepLines/>
      <w:spacing w:before="360" w:after="80"/>
      <w:outlineLvl w:val="1"/>
    </w:pPr>
    <w:rPr>
      <w:b/>
      <w:sz w:val="36"/>
      <w:szCs w:val="36"/>
    </w:rPr>
  </w:style>
  <w:style w:type="paragraph" w:styleId="Heading3">
    <w:name w:val="heading 3"/>
    <w:basedOn w:val="Normal"/>
    <w:next w:val="Normal"/>
    <w:rsid w:val="00E53276"/>
    <w:pPr>
      <w:keepNext/>
      <w:keepLines/>
      <w:spacing w:before="280" w:after="80"/>
      <w:outlineLvl w:val="2"/>
    </w:pPr>
    <w:rPr>
      <w:b/>
      <w:sz w:val="28"/>
      <w:szCs w:val="28"/>
    </w:rPr>
  </w:style>
  <w:style w:type="paragraph" w:styleId="Heading4">
    <w:name w:val="heading 4"/>
    <w:basedOn w:val="Normal"/>
    <w:next w:val="Normal"/>
    <w:rsid w:val="00E53276"/>
    <w:pPr>
      <w:keepNext/>
      <w:keepLines/>
      <w:spacing w:before="240" w:after="40"/>
      <w:outlineLvl w:val="3"/>
    </w:pPr>
    <w:rPr>
      <w:b/>
      <w:sz w:val="24"/>
      <w:szCs w:val="24"/>
    </w:rPr>
  </w:style>
  <w:style w:type="paragraph" w:styleId="Heading5">
    <w:name w:val="heading 5"/>
    <w:basedOn w:val="Normal"/>
    <w:next w:val="Normal"/>
    <w:rsid w:val="00E53276"/>
    <w:pPr>
      <w:keepNext/>
      <w:keepLines/>
      <w:spacing w:before="220" w:after="40"/>
      <w:outlineLvl w:val="4"/>
    </w:pPr>
    <w:rPr>
      <w:b/>
    </w:rPr>
  </w:style>
  <w:style w:type="paragraph" w:styleId="Heading6">
    <w:name w:val="heading 6"/>
    <w:basedOn w:val="Normal"/>
    <w:next w:val="Normal"/>
    <w:rsid w:val="00E5327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53276"/>
    <w:pPr>
      <w:keepNext/>
      <w:keepLines/>
      <w:spacing w:before="480" w:after="120"/>
    </w:pPr>
    <w:rPr>
      <w:b/>
      <w:sz w:val="72"/>
      <w:szCs w:val="72"/>
    </w:rPr>
  </w:style>
  <w:style w:type="paragraph" w:styleId="Subtitle">
    <w:name w:val="Subtitle"/>
    <w:basedOn w:val="Normal"/>
    <w:next w:val="Normal"/>
    <w:rsid w:val="00E53276"/>
    <w:pPr>
      <w:keepNext/>
      <w:keepLines/>
      <w:spacing w:before="360" w:after="80"/>
    </w:pPr>
    <w:rPr>
      <w:rFonts w:ascii="Georgia" w:eastAsia="Georgia" w:hAnsi="Georgia" w:cs="Georgia"/>
      <w:i/>
      <w:color w:val="666666"/>
      <w:sz w:val="48"/>
      <w:szCs w:val="48"/>
    </w:rPr>
  </w:style>
  <w:style w:type="table" w:customStyle="1" w:styleId="a">
    <w:basedOn w:val="TableNormal"/>
    <w:rsid w:val="00E53276"/>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sid w:val="00E53276"/>
    <w:pPr>
      <w:spacing w:line="240" w:lineRule="auto"/>
    </w:pPr>
    <w:rPr>
      <w:sz w:val="20"/>
      <w:szCs w:val="20"/>
    </w:rPr>
  </w:style>
  <w:style w:type="character" w:customStyle="1" w:styleId="CommentTextChar">
    <w:name w:val="Comment Text Char"/>
    <w:basedOn w:val="DefaultParagraphFont"/>
    <w:link w:val="CommentText"/>
    <w:uiPriority w:val="99"/>
    <w:semiHidden/>
    <w:rsid w:val="00E53276"/>
    <w:rPr>
      <w:sz w:val="20"/>
      <w:szCs w:val="20"/>
    </w:rPr>
  </w:style>
  <w:style w:type="character" w:styleId="CommentReference">
    <w:name w:val="annotation reference"/>
    <w:basedOn w:val="DefaultParagraphFont"/>
    <w:uiPriority w:val="99"/>
    <w:semiHidden/>
    <w:unhideWhenUsed/>
    <w:rsid w:val="00E53276"/>
    <w:rPr>
      <w:sz w:val="16"/>
      <w:szCs w:val="16"/>
    </w:rPr>
  </w:style>
  <w:style w:type="paragraph" w:styleId="BalloonText">
    <w:name w:val="Balloon Text"/>
    <w:basedOn w:val="Normal"/>
    <w:link w:val="BalloonTextChar"/>
    <w:uiPriority w:val="99"/>
    <w:semiHidden/>
    <w:unhideWhenUsed/>
    <w:rsid w:val="00B167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F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167FF"/>
    <w:rPr>
      <w:b/>
      <w:bCs/>
    </w:rPr>
  </w:style>
  <w:style w:type="character" w:customStyle="1" w:styleId="CommentSubjectChar">
    <w:name w:val="Comment Subject Char"/>
    <w:basedOn w:val="CommentTextChar"/>
    <w:link w:val="CommentSubject"/>
    <w:uiPriority w:val="99"/>
    <w:semiHidden/>
    <w:rsid w:val="00B167FF"/>
    <w:rPr>
      <w:b/>
      <w:bCs/>
      <w:sz w:val="20"/>
      <w:szCs w:val="20"/>
    </w:rPr>
  </w:style>
  <w:style w:type="character" w:customStyle="1" w:styleId="apple-tab-span">
    <w:name w:val="apple-tab-span"/>
    <w:basedOn w:val="DefaultParagraphFont"/>
    <w:rsid w:val="00B167FF"/>
  </w:style>
  <w:style w:type="paragraph" w:styleId="Caption">
    <w:name w:val="caption"/>
    <w:basedOn w:val="Normal"/>
    <w:next w:val="Normal"/>
    <w:uiPriority w:val="35"/>
    <w:unhideWhenUsed/>
    <w:qFormat/>
    <w:rsid w:val="00DE22BA"/>
    <w:pPr>
      <w:spacing w:after="200" w:line="240" w:lineRule="auto"/>
    </w:pPr>
    <w:rPr>
      <w:i/>
      <w:iCs/>
      <w:color w:val="44546A" w:themeColor="text2"/>
      <w:sz w:val="18"/>
      <w:szCs w:val="18"/>
    </w:rPr>
  </w:style>
  <w:style w:type="paragraph" w:styleId="ListParagraph">
    <w:name w:val="List Paragraph"/>
    <w:basedOn w:val="Normal"/>
    <w:uiPriority w:val="34"/>
    <w:qFormat/>
    <w:rsid w:val="00747835"/>
    <w:pPr>
      <w:ind w:left="720"/>
      <w:contextualSpacing/>
    </w:pPr>
  </w:style>
  <w:style w:type="paragraph" w:styleId="NormalWeb">
    <w:name w:val="Normal (Web)"/>
    <w:basedOn w:val="Normal"/>
    <w:uiPriority w:val="99"/>
    <w:unhideWhenUsed/>
    <w:rsid w:val="00C47807"/>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eader">
    <w:name w:val="header"/>
    <w:basedOn w:val="Normal"/>
    <w:link w:val="HeaderChar"/>
    <w:uiPriority w:val="99"/>
    <w:unhideWhenUsed/>
    <w:rsid w:val="00CE6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828"/>
  </w:style>
  <w:style w:type="paragraph" w:styleId="Footer">
    <w:name w:val="footer"/>
    <w:basedOn w:val="Normal"/>
    <w:link w:val="FooterChar"/>
    <w:uiPriority w:val="99"/>
    <w:unhideWhenUsed/>
    <w:rsid w:val="00CE6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828"/>
  </w:style>
  <w:style w:type="character" w:styleId="PlaceholderText">
    <w:name w:val="Placeholder Text"/>
    <w:basedOn w:val="DefaultParagraphFont"/>
    <w:uiPriority w:val="99"/>
    <w:semiHidden/>
    <w:rsid w:val="005077F5"/>
    <w:rPr>
      <w:color w:val="808080"/>
    </w:rPr>
  </w:style>
  <w:style w:type="character" w:styleId="Hyperlink">
    <w:name w:val="Hyperlink"/>
    <w:basedOn w:val="DefaultParagraphFont"/>
    <w:uiPriority w:val="99"/>
    <w:unhideWhenUsed/>
    <w:rsid w:val="00056C29"/>
    <w:rPr>
      <w:color w:val="0563C1" w:themeColor="hyperlink"/>
      <w:u w:val="single"/>
    </w:rPr>
  </w:style>
  <w:style w:type="table" w:styleId="TableGrid">
    <w:name w:val="Table Grid"/>
    <w:basedOn w:val="TableNormal"/>
    <w:uiPriority w:val="39"/>
    <w:rsid w:val="00BC1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C43F9"/>
  </w:style>
  <w:style w:type="character" w:styleId="FollowedHyperlink">
    <w:name w:val="FollowedHyperlink"/>
    <w:basedOn w:val="DefaultParagraphFont"/>
    <w:uiPriority w:val="99"/>
    <w:semiHidden/>
    <w:unhideWhenUsed/>
    <w:rsid w:val="00A5215E"/>
    <w:rPr>
      <w:color w:val="954F72" w:themeColor="followedHyperlink"/>
      <w:u w:val="single"/>
    </w:rPr>
  </w:style>
  <w:style w:type="character" w:customStyle="1" w:styleId="Heading1Char">
    <w:name w:val="Heading 1 Char"/>
    <w:basedOn w:val="DefaultParagraphFont"/>
    <w:link w:val="Heading1"/>
    <w:uiPriority w:val="9"/>
    <w:rsid w:val="00CA0A6A"/>
    <w:rPr>
      <w:color w:val="2E75B5"/>
      <w:sz w:val="32"/>
      <w:szCs w:val="32"/>
    </w:rPr>
  </w:style>
  <w:style w:type="paragraph" w:customStyle="1" w:styleId="EndNoteBibliographyTitle">
    <w:name w:val="EndNote Bibliography Title"/>
    <w:basedOn w:val="Normal"/>
    <w:link w:val="EndNoteBibliographyTitleChar"/>
    <w:rsid w:val="001A52CF"/>
    <w:pPr>
      <w:spacing w:after="0"/>
      <w:jc w:val="center"/>
    </w:pPr>
    <w:rPr>
      <w:noProof/>
    </w:rPr>
  </w:style>
  <w:style w:type="character" w:customStyle="1" w:styleId="EndNoteBibliographyTitleChar">
    <w:name w:val="EndNote Bibliography Title Char"/>
    <w:basedOn w:val="DefaultParagraphFont"/>
    <w:link w:val="EndNoteBibliographyTitle"/>
    <w:rsid w:val="001A52CF"/>
    <w:rPr>
      <w:noProof/>
    </w:rPr>
  </w:style>
  <w:style w:type="paragraph" w:customStyle="1" w:styleId="EndNoteBibliography">
    <w:name w:val="EndNote Bibliography"/>
    <w:basedOn w:val="Normal"/>
    <w:link w:val="EndNoteBibliographyChar"/>
    <w:rsid w:val="001A52CF"/>
    <w:pPr>
      <w:spacing w:line="240" w:lineRule="auto"/>
    </w:pPr>
    <w:rPr>
      <w:noProof/>
    </w:rPr>
  </w:style>
  <w:style w:type="character" w:customStyle="1" w:styleId="EndNoteBibliographyChar">
    <w:name w:val="EndNote Bibliography Char"/>
    <w:basedOn w:val="DefaultParagraphFont"/>
    <w:link w:val="EndNoteBibliography"/>
    <w:rsid w:val="001A52CF"/>
    <w:rPr>
      <w:noProof/>
    </w:rPr>
  </w:style>
  <w:style w:type="paragraph" w:styleId="EndnoteText">
    <w:name w:val="endnote text"/>
    <w:basedOn w:val="Normal"/>
    <w:link w:val="EndnoteTextChar"/>
    <w:uiPriority w:val="99"/>
    <w:semiHidden/>
    <w:unhideWhenUsed/>
    <w:rsid w:val="00D96D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6D6A"/>
    <w:rPr>
      <w:sz w:val="20"/>
      <w:szCs w:val="20"/>
    </w:rPr>
  </w:style>
  <w:style w:type="character" w:styleId="EndnoteReference">
    <w:name w:val="endnote reference"/>
    <w:basedOn w:val="DefaultParagraphFont"/>
    <w:uiPriority w:val="99"/>
    <w:semiHidden/>
    <w:unhideWhenUsed/>
    <w:rsid w:val="00D96D6A"/>
    <w:rPr>
      <w:vertAlign w:val="superscript"/>
    </w:rPr>
  </w:style>
  <w:style w:type="paragraph" w:customStyle="1" w:styleId="Times">
    <w:name w:val="Times"/>
    <w:basedOn w:val="Normal"/>
    <w:link w:val="TimesChar"/>
    <w:qFormat/>
    <w:rsid w:val="00914473"/>
    <w:pPr>
      <w:spacing w:before="120"/>
    </w:pPr>
    <w:rPr>
      <w:rFonts w:ascii="Times New Roman" w:hAnsi="Times New Roman"/>
    </w:rPr>
  </w:style>
  <w:style w:type="character" w:customStyle="1" w:styleId="TimesChar">
    <w:name w:val="Times Char"/>
    <w:basedOn w:val="DefaultParagraphFont"/>
    <w:link w:val="Times"/>
    <w:rsid w:val="00914473"/>
    <w:rPr>
      <w:rFonts w:ascii="Times New Roman" w:hAnsi="Times New Roman"/>
    </w:rPr>
  </w:style>
  <w:style w:type="character" w:customStyle="1" w:styleId="apple-converted-space">
    <w:name w:val="apple-converted-space"/>
    <w:basedOn w:val="DefaultParagraphFont"/>
    <w:rsid w:val="00F37B0B"/>
  </w:style>
  <w:style w:type="character" w:styleId="Strong">
    <w:name w:val="Strong"/>
    <w:basedOn w:val="DefaultParagraphFont"/>
    <w:uiPriority w:val="22"/>
    <w:qFormat/>
    <w:rsid w:val="009B11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70868">
      <w:bodyDiv w:val="1"/>
      <w:marLeft w:val="0"/>
      <w:marRight w:val="0"/>
      <w:marTop w:val="0"/>
      <w:marBottom w:val="0"/>
      <w:divBdr>
        <w:top w:val="none" w:sz="0" w:space="0" w:color="auto"/>
        <w:left w:val="none" w:sz="0" w:space="0" w:color="auto"/>
        <w:bottom w:val="none" w:sz="0" w:space="0" w:color="auto"/>
        <w:right w:val="none" w:sz="0" w:space="0" w:color="auto"/>
      </w:divBdr>
      <w:divsChild>
        <w:div w:id="795176651">
          <w:marLeft w:val="0"/>
          <w:marRight w:val="0"/>
          <w:marTop w:val="0"/>
          <w:marBottom w:val="0"/>
          <w:divBdr>
            <w:top w:val="none" w:sz="0" w:space="0" w:color="auto"/>
            <w:left w:val="none" w:sz="0" w:space="0" w:color="auto"/>
            <w:bottom w:val="none" w:sz="0" w:space="0" w:color="auto"/>
            <w:right w:val="none" w:sz="0" w:space="0" w:color="auto"/>
          </w:divBdr>
        </w:div>
      </w:divsChild>
    </w:div>
    <w:div w:id="179516341">
      <w:bodyDiv w:val="1"/>
      <w:marLeft w:val="0"/>
      <w:marRight w:val="0"/>
      <w:marTop w:val="0"/>
      <w:marBottom w:val="0"/>
      <w:divBdr>
        <w:top w:val="none" w:sz="0" w:space="0" w:color="auto"/>
        <w:left w:val="none" w:sz="0" w:space="0" w:color="auto"/>
        <w:bottom w:val="none" w:sz="0" w:space="0" w:color="auto"/>
        <w:right w:val="none" w:sz="0" w:space="0" w:color="auto"/>
      </w:divBdr>
      <w:divsChild>
        <w:div w:id="715933998">
          <w:marLeft w:val="0"/>
          <w:marRight w:val="0"/>
          <w:marTop w:val="0"/>
          <w:marBottom w:val="0"/>
          <w:divBdr>
            <w:top w:val="none" w:sz="0" w:space="0" w:color="auto"/>
            <w:left w:val="none" w:sz="0" w:space="0" w:color="auto"/>
            <w:bottom w:val="none" w:sz="0" w:space="0" w:color="auto"/>
            <w:right w:val="none" w:sz="0" w:space="0" w:color="auto"/>
          </w:divBdr>
        </w:div>
      </w:divsChild>
    </w:div>
    <w:div w:id="247231540">
      <w:bodyDiv w:val="1"/>
      <w:marLeft w:val="0"/>
      <w:marRight w:val="0"/>
      <w:marTop w:val="0"/>
      <w:marBottom w:val="0"/>
      <w:divBdr>
        <w:top w:val="none" w:sz="0" w:space="0" w:color="auto"/>
        <w:left w:val="none" w:sz="0" w:space="0" w:color="auto"/>
        <w:bottom w:val="none" w:sz="0" w:space="0" w:color="auto"/>
        <w:right w:val="none" w:sz="0" w:space="0" w:color="auto"/>
      </w:divBdr>
      <w:divsChild>
        <w:div w:id="2050372853">
          <w:marLeft w:val="0"/>
          <w:marRight w:val="0"/>
          <w:marTop w:val="0"/>
          <w:marBottom w:val="0"/>
          <w:divBdr>
            <w:top w:val="none" w:sz="0" w:space="0" w:color="auto"/>
            <w:left w:val="none" w:sz="0" w:space="0" w:color="auto"/>
            <w:bottom w:val="none" w:sz="0" w:space="0" w:color="auto"/>
            <w:right w:val="none" w:sz="0" w:space="0" w:color="auto"/>
          </w:divBdr>
          <w:divsChild>
            <w:div w:id="1801193021">
              <w:marLeft w:val="0"/>
              <w:marRight w:val="0"/>
              <w:marTop w:val="0"/>
              <w:marBottom w:val="0"/>
              <w:divBdr>
                <w:top w:val="none" w:sz="0" w:space="0" w:color="auto"/>
                <w:left w:val="none" w:sz="0" w:space="0" w:color="auto"/>
                <w:bottom w:val="none" w:sz="0" w:space="0" w:color="auto"/>
                <w:right w:val="none" w:sz="0" w:space="0" w:color="auto"/>
              </w:divBdr>
              <w:divsChild>
                <w:div w:id="735401219">
                  <w:marLeft w:val="0"/>
                  <w:marRight w:val="0"/>
                  <w:marTop w:val="0"/>
                  <w:marBottom w:val="0"/>
                  <w:divBdr>
                    <w:top w:val="none" w:sz="0" w:space="0" w:color="auto"/>
                    <w:left w:val="none" w:sz="0" w:space="0" w:color="auto"/>
                    <w:bottom w:val="none" w:sz="0" w:space="0" w:color="auto"/>
                    <w:right w:val="none" w:sz="0" w:space="0" w:color="auto"/>
                  </w:divBdr>
                  <w:divsChild>
                    <w:div w:id="1396318896">
                      <w:marLeft w:val="0"/>
                      <w:marRight w:val="0"/>
                      <w:marTop w:val="0"/>
                      <w:marBottom w:val="0"/>
                      <w:divBdr>
                        <w:top w:val="none" w:sz="0" w:space="0" w:color="auto"/>
                        <w:left w:val="none" w:sz="0" w:space="0" w:color="auto"/>
                        <w:bottom w:val="none" w:sz="0" w:space="0" w:color="auto"/>
                        <w:right w:val="none" w:sz="0" w:space="0" w:color="auto"/>
                      </w:divBdr>
                      <w:divsChild>
                        <w:div w:id="621035860">
                          <w:marLeft w:val="0"/>
                          <w:marRight w:val="0"/>
                          <w:marTop w:val="0"/>
                          <w:marBottom w:val="0"/>
                          <w:divBdr>
                            <w:top w:val="none" w:sz="0" w:space="0" w:color="auto"/>
                            <w:left w:val="none" w:sz="0" w:space="0" w:color="auto"/>
                            <w:bottom w:val="none" w:sz="0" w:space="0" w:color="auto"/>
                            <w:right w:val="none" w:sz="0" w:space="0" w:color="auto"/>
                          </w:divBdr>
                          <w:divsChild>
                            <w:div w:id="1887334550">
                              <w:marLeft w:val="0"/>
                              <w:marRight w:val="0"/>
                              <w:marTop w:val="0"/>
                              <w:marBottom w:val="0"/>
                              <w:divBdr>
                                <w:top w:val="none" w:sz="0" w:space="0" w:color="auto"/>
                                <w:left w:val="none" w:sz="0" w:space="0" w:color="auto"/>
                                <w:bottom w:val="none" w:sz="0" w:space="0" w:color="auto"/>
                                <w:right w:val="none" w:sz="0" w:space="0" w:color="auto"/>
                              </w:divBdr>
                              <w:divsChild>
                                <w:div w:id="376201312">
                                  <w:marLeft w:val="0"/>
                                  <w:marRight w:val="0"/>
                                  <w:marTop w:val="0"/>
                                  <w:marBottom w:val="0"/>
                                  <w:divBdr>
                                    <w:top w:val="none" w:sz="0" w:space="0" w:color="auto"/>
                                    <w:left w:val="none" w:sz="0" w:space="0" w:color="auto"/>
                                    <w:bottom w:val="none" w:sz="0" w:space="0" w:color="auto"/>
                                    <w:right w:val="none" w:sz="0" w:space="0" w:color="auto"/>
                                  </w:divBdr>
                                  <w:divsChild>
                                    <w:div w:id="1427966057">
                                      <w:marLeft w:val="0"/>
                                      <w:marRight w:val="0"/>
                                      <w:marTop w:val="0"/>
                                      <w:marBottom w:val="0"/>
                                      <w:divBdr>
                                        <w:top w:val="none" w:sz="0" w:space="0" w:color="auto"/>
                                        <w:left w:val="none" w:sz="0" w:space="0" w:color="auto"/>
                                        <w:bottom w:val="none" w:sz="0" w:space="0" w:color="auto"/>
                                        <w:right w:val="none" w:sz="0" w:space="0" w:color="auto"/>
                                      </w:divBdr>
                                      <w:divsChild>
                                        <w:div w:id="366492491">
                                          <w:marLeft w:val="0"/>
                                          <w:marRight w:val="0"/>
                                          <w:marTop w:val="0"/>
                                          <w:marBottom w:val="0"/>
                                          <w:divBdr>
                                            <w:top w:val="none" w:sz="0" w:space="0" w:color="auto"/>
                                            <w:left w:val="none" w:sz="0" w:space="0" w:color="auto"/>
                                            <w:bottom w:val="none" w:sz="0" w:space="0" w:color="auto"/>
                                            <w:right w:val="none" w:sz="0" w:space="0" w:color="auto"/>
                                          </w:divBdr>
                                          <w:divsChild>
                                            <w:div w:id="43675402">
                                              <w:marLeft w:val="0"/>
                                              <w:marRight w:val="0"/>
                                              <w:marTop w:val="0"/>
                                              <w:marBottom w:val="0"/>
                                              <w:divBdr>
                                                <w:top w:val="none" w:sz="0" w:space="0" w:color="auto"/>
                                                <w:left w:val="none" w:sz="0" w:space="0" w:color="auto"/>
                                                <w:bottom w:val="none" w:sz="0" w:space="0" w:color="auto"/>
                                                <w:right w:val="none" w:sz="0" w:space="0" w:color="auto"/>
                                              </w:divBdr>
                                              <w:divsChild>
                                                <w:div w:id="687097322">
                                                  <w:marLeft w:val="0"/>
                                                  <w:marRight w:val="0"/>
                                                  <w:marTop w:val="0"/>
                                                  <w:marBottom w:val="0"/>
                                                  <w:divBdr>
                                                    <w:top w:val="none" w:sz="0" w:space="0" w:color="auto"/>
                                                    <w:left w:val="none" w:sz="0" w:space="0" w:color="auto"/>
                                                    <w:bottom w:val="none" w:sz="0" w:space="0" w:color="auto"/>
                                                    <w:right w:val="none" w:sz="0" w:space="0" w:color="auto"/>
                                                  </w:divBdr>
                                                  <w:divsChild>
                                                    <w:div w:id="654996829">
                                                      <w:marLeft w:val="0"/>
                                                      <w:marRight w:val="0"/>
                                                      <w:marTop w:val="0"/>
                                                      <w:marBottom w:val="0"/>
                                                      <w:divBdr>
                                                        <w:top w:val="none" w:sz="0" w:space="0" w:color="auto"/>
                                                        <w:left w:val="none" w:sz="0" w:space="0" w:color="auto"/>
                                                        <w:bottom w:val="none" w:sz="0" w:space="0" w:color="auto"/>
                                                        <w:right w:val="none" w:sz="0" w:space="0" w:color="auto"/>
                                                      </w:divBdr>
                                                      <w:divsChild>
                                                        <w:div w:id="551696691">
                                                          <w:marLeft w:val="0"/>
                                                          <w:marRight w:val="0"/>
                                                          <w:marTop w:val="0"/>
                                                          <w:marBottom w:val="0"/>
                                                          <w:divBdr>
                                                            <w:top w:val="none" w:sz="0" w:space="0" w:color="auto"/>
                                                            <w:left w:val="none" w:sz="0" w:space="0" w:color="auto"/>
                                                            <w:bottom w:val="none" w:sz="0" w:space="0" w:color="auto"/>
                                                            <w:right w:val="none" w:sz="0" w:space="0" w:color="auto"/>
                                                          </w:divBdr>
                                                          <w:divsChild>
                                                            <w:div w:id="273943134">
                                                              <w:marLeft w:val="0"/>
                                                              <w:marRight w:val="0"/>
                                                              <w:marTop w:val="0"/>
                                                              <w:marBottom w:val="0"/>
                                                              <w:divBdr>
                                                                <w:top w:val="none" w:sz="0" w:space="0" w:color="auto"/>
                                                                <w:left w:val="none" w:sz="0" w:space="0" w:color="auto"/>
                                                                <w:bottom w:val="none" w:sz="0" w:space="0" w:color="auto"/>
                                                                <w:right w:val="none" w:sz="0" w:space="0" w:color="auto"/>
                                                              </w:divBdr>
                                                              <w:divsChild>
                                                                <w:div w:id="1286355095">
                                                                  <w:marLeft w:val="0"/>
                                                                  <w:marRight w:val="0"/>
                                                                  <w:marTop w:val="0"/>
                                                                  <w:marBottom w:val="0"/>
                                                                  <w:divBdr>
                                                                    <w:top w:val="none" w:sz="0" w:space="0" w:color="auto"/>
                                                                    <w:left w:val="none" w:sz="0" w:space="0" w:color="auto"/>
                                                                    <w:bottom w:val="none" w:sz="0" w:space="0" w:color="auto"/>
                                                                    <w:right w:val="none" w:sz="0" w:space="0" w:color="auto"/>
                                                                  </w:divBdr>
                                                                  <w:divsChild>
                                                                    <w:div w:id="67726353">
                                                                      <w:marLeft w:val="0"/>
                                                                      <w:marRight w:val="0"/>
                                                                      <w:marTop w:val="0"/>
                                                                      <w:marBottom w:val="0"/>
                                                                      <w:divBdr>
                                                                        <w:top w:val="none" w:sz="0" w:space="0" w:color="auto"/>
                                                                        <w:left w:val="none" w:sz="0" w:space="0" w:color="auto"/>
                                                                        <w:bottom w:val="none" w:sz="0" w:space="0" w:color="auto"/>
                                                                        <w:right w:val="none" w:sz="0" w:space="0" w:color="auto"/>
                                                                      </w:divBdr>
                                                                      <w:divsChild>
                                                                        <w:div w:id="170070998">
                                                                          <w:marLeft w:val="0"/>
                                                                          <w:marRight w:val="0"/>
                                                                          <w:marTop w:val="0"/>
                                                                          <w:marBottom w:val="0"/>
                                                                          <w:divBdr>
                                                                            <w:top w:val="none" w:sz="0" w:space="0" w:color="auto"/>
                                                                            <w:left w:val="none" w:sz="0" w:space="0" w:color="auto"/>
                                                                            <w:bottom w:val="none" w:sz="0" w:space="0" w:color="auto"/>
                                                                            <w:right w:val="none" w:sz="0" w:space="0" w:color="auto"/>
                                                                          </w:divBdr>
                                                                          <w:divsChild>
                                                                            <w:div w:id="802357378">
                                                                              <w:marLeft w:val="0"/>
                                                                              <w:marRight w:val="0"/>
                                                                              <w:marTop w:val="0"/>
                                                                              <w:marBottom w:val="0"/>
                                                                              <w:divBdr>
                                                                                <w:top w:val="none" w:sz="0" w:space="0" w:color="auto"/>
                                                                                <w:left w:val="none" w:sz="0" w:space="0" w:color="auto"/>
                                                                                <w:bottom w:val="none" w:sz="0" w:space="0" w:color="auto"/>
                                                                                <w:right w:val="none" w:sz="0" w:space="0" w:color="auto"/>
                                                                              </w:divBdr>
                                                                              <w:divsChild>
                                                                                <w:div w:id="498425949">
                                                                                  <w:marLeft w:val="0"/>
                                                                                  <w:marRight w:val="0"/>
                                                                                  <w:marTop w:val="0"/>
                                                                                  <w:marBottom w:val="0"/>
                                                                                  <w:divBdr>
                                                                                    <w:top w:val="none" w:sz="0" w:space="0" w:color="auto"/>
                                                                                    <w:left w:val="none" w:sz="0" w:space="0" w:color="auto"/>
                                                                                    <w:bottom w:val="none" w:sz="0" w:space="0" w:color="auto"/>
                                                                                    <w:right w:val="none" w:sz="0" w:space="0" w:color="auto"/>
                                                                                  </w:divBdr>
                                                                                  <w:divsChild>
                                                                                    <w:div w:id="8858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3512822">
      <w:bodyDiv w:val="1"/>
      <w:marLeft w:val="0"/>
      <w:marRight w:val="0"/>
      <w:marTop w:val="0"/>
      <w:marBottom w:val="0"/>
      <w:divBdr>
        <w:top w:val="none" w:sz="0" w:space="0" w:color="auto"/>
        <w:left w:val="none" w:sz="0" w:space="0" w:color="auto"/>
        <w:bottom w:val="none" w:sz="0" w:space="0" w:color="auto"/>
        <w:right w:val="none" w:sz="0" w:space="0" w:color="auto"/>
      </w:divBdr>
      <w:divsChild>
        <w:div w:id="893155687">
          <w:marLeft w:val="0"/>
          <w:marRight w:val="0"/>
          <w:marTop w:val="0"/>
          <w:marBottom w:val="0"/>
          <w:divBdr>
            <w:top w:val="none" w:sz="0" w:space="0" w:color="auto"/>
            <w:left w:val="none" w:sz="0" w:space="0" w:color="auto"/>
            <w:bottom w:val="none" w:sz="0" w:space="0" w:color="auto"/>
            <w:right w:val="none" w:sz="0" w:space="0" w:color="auto"/>
          </w:divBdr>
        </w:div>
      </w:divsChild>
    </w:div>
    <w:div w:id="265577819">
      <w:bodyDiv w:val="1"/>
      <w:marLeft w:val="0"/>
      <w:marRight w:val="0"/>
      <w:marTop w:val="0"/>
      <w:marBottom w:val="0"/>
      <w:divBdr>
        <w:top w:val="none" w:sz="0" w:space="0" w:color="auto"/>
        <w:left w:val="none" w:sz="0" w:space="0" w:color="auto"/>
        <w:bottom w:val="none" w:sz="0" w:space="0" w:color="auto"/>
        <w:right w:val="none" w:sz="0" w:space="0" w:color="auto"/>
      </w:divBdr>
      <w:divsChild>
        <w:div w:id="245847366">
          <w:marLeft w:val="0"/>
          <w:marRight w:val="0"/>
          <w:marTop w:val="0"/>
          <w:marBottom w:val="0"/>
          <w:divBdr>
            <w:top w:val="none" w:sz="0" w:space="0" w:color="auto"/>
            <w:left w:val="none" w:sz="0" w:space="0" w:color="auto"/>
            <w:bottom w:val="none" w:sz="0" w:space="0" w:color="auto"/>
            <w:right w:val="none" w:sz="0" w:space="0" w:color="auto"/>
          </w:divBdr>
        </w:div>
      </w:divsChild>
    </w:div>
    <w:div w:id="274869469">
      <w:bodyDiv w:val="1"/>
      <w:marLeft w:val="0"/>
      <w:marRight w:val="0"/>
      <w:marTop w:val="0"/>
      <w:marBottom w:val="0"/>
      <w:divBdr>
        <w:top w:val="none" w:sz="0" w:space="0" w:color="auto"/>
        <w:left w:val="none" w:sz="0" w:space="0" w:color="auto"/>
        <w:bottom w:val="none" w:sz="0" w:space="0" w:color="auto"/>
        <w:right w:val="none" w:sz="0" w:space="0" w:color="auto"/>
      </w:divBdr>
      <w:divsChild>
        <w:div w:id="1987970469">
          <w:marLeft w:val="0"/>
          <w:marRight w:val="0"/>
          <w:marTop w:val="0"/>
          <w:marBottom w:val="0"/>
          <w:divBdr>
            <w:top w:val="none" w:sz="0" w:space="0" w:color="auto"/>
            <w:left w:val="none" w:sz="0" w:space="0" w:color="auto"/>
            <w:bottom w:val="none" w:sz="0" w:space="0" w:color="auto"/>
            <w:right w:val="none" w:sz="0" w:space="0" w:color="auto"/>
          </w:divBdr>
        </w:div>
      </w:divsChild>
    </w:div>
    <w:div w:id="400175488">
      <w:bodyDiv w:val="1"/>
      <w:marLeft w:val="0"/>
      <w:marRight w:val="0"/>
      <w:marTop w:val="0"/>
      <w:marBottom w:val="0"/>
      <w:divBdr>
        <w:top w:val="none" w:sz="0" w:space="0" w:color="auto"/>
        <w:left w:val="none" w:sz="0" w:space="0" w:color="auto"/>
        <w:bottom w:val="none" w:sz="0" w:space="0" w:color="auto"/>
        <w:right w:val="none" w:sz="0" w:space="0" w:color="auto"/>
      </w:divBdr>
      <w:divsChild>
        <w:div w:id="837883492">
          <w:marLeft w:val="0"/>
          <w:marRight w:val="0"/>
          <w:marTop w:val="0"/>
          <w:marBottom w:val="0"/>
          <w:divBdr>
            <w:top w:val="none" w:sz="0" w:space="0" w:color="auto"/>
            <w:left w:val="none" w:sz="0" w:space="0" w:color="auto"/>
            <w:bottom w:val="none" w:sz="0" w:space="0" w:color="auto"/>
            <w:right w:val="none" w:sz="0" w:space="0" w:color="auto"/>
          </w:divBdr>
        </w:div>
      </w:divsChild>
    </w:div>
    <w:div w:id="496579136">
      <w:bodyDiv w:val="1"/>
      <w:marLeft w:val="0"/>
      <w:marRight w:val="0"/>
      <w:marTop w:val="0"/>
      <w:marBottom w:val="0"/>
      <w:divBdr>
        <w:top w:val="none" w:sz="0" w:space="0" w:color="auto"/>
        <w:left w:val="none" w:sz="0" w:space="0" w:color="auto"/>
        <w:bottom w:val="none" w:sz="0" w:space="0" w:color="auto"/>
        <w:right w:val="none" w:sz="0" w:space="0" w:color="auto"/>
      </w:divBdr>
      <w:divsChild>
        <w:div w:id="1121656081">
          <w:marLeft w:val="0"/>
          <w:marRight w:val="0"/>
          <w:marTop w:val="0"/>
          <w:marBottom w:val="0"/>
          <w:divBdr>
            <w:top w:val="none" w:sz="0" w:space="0" w:color="auto"/>
            <w:left w:val="none" w:sz="0" w:space="0" w:color="auto"/>
            <w:bottom w:val="none" w:sz="0" w:space="0" w:color="auto"/>
            <w:right w:val="none" w:sz="0" w:space="0" w:color="auto"/>
          </w:divBdr>
        </w:div>
      </w:divsChild>
    </w:div>
    <w:div w:id="610669136">
      <w:bodyDiv w:val="1"/>
      <w:marLeft w:val="0"/>
      <w:marRight w:val="0"/>
      <w:marTop w:val="0"/>
      <w:marBottom w:val="0"/>
      <w:divBdr>
        <w:top w:val="none" w:sz="0" w:space="0" w:color="auto"/>
        <w:left w:val="none" w:sz="0" w:space="0" w:color="auto"/>
        <w:bottom w:val="none" w:sz="0" w:space="0" w:color="auto"/>
        <w:right w:val="none" w:sz="0" w:space="0" w:color="auto"/>
      </w:divBdr>
      <w:divsChild>
        <w:div w:id="229775216">
          <w:marLeft w:val="0"/>
          <w:marRight w:val="0"/>
          <w:marTop w:val="0"/>
          <w:marBottom w:val="0"/>
          <w:divBdr>
            <w:top w:val="none" w:sz="0" w:space="0" w:color="auto"/>
            <w:left w:val="none" w:sz="0" w:space="0" w:color="auto"/>
            <w:bottom w:val="none" w:sz="0" w:space="0" w:color="auto"/>
            <w:right w:val="none" w:sz="0" w:space="0" w:color="auto"/>
          </w:divBdr>
        </w:div>
      </w:divsChild>
    </w:div>
    <w:div w:id="644891743">
      <w:bodyDiv w:val="1"/>
      <w:marLeft w:val="0"/>
      <w:marRight w:val="0"/>
      <w:marTop w:val="0"/>
      <w:marBottom w:val="0"/>
      <w:divBdr>
        <w:top w:val="none" w:sz="0" w:space="0" w:color="auto"/>
        <w:left w:val="none" w:sz="0" w:space="0" w:color="auto"/>
        <w:bottom w:val="none" w:sz="0" w:space="0" w:color="auto"/>
        <w:right w:val="none" w:sz="0" w:space="0" w:color="auto"/>
      </w:divBdr>
      <w:divsChild>
        <w:div w:id="953946254">
          <w:marLeft w:val="0"/>
          <w:marRight w:val="0"/>
          <w:marTop w:val="0"/>
          <w:marBottom w:val="0"/>
          <w:divBdr>
            <w:top w:val="none" w:sz="0" w:space="0" w:color="auto"/>
            <w:left w:val="none" w:sz="0" w:space="0" w:color="auto"/>
            <w:bottom w:val="none" w:sz="0" w:space="0" w:color="auto"/>
            <w:right w:val="none" w:sz="0" w:space="0" w:color="auto"/>
          </w:divBdr>
        </w:div>
      </w:divsChild>
    </w:div>
    <w:div w:id="692808099">
      <w:bodyDiv w:val="1"/>
      <w:marLeft w:val="0"/>
      <w:marRight w:val="0"/>
      <w:marTop w:val="0"/>
      <w:marBottom w:val="0"/>
      <w:divBdr>
        <w:top w:val="none" w:sz="0" w:space="0" w:color="auto"/>
        <w:left w:val="none" w:sz="0" w:space="0" w:color="auto"/>
        <w:bottom w:val="none" w:sz="0" w:space="0" w:color="auto"/>
        <w:right w:val="none" w:sz="0" w:space="0" w:color="auto"/>
      </w:divBdr>
      <w:divsChild>
        <w:div w:id="491986660">
          <w:marLeft w:val="0"/>
          <w:marRight w:val="0"/>
          <w:marTop w:val="0"/>
          <w:marBottom w:val="0"/>
          <w:divBdr>
            <w:top w:val="none" w:sz="0" w:space="0" w:color="auto"/>
            <w:left w:val="none" w:sz="0" w:space="0" w:color="auto"/>
            <w:bottom w:val="none" w:sz="0" w:space="0" w:color="auto"/>
            <w:right w:val="none" w:sz="0" w:space="0" w:color="auto"/>
          </w:divBdr>
        </w:div>
      </w:divsChild>
    </w:div>
    <w:div w:id="730883286">
      <w:bodyDiv w:val="1"/>
      <w:marLeft w:val="0"/>
      <w:marRight w:val="0"/>
      <w:marTop w:val="0"/>
      <w:marBottom w:val="0"/>
      <w:divBdr>
        <w:top w:val="none" w:sz="0" w:space="0" w:color="auto"/>
        <w:left w:val="none" w:sz="0" w:space="0" w:color="auto"/>
        <w:bottom w:val="none" w:sz="0" w:space="0" w:color="auto"/>
        <w:right w:val="none" w:sz="0" w:space="0" w:color="auto"/>
      </w:divBdr>
      <w:divsChild>
        <w:div w:id="1532913088">
          <w:marLeft w:val="0"/>
          <w:marRight w:val="0"/>
          <w:marTop w:val="0"/>
          <w:marBottom w:val="0"/>
          <w:divBdr>
            <w:top w:val="none" w:sz="0" w:space="0" w:color="auto"/>
            <w:left w:val="none" w:sz="0" w:space="0" w:color="auto"/>
            <w:bottom w:val="none" w:sz="0" w:space="0" w:color="auto"/>
            <w:right w:val="none" w:sz="0" w:space="0" w:color="auto"/>
          </w:divBdr>
        </w:div>
      </w:divsChild>
    </w:div>
    <w:div w:id="801121409">
      <w:bodyDiv w:val="1"/>
      <w:marLeft w:val="0"/>
      <w:marRight w:val="0"/>
      <w:marTop w:val="0"/>
      <w:marBottom w:val="0"/>
      <w:divBdr>
        <w:top w:val="none" w:sz="0" w:space="0" w:color="auto"/>
        <w:left w:val="none" w:sz="0" w:space="0" w:color="auto"/>
        <w:bottom w:val="none" w:sz="0" w:space="0" w:color="auto"/>
        <w:right w:val="none" w:sz="0" w:space="0" w:color="auto"/>
      </w:divBdr>
      <w:divsChild>
        <w:div w:id="343631420">
          <w:marLeft w:val="0"/>
          <w:marRight w:val="0"/>
          <w:marTop w:val="0"/>
          <w:marBottom w:val="0"/>
          <w:divBdr>
            <w:top w:val="none" w:sz="0" w:space="0" w:color="auto"/>
            <w:left w:val="none" w:sz="0" w:space="0" w:color="auto"/>
            <w:bottom w:val="none" w:sz="0" w:space="0" w:color="auto"/>
            <w:right w:val="none" w:sz="0" w:space="0" w:color="auto"/>
          </w:divBdr>
        </w:div>
      </w:divsChild>
    </w:div>
    <w:div w:id="840002885">
      <w:bodyDiv w:val="1"/>
      <w:marLeft w:val="0"/>
      <w:marRight w:val="0"/>
      <w:marTop w:val="0"/>
      <w:marBottom w:val="0"/>
      <w:divBdr>
        <w:top w:val="none" w:sz="0" w:space="0" w:color="auto"/>
        <w:left w:val="none" w:sz="0" w:space="0" w:color="auto"/>
        <w:bottom w:val="none" w:sz="0" w:space="0" w:color="auto"/>
        <w:right w:val="none" w:sz="0" w:space="0" w:color="auto"/>
      </w:divBdr>
      <w:divsChild>
        <w:div w:id="1952781878">
          <w:marLeft w:val="0"/>
          <w:marRight w:val="0"/>
          <w:marTop w:val="0"/>
          <w:marBottom w:val="0"/>
          <w:divBdr>
            <w:top w:val="none" w:sz="0" w:space="0" w:color="auto"/>
            <w:left w:val="none" w:sz="0" w:space="0" w:color="auto"/>
            <w:bottom w:val="none" w:sz="0" w:space="0" w:color="auto"/>
            <w:right w:val="none" w:sz="0" w:space="0" w:color="auto"/>
          </w:divBdr>
        </w:div>
      </w:divsChild>
    </w:div>
    <w:div w:id="857740377">
      <w:bodyDiv w:val="1"/>
      <w:marLeft w:val="0"/>
      <w:marRight w:val="0"/>
      <w:marTop w:val="0"/>
      <w:marBottom w:val="0"/>
      <w:divBdr>
        <w:top w:val="none" w:sz="0" w:space="0" w:color="auto"/>
        <w:left w:val="none" w:sz="0" w:space="0" w:color="auto"/>
        <w:bottom w:val="none" w:sz="0" w:space="0" w:color="auto"/>
        <w:right w:val="none" w:sz="0" w:space="0" w:color="auto"/>
      </w:divBdr>
      <w:divsChild>
        <w:div w:id="364185188">
          <w:marLeft w:val="0"/>
          <w:marRight w:val="0"/>
          <w:marTop w:val="0"/>
          <w:marBottom w:val="0"/>
          <w:divBdr>
            <w:top w:val="none" w:sz="0" w:space="0" w:color="auto"/>
            <w:left w:val="none" w:sz="0" w:space="0" w:color="auto"/>
            <w:bottom w:val="none" w:sz="0" w:space="0" w:color="auto"/>
            <w:right w:val="none" w:sz="0" w:space="0" w:color="auto"/>
          </w:divBdr>
        </w:div>
      </w:divsChild>
    </w:div>
    <w:div w:id="916129936">
      <w:bodyDiv w:val="1"/>
      <w:marLeft w:val="0"/>
      <w:marRight w:val="0"/>
      <w:marTop w:val="0"/>
      <w:marBottom w:val="0"/>
      <w:divBdr>
        <w:top w:val="none" w:sz="0" w:space="0" w:color="auto"/>
        <w:left w:val="none" w:sz="0" w:space="0" w:color="auto"/>
        <w:bottom w:val="none" w:sz="0" w:space="0" w:color="auto"/>
        <w:right w:val="none" w:sz="0" w:space="0" w:color="auto"/>
      </w:divBdr>
      <w:divsChild>
        <w:div w:id="1528566790">
          <w:marLeft w:val="0"/>
          <w:marRight w:val="0"/>
          <w:marTop w:val="0"/>
          <w:marBottom w:val="0"/>
          <w:divBdr>
            <w:top w:val="none" w:sz="0" w:space="0" w:color="auto"/>
            <w:left w:val="none" w:sz="0" w:space="0" w:color="auto"/>
            <w:bottom w:val="none" w:sz="0" w:space="0" w:color="auto"/>
            <w:right w:val="none" w:sz="0" w:space="0" w:color="auto"/>
          </w:divBdr>
        </w:div>
      </w:divsChild>
    </w:div>
    <w:div w:id="943465854">
      <w:bodyDiv w:val="1"/>
      <w:marLeft w:val="0"/>
      <w:marRight w:val="0"/>
      <w:marTop w:val="0"/>
      <w:marBottom w:val="0"/>
      <w:divBdr>
        <w:top w:val="none" w:sz="0" w:space="0" w:color="auto"/>
        <w:left w:val="none" w:sz="0" w:space="0" w:color="auto"/>
        <w:bottom w:val="none" w:sz="0" w:space="0" w:color="auto"/>
        <w:right w:val="none" w:sz="0" w:space="0" w:color="auto"/>
      </w:divBdr>
      <w:divsChild>
        <w:div w:id="175002041">
          <w:marLeft w:val="0"/>
          <w:marRight w:val="0"/>
          <w:marTop w:val="0"/>
          <w:marBottom w:val="0"/>
          <w:divBdr>
            <w:top w:val="none" w:sz="0" w:space="0" w:color="auto"/>
            <w:left w:val="none" w:sz="0" w:space="0" w:color="auto"/>
            <w:bottom w:val="none" w:sz="0" w:space="0" w:color="auto"/>
            <w:right w:val="none" w:sz="0" w:space="0" w:color="auto"/>
          </w:divBdr>
        </w:div>
      </w:divsChild>
    </w:div>
    <w:div w:id="949580935">
      <w:bodyDiv w:val="1"/>
      <w:marLeft w:val="0"/>
      <w:marRight w:val="0"/>
      <w:marTop w:val="0"/>
      <w:marBottom w:val="0"/>
      <w:divBdr>
        <w:top w:val="none" w:sz="0" w:space="0" w:color="auto"/>
        <w:left w:val="none" w:sz="0" w:space="0" w:color="auto"/>
        <w:bottom w:val="none" w:sz="0" w:space="0" w:color="auto"/>
        <w:right w:val="none" w:sz="0" w:space="0" w:color="auto"/>
      </w:divBdr>
      <w:divsChild>
        <w:div w:id="888684627">
          <w:marLeft w:val="0"/>
          <w:marRight w:val="0"/>
          <w:marTop w:val="0"/>
          <w:marBottom w:val="0"/>
          <w:divBdr>
            <w:top w:val="none" w:sz="0" w:space="0" w:color="auto"/>
            <w:left w:val="none" w:sz="0" w:space="0" w:color="auto"/>
            <w:bottom w:val="none" w:sz="0" w:space="0" w:color="auto"/>
            <w:right w:val="none" w:sz="0" w:space="0" w:color="auto"/>
          </w:divBdr>
        </w:div>
      </w:divsChild>
    </w:div>
    <w:div w:id="956789267">
      <w:bodyDiv w:val="1"/>
      <w:marLeft w:val="0"/>
      <w:marRight w:val="0"/>
      <w:marTop w:val="0"/>
      <w:marBottom w:val="0"/>
      <w:divBdr>
        <w:top w:val="none" w:sz="0" w:space="0" w:color="auto"/>
        <w:left w:val="none" w:sz="0" w:space="0" w:color="auto"/>
        <w:bottom w:val="none" w:sz="0" w:space="0" w:color="auto"/>
        <w:right w:val="none" w:sz="0" w:space="0" w:color="auto"/>
      </w:divBdr>
      <w:divsChild>
        <w:div w:id="248082791">
          <w:marLeft w:val="0"/>
          <w:marRight w:val="0"/>
          <w:marTop w:val="0"/>
          <w:marBottom w:val="0"/>
          <w:divBdr>
            <w:top w:val="none" w:sz="0" w:space="0" w:color="auto"/>
            <w:left w:val="none" w:sz="0" w:space="0" w:color="auto"/>
            <w:bottom w:val="none" w:sz="0" w:space="0" w:color="auto"/>
            <w:right w:val="none" w:sz="0" w:space="0" w:color="auto"/>
          </w:divBdr>
        </w:div>
      </w:divsChild>
    </w:div>
    <w:div w:id="974456416">
      <w:bodyDiv w:val="1"/>
      <w:marLeft w:val="0"/>
      <w:marRight w:val="0"/>
      <w:marTop w:val="0"/>
      <w:marBottom w:val="0"/>
      <w:divBdr>
        <w:top w:val="none" w:sz="0" w:space="0" w:color="auto"/>
        <w:left w:val="none" w:sz="0" w:space="0" w:color="auto"/>
        <w:bottom w:val="none" w:sz="0" w:space="0" w:color="auto"/>
        <w:right w:val="none" w:sz="0" w:space="0" w:color="auto"/>
      </w:divBdr>
      <w:divsChild>
        <w:div w:id="1750156394">
          <w:marLeft w:val="0"/>
          <w:marRight w:val="0"/>
          <w:marTop w:val="0"/>
          <w:marBottom w:val="0"/>
          <w:divBdr>
            <w:top w:val="none" w:sz="0" w:space="0" w:color="auto"/>
            <w:left w:val="none" w:sz="0" w:space="0" w:color="auto"/>
            <w:bottom w:val="none" w:sz="0" w:space="0" w:color="auto"/>
            <w:right w:val="none" w:sz="0" w:space="0" w:color="auto"/>
          </w:divBdr>
        </w:div>
      </w:divsChild>
    </w:div>
    <w:div w:id="987436502">
      <w:bodyDiv w:val="1"/>
      <w:marLeft w:val="0"/>
      <w:marRight w:val="0"/>
      <w:marTop w:val="0"/>
      <w:marBottom w:val="0"/>
      <w:divBdr>
        <w:top w:val="none" w:sz="0" w:space="0" w:color="auto"/>
        <w:left w:val="none" w:sz="0" w:space="0" w:color="auto"/>
        <w:bottom w:val="none" w:sz="0" w:space="0" w:color="auto"/>
        <w:right w:val="none" w:sz="0" w:space="0" w:color="auto"/>
      </w:divBdr>
      <w:divsChild>
        <w:div w:id="775369539">
          <w:marLeft w:val="0"/>
          <w:marRight w:val="0"/>
          <w:marTop w:val="0"/>
          <w:marBottom w:val="0"/>
          <w:divBdr>
            <w:top w:val="none" w:sz="0" w:space="0" w:color="auto"/>
            <w:left w:val="none" w:sz="0" w:space="0" w:color="auto"/>
            <w:bottom w:val="none" w:sz="0" w:space="0" w:color="auto"/>
            <w:right w:val="none" w:sz="0" w:space="0" w:color="auto"/>
          </w:divBdr>
        </w:div>
      </w:divsChild>
    </w:div>
    <w:div w:id="1056397654">
      <w:bodyDiv w:val="1"/>
      <w:marLeft w:val="0"/>
      <w:marRight w:val="0"/>
      <w:marTop w:val="0"/>
      <w:marBottom w:val="0"/>
      <w:divBdr>
        <w:top w:val="none" w:sz="0" w:space="0" w:color="auto"/>
        <w:left w:val="none" w:sz="0" w:space="0" w:color="auto"/>
        <w:bottom w:val="none" w:sz="0" w:space="0" w:color="auto"/>
        <w:right w:val="none" w:sz="0" w:space="0" w:color="auto"/>
      </w:divBdr>
      <w:divsChild>
        <w:div w:id="916281902">
          <w:marLeft w:val="0"/>
          <w:marRight w:val="0"/>
          <w:marTop w:val="0"/>
          <w:marBottom w:val="0"/>
          <w:divBdr>
            <w:top w:val="none" w:sz="0" w:space="0" w:color="auto"/>
            <w:left w:val="none" w:sz="0" w:space="0" w:color="auto"/>
            <w:bottom w:val="none" w:sz="0" w:space="0" w:color="auto"/>
            <w:right w:val="none" w:sz="0" w:space="0" w:color="auto"/>
          </w:divBdr>
        </w:div>
      </w:divsChild>
    </w:div>
    <w:div w:id="1282030039">
      <w:bodyDiv w:val="1"/>
      <w:marLeft w:val="0"/>
      <w:marRight w:val="0"/>
      <w:marTop w:val="0"/>
      <w:marBottom w:val="0"/>
      <w:divBdr>
        <w:top w:val="none" w:sz="0" w:space="0" w:color="auto"/>
        <w:left w:val="none" w:sz="0" w:space="0" w:color="auto"/>
        <w:bottom w:val="none" w:sz="0" w:space="0" w:color="auto"/>
        <w:right w:val="none" w:sz="0" w:space="0" w:color="auto"/>
      </w:divBdr>
      <w:divsChild>
        <w:div w:id="1248807810">
          <w:marLeft w:val="0"/>
          <w:marRight w:val="0"/>
          <w:marTop w:val="0"/>
          <w:marBottom w:val="0"/>
          <w:divBdr>
            <w:top w:val="none" w:sz="0" w:space="0" w:color="auto"/>
            <w:left w:val="none" w:sz="0" w:space="0" w:color="auto"/>
            <w:bottom w:val="none" w:sz="0" w:space="0" w:color="auto"/>
            <w:right w:val="none" w:sz="0" w:space="0" w:color="auto"/>
          </w:divBdr>
        </w:div>
      </w:divsChild>
    </w:div>
    <w:div w:id="1484345655">
      <w:bodyDiv w:val="1"/>
      <w:marLeft w:val="0"/>
      <w:marRight w:val="0"/>
      <w:marTop w:val="0"/>
      <w:marBottom w:val="0"/>
      <w:divBdr>
        <w:top w:val="none" w:sz="0" w:space="0" w:color="auto"/>
        <w:left w:val="none" w:sz="0" w:space="0" w:color="auto"/>
        <w:bottom w:val="none" w:sz="0" w:space="0" w:color="auto"/>
        <w:right w:val="none" w:sz="0" w:space="0" w:color="auto"/>
      </w:divBdr>
      <w:divsChild>
        <w:div w:id="1640762067">
          <w:marLeft w:val="0"/>
          <w:marRight w:val="0"/>
          <w:marTop w:val="0"/>
          <w:marBottom w:val="0"/>
          <w:divBdr>
            <w:top w:val="none" w:sz="0" w:space="0" w:color="auto"/>
            <w:left w:val="none" w:sz="0" w:space="0" w:color="auto"/>
            <w:bottom w:val="none" w:sz="0" w:space="0" w:color="auto"/>
            <w:right w:val="none" w:sz="0" w:space="0" w:color="auto"/>
          </w:divBdr>
        </w:div>
      </w:divsChild>
    </w:div>
    <w:div w:id="1486509115">
      <w:bodyDiv w:val="1"/>
      <w:marLeft w:val="0"/>
      <w:marRight w:val="0"/>
      <w:marTop w:val="0"/>
      <w:marBottom w:val="0"/>
      <w:divBdr>
        <w:top w:val="none" w:sz="0" w:space="0" w:color="auto"/>
        <w:left w:val="none" w:sz="0" w:space="0" w:color="auto"/>
        <w:bottom w:val="none" w:sz="0" w:space="0" w:color="auto"/>
        <w:right w:val="none" w:sz="0" w:space="0" w:color="auto"/>
      </w:divBdr>
      <w:divsChild>
        <w:div w:id="94860962">
          <w:marLeft w:val="0"/>
          <w:marRight w:val="0"/>
          <w:marTop w:val="0"/>
          <w:marBottom w:val="0"/>
          <w:divBdr>
            <w:top w:val="none" w:sz="0" w:space="0" w:color="auto"/>
            <w:left w:val="none" w:sz="0" w:space="0" w:color="auto"/>
            <w:bottom w:val="none" w:sz="0" w:space="0" w:color="auto"/>
            <w:right w:val="none" w:sz="0" w:space="0" w:color="auto"/>
          </w:divBdr>
        </w:div>
      </w:divsChild>
    </w:div>
    <w:div w:id="1742143597">
      <w:bodyDiv w:val="1"/>
      <w:marLeft w:val="0"/>
      <w:marRight w:val="0"/>
      <w:marTop w:val="0"/>
      <w:marBottom w:val="0"/>
      <w:divBdr>
        <w:top w:val="none" w:sz="0" w:space="0" w:color="auto"/>
        <w:left w:val="none" w:sz="0" w:space="0" w:color="auto"/>
        <w:bottom w:val="none" w:sz="0" w:space="0" w:color="auto"/>
        <w:right w:val="none" w:sz="0" w:space="0" w:color="auto"/>
      </w:divBdr>
      <w:divsChild>
        <w:div w:id="242104477">
          <w:marLeft w:val="0"/>
          <w:marRight w:val="0"/>
          <w:marTop w:val="0"/>
          <w:marBottom w:val="0"/>
          <w:divBdr>
            <w:top w:val="none" w:sz="0" w:space="0" w:color="auto"/>
            <w:left w:val="none" w:sz="0" w:space="0" w:color="auto"/>
            <w:bottom w:val="none" w:sz="0" w:space="0" w:color="auto"/>
            <w:right w:val="none" w:sz="0" w:space="0" w:color="auto"/>
          </w:divBdr>
        </w:div>
      </w:divsChild>
    </w:div>
    <w:div w:id="1794514250">
      <w:bodyDiv w:val="1"/>
      <w:marLeft w:val="0"/>
      <w:marRight w:val="0"/>
      <w:marTop w:val="0"/>
      <w:marBottom w:val="0"/>
      <w:divBdr>
        <w:top w:val="none" w:sz="0" w:space="0" w:color="auto"/>
        <w:left w:val="none" w:sz="0" w:space="0" w:color="auto"/>
        <w:bottom w:val="none" w:sz="0" w:space="0" w:color="auto"/>
        <w:right w:val="none" w:sz="0" w:space="0" w:color="auto"/>
      </w:divBdr>
      <w:divsChild>
        <w:div w:id="2121486778">
          <w:marLeft w:val="0"/>
          <w:marRight w:val="0"/>
          <w:marTop w:val="0"/>
          <w:marBottom w:val="0"/>
          <w:divBdr>
            <w:top w:val="none" w:sz="0" w:space="0" w:color="auto"/>
            <w:left w:val="none" w:sz="0" w:space="0" w:color="auto"/>
            <w:bottom w:val="none" w:sz="0" w:space="0" w:color="auto"/>
            <w:right w:val="none" w:sz="0" w:space="0" w:color="auto"/>
          </w:divBdr>
        </w:div>
      </w:divsChild>
    </w:div>
    <w:div w:id="1827428071">
      <w:bodyDiv w:val="1"/>
      <w:marLeft w:val="0"/>
      <w:marRight w:val="0"/>
      <w:marTop w:val="0"/>
      <w:marBottom w:val="0"/>
      <w:divBdr>
        <w:top w:val="none" w:sz="0" w:space="0" w:color="auto"/>
        <w:left w:val="none" w:sz="0" w:space="0" w:color="auto"/>
        <w:bottom w:val="none" w:sz="0" w:space="0" w:color="auto"/>
        <w:right w:val="none" w:sz="0" w:space="0" w:color="auto"/>
      </w:divBdr>
      <w:divsChild>
        <w:div w:id="1387604060">
          <w:marLeft w:val="0"/>
          <w:marRight w:val="0"/>
          <w:marTop w:val="0"/>
          <w:marBottom w:val="0"/>
          <w:divBdr>
            <w:top w:val="none" w:sz="0" w:space="0" w:color="auto"/>
            <w:left w:val="none" w:sz="0" w:space="0" w:color="auto"/>
            <w:bottom w:val="none" w:sz="0" w:space="0" w:color="auto"/>
            <w:right w:val="none" w:sz="0" w:space="0" w:color="auto"/>
          </w:divBdr>
        </w:div>
      </w:divsChild>
    </w:div>
    <w:div w:id="1864585678">
      <w:bodyDiv w:val="1"/>
      <w:marLeft w:val="0"/>
      <w:marRight w:val="0"/>
      <w:marTop w:val="0"/>
      <w:marBottom w:val="0"/>
      <w:divBdr>
        <w:top w:val="none" w:sz="0" w:space="0" w:color="auto"/>
        <w:left w:val="none" w:sz="0" w:space="0" w:color="auto"/>
        <w:bottom w:val="none" w:sz="0" w:space="0" w:color="auto"/>
        <w:right w:val="none" w:sz="0" w:space="0" w:color="auto"/>
      </w:divBdr>
      <w:divsChild>
        <w:div w:id="224994483">
          <w:marLeft w:val="0"/>
          <w:marRight w:val="0"/>
          <w:marTop w:val="0"/>
          <w:marBottom w:val="0"/>
          <w:divBdr>
            <w:top w:val="none" w:sz="0" w:space="0" w:color="auto"/>
            <w:left w:val="none" w:sz="0" w:space="0" w:color="auto"/>
            <w:bottom w:val="none" w:sz="0" w:space="0" w:color="auto"/>
            <w:right w:val="none" w:sz="0" w:space="0" w:color="auto"/>
          </w:divBdr>
        </w:div>
      </w:divsChild>
    </w:div>
    <w:div w:id="1868133134">
      <w:bodyDiv w:val="1"/>
      <w:marLeft w:val="0"/>
      <w:marRight w:val="0"/>
      <w:marTop w:val="0"/>
      <w:marBottom w:val="0"/>
      <w:divBdr>
        <w:top w:val="none" w:sz="0" w:space="0" w:color="auto"/>
        <w:left w:val="none" w:sz="0" w:space="0" w:color="auto"/>
        <w:bottom w:val="none" w:sz="0" w:space="0" w:color="auto"/>
        <w:right w:val="none" w:sz="0" w:space="0" w:color="auto"/>
      </w:divBdr>
      <w:divsChild>
        <w:div w:id="160707063">
          <w:marLeft w:val="0"/>
          <w:marRight w:val="0"/>
          <w:marTop w:val="0"/>
          <w:marBottom w:val="0"/>
          <w:divBdr>
            <w:top w:val="none" w:sz="0" w:space="0" w:color="auto"/>
            <w:left w:val="none" w:sz="0" w:space="0" w:color="auto"/>
            <w:bottom w:val="none" w:sz="0" w:space="0" w:color="auto"/>
            <w:right w:val="none" w:sz="0" w:space="0" w:color="auto"/>
          </w:divBdr>
        </w:div>
      </w:divsChild>
    </w:div>
    <w:div w:id="1896499739">
      <w:bodyDiv w:val="1"/>
      <w:marLeft w:val="0"/>
      <w:marRight w:val="0"/>
      <w:marTop w:val="0"/>
      <w:marBottom w:val="0"/>
      <w:divBdr>
        <w:top w:val="none" w:sz="0" w:space="0" w:color="auto"/>
        <w:left w:val="none" w:sz="0" w:space="0" w:color="auto"/>
        <w:bottom w:val="none" w:sz="0" w:space="0" w:color="auto"/>
        <w:right w:val="none" w:sz="0" w:space="0" w:color="auto"/>
      </w:divBdr>
      <w:divsChild>
        <w:div w:id="1351420351">
          <w:marLeft w:val="0"/>
          <w:marRight w:val="0"/>
          <w:marTop w:val="0"/>
          <w:marBottom w:val="0"/>
          <w:divBdr>
            <w:top w:val="none" w:sz="0" w:space="0" w:color="auto"/>
            <w:left w:val="none" w:sz="0" w:space="0" w:color="auto"/>
            <w:bottom w:val="none" w:sz="0" w:space="0" w:color="auto"/>
            <w:right w:val="none" w:sz="0" w:space="0" w:color="auto"/>
          </w:divBdr>
        </w:div>
      </w:divsChild>
    </w:div>
    <w:div w:id="1928348743">
      <w:bodyDiv w:val="1"/>
      <w:marLeft w:val="0"/>
      <w:marRight w:val="0"/>
      <w:marTop w:val="0"/>
      <w:marBottom w:val="0"/>
      <w:divBdr>
        <w:top w:val="none" w:sz="0" w:space="0" w:color="auto"/>
        <w:left w:val="none" w:sz="0" w:space="0" w:color="auto"/>
        <w:bottom w:val="none" w:sz="0" w:space="0" w:color="auto"/>
        <w:right w:val="none" w:sz="0" w:space="0" w:color="auto"/>
      </w:divBdr>
      <w:divsChild>
        <w:div w:id="499004336">
          <w:marLeft w:val="0"/>
          <w:marRight w:val="0"/>
          <w:marTop w:val="0"/>
          <w:marBottom w:val="0"/>
          <w:divBdr>
            <w:top w:val="none" w:sz="0" w:space="0" w:color="auto"/>
            <w:left w:val="none" w:sz="0" w:space="0" w:color="auto"/>
            <w:bottom w:val="none" w:sz="0" w:space="0" w:color="auto"/>
            <w:right w:val="none" w:sz="0" w:space="0" w:color="auto"/>
          </w:divBdr>
        </w:div>
      </w:divsChild>
    </w:div>
    <w:div w:id="1937326292">
      <w:bodyDiv w:val="1"/>
      <w:marLeft w:val="0"/>
      <w:marRight w:val="0"/>
      <w:marTop w:val="0"/>
      <w:marBottom w:val="0"/>
      <w:divBdr>
        <w:top w:val="none" w:sz="0" w:space="0" w:color="auto"/>
        <w:left w:val="none" w:sz="0" w:space="0" w:color="auto"/>
        <w:bottom w:val="none" w:sz="0" w:space="0" w:color="auto"/>
        <w:right w:val="none" w:sz="0" w:space="0" w:color="auto"/>
      </w:divBdr>
      <w:divsChild>
        <w:div w:id="1651210648">
          <w:marLeft w:val="0"/>
          <w:marRight w:val="0"/>
          <w:marTop w:val="0"/>
          <w:marBottom w:val="0"/>
          <w:divBdr>
            <w:top w:val="none" w:sz="0" w:space="0" w:color="auto"/>
            <w:left w:val="none" w:sz="0" w:space="0" w:color="auto"/>
            <w:bottom w:val="none" w:sz="0" w:space="0" w:color="auto"/>
            <w:right w:val="none" w:sz="0" w:space="0" w:color="auto"/>
          </w:divBdr>
          <w:divsChild>
            <w:div w:id="1708485957">
              <w:marLeft w:val="0"/>
              <w:marRight w:val="0"/>
              <w:marTop w:val="0"/>
              <w:marBottom w:val="0"/>
              <w:divBdr>
                <w:top w:val="none" w:sz="0" w:space="0" w:color="auto"/>
                <w:left w:val="none" w:sz="0" w:space="0" w:color="auto"/>
                <w:bottom w:val="none" w:sz="0" w:space="0" w:color="auto"/>
                <w:right w:val="none" w:sz="0" w:space="0" w:color="auto"/>
              </w:divBdr>
            </w:div>
            <w:div w:id="889341455">
              <w:marLeft w:val="0"/>
              <w:marRight w:val="0"/>
              <w:marTop w:val="0"/>
              <w:marBottom w:val="0"/>
              <w:divBdr>
                <w:top w:val="none" w:sz="0" w:space="0" w:color="auto"/>
                <w:left w:val="none" w:sz="0" w:space="0" w:color="auto"/>
                <w:bottom w:val="none" w:sz="0" w:space="0" w:color="auto"/>
                <w:right w:val="none" w:sz="0" w:space="0" w:color="auto"/>
              </w:divBdr>
              <w:divsChild>
                <w:div w:id="1763381545">
                  <w:marLeft w:val="0"/>
                  <w:marRight w:val="0"/>
                  <w:marTop w:val="0"/>
                  <w:marBottom w:val="0"/>
                  <w:divBdr>
                    <w:top w:val="none" w:sz="0" w:space="0" w:color="auto"/>
                    <w:left w:val="none" w:sz="0" w:space="0" w:color="auto"/>
                    <w:bottom w:val="none" w:sz="0" w:space="0" w:color="auto"/>
                    <w:right w:val="none" w:sz="0" w:space="0" w:color="auto"/>
                  </w:divBdr>
                  <w:divsChild>
                    <w:div w:id="631406471">
                      <w:marLeft w:val="0"/>
                      <w:marRight w:val="0"/>
                      <w:marTop w:val="0"/>
                      <w:marBottom w:val="0"/>
                      <w:divBdr>
                        <w:top w:val="none" w:sz="0" w:space="0" w:color="auto"/>
                        <w:left w:val="none" w:sz="0" w:space="0" w:color="auto"/>
                        <w:bottom w:val="none" w:sz="0" w:space="0" w:color="auto"/>
                        <w:right w:val="none" w:sz="0" w:space="0" w:color="auto"/>
                      </w:divBdr>
                      <w:divsChild>
                        <w:div w:id="2094085154">
                          <w:marLeft w:val="0"/>
                          <w:marRight w:val="0"/>
                          <w:marTop w:val="0"/>
                          <w:marBottom w:val="0"/>
                          <w:divBdr>
                            <w:top w:val="none" w:sz="0" w:space="0" w:color="auto"/>
                            <w:left w:val="none" w:sz="0" w:space="0" w:color="auto"/>
                            <w:bottom w:val="none" w:sz="0" w:space="0" w:color="auto"/>
                            <w:right w:val="none" w:sz="0" w:space="0" w:color="auto"/>
                          </w:divBdr>
                          <w:divsChild>
                            <w:div w:id="1504735258">
                              <w:marLeft w:val="0"/>
                              <w:marRight w:val="0"/>
                              <w:marTop w:val="0"/>
                              <w:marBottom w:val="0"/>
                              <w:divBdr>
                                <w:top w:val="none" w:sz="0" w:space="0" w:color="auto"/>
                                <w:left w:val="none" w:sz="0" w:space="0" w:color="auto"/>
                                <w:bottom w:val="none" w:sz="0" w:space="0" w:color="auto"/>
                                <w:right w:val="none" w:sz="0" w:space="0" w:color="auto"/>
                              </w:divBdr>
                              <w:divsChild>
                                <w:div w:id="1122462656">
                                  <w:marLeft w:val="0"/>
                                  <w:marRight w:val="0"/>
                                  <w:marTop w:val="0"/>
                                  <w:marBottom w:val="0"/>
                                  <w:divBdr>
                                    <w:top w:val="none" w:sz="0" w:space="0" w:color="auto"/>
                                    <w:left w:val="none" w:sz="0" w:space="0" w:color="auto"/>
                                    <w:bottom w:val="none" w:sz="0" w:space="0" w:color="auto"/>
                                    <w:right w:val="none" w:sz="0" w:space="0" w:color="auto"/>
                                  </w:divBdr>
                                  <w:divsChild>
                                    <w:div w:id="40134460">
                                      <w:marLeft w:val="0"/>
                                      <w:marRight w:val="0"/>
                                      <w:marTop w:val="0"/>
                                      <w:marBottom w:val="0"/>
                                      <w:divBdr>
                                        <w:top w:val="none" w:sz="0" w:space="0" w:color="auto"/>
                                        <w:left w:val="none" w:sz="0" w:space="0" w:color="auto"/>
                                        <w:bottom w:val="none" w:sz="0" w:space="0" w:color="auto"/>
                                        <w:right w:val="none" w:sz="0" w:space="0" w:color="auto"/>
                                      </w:divBdr>
                                      <w:divsChild>
                                        <w:div w:id="820996843">
                                          <w:marLeft w:val="0"/>
                                          <w:marRight w:val="0"/>
                                          <w:marTop w:val="0"/>
                                          <w:marBottom w:val="0"/>
                                          <w:divBdr>
                                            <w:top w:val="none" w:sz="0" w:space="0" w:color="auto"/>
                                            <w:left w:val="none" w:sz="0" w:space="0" w:color="auto"/>
                                            <w:bottom w:val="none" w:sz="0" w:space="0" w:color="auto"/>
                                            <w:right w:val="none" w:sz="0" w:space="0" w:color="auto"/>
                                          </w:divBdr>
                                          <w:divsChild>
                                            <w:div w:id="1423141118">
                                              <w:marLeft w:val="0"/>
                                              <w:marRight w:val="0"/>
                                              <w:marTop w:val="0"/>
                                              <w:marBottom w:val="0"/>
                                              <w:divBdr>
                                                <w:top w:val="none" w:sz="0" w:space="0" w:color="auto"/>
                                                <w:left w:val="none" w:sz="0" w:space="0" w:color="auto"/>
                                                <w:bottom w:val="none" w:sz="0" w:space="0" w:color="auto"/>
                                                <w:right w:val="none" w:sz="0" w:space="0" w:color="auto"/>
                                              </w:divBdr>
                                              <w:divsChild>
                                                <w:div w:id="1136684947">
                                                  <w:marLeft w:val="0"/>
                                                  <w:marRight w:val="0"/>
                                                  <w:marTop w:val="0"/>
                                                  <w:marBottom w:val="0"/>
                                                  <w:divBdr>
                                                    <w:top w:val="none" w:sz="0" w:space="0" w:color="auto"/>
                                                    <w:left w:val="none" w:sz="0" w:space="0" w:color="auto"/>
                                                    <w:bottom w:val="none" w:sz="0" w:space="0" w:color="auto"/>
                                                    <w:right w:val="none" w:sz="0" w:space="0" w:color="auto"/>
                                                  </w:divBdr>
                                                </w:div>
                                              </w:divsChild>
                                            </w:div>
                                            <w:div w:id="671493342">
                                              <w:marLeft w:val="0"/>
                                              <w:marRight w:val="0"/>
                                              <w:marTop w:val="0"/>
                                              <w:marBottom w:val="0"/>
                                              <w:divBdr>
                                                <w:top w:val="none" w:sz="0" w:space="0" w:color="auto"/>
                                                <w:left w:val="none" w:sz="0" w:space="0" w:color="auto"/>
                                                <w:bottom w:val="none" w:sz="0" w:space="0" w:color="auto"/>
                                                <w:right w:val="none" w:sz="0" w:space="0" w:color="auto"/>
                                              </w:divBdr>
                                              <w:divsChild>
                                                <w:div w:id="1645625432">
                                                  <w:marLeft w:val="0"/>
                                                  <w:marRight w:val="0"/>
                                                  <w:marTop w:val="0"/>
                                                  <w:marBottom w:val="0"/>
                                                  <w:divBdr>
                                                    <w:top w:val="none" w:sz="0" w:space="0" w:color="auto"/>
                                                    <w:left w:val="none" w:sz="0" w:space="0" w:color="auto"/>
                                                    <w:bottom w:val="none" w:sz="0" w:space="0" w:color="auto"/>
                                                    <w:right w:val="none" w:sz="0" w:space="0" w:color="auto"/>
                                                  </w:divBdr>
                                                  <w:divsChild>
                                                    <w:div w:id="2145073799">
                                                      <w:marLeft w:val="0"/>
                                                      <w:marRight w:val="0"/>
                                                      <w:marTop w:val="0"/>
                                                      <w:marBottom w:val="0"/>
                                                      <w:divBdr>
                                                        <w:top w:val="none" w:sz="0" w:space="0" w:color="auto"/>
                                                        <w:left w:val="none" w:sz="0" w:space="0" w:color="auto"/>
                                                        <w:bottom w:val="none" w:sz="0" w:space="0" w:color="auto"/>
                                                        <w:right w:val="none" w:sz="0" w:space="0" w:color="auto"/>
                                                      </w:divBdr>
                                                      <w:divsChild>
                                                        <w:div w:id="1652757638">
                                                          <w:marLeft w:val="0"/>
                                                          <w:marRight w:val="0"/>
                                                          <w:marTop w:val="0"/>
                                                          <w:marBottom w:val="0"/>
                                                          <w:divBdr>
                                                            <w:top w:val="none" w:sz="0" w:space="0" w:color="auto"/>
                                                            <w:left w:val="none" w:sz="0" w:space="0" w:color="auto"/>
                                                            <w:bottom w:val="none" w:sz="0" w:space="0" w:color="auto"/>
                                                            <w:right w:val="none" w:sz="0" w:space="0" w:color="auto"/>
                                                          </w:divBdr>
                                                          <w:divsChild>
                                                            <w:div w:id="67578628">
                                                              <w:marLeft w:val="0"/>
                                                              <w:marRight w:val="0"/>
                                                              <w:marTop w:val="0"/>
                                                              <w:marBottom w:val="0"/>
                                                              <w:divBdr>
                                                                <w:top w:val="none" w:sz="0" w:space="0" w:color="auto"/>
                                                                <w:left w:val="none" w:sz="0" w:space="0" w:color="auto"/>
                                                                <w:bottom w:val="none" w:sz="0" w:space="0" w:color="auto"/>
                                                                <w:right w:val="none" w:sz="0" w:space="0" w:color="auto"/>
                                                              </w:divBdr>
                                                              <w:divsChild>
                                                                <w:div w:id="1546602601">
                                                                  <w:marLeft w:val="0"/>
                                                                  <w:marRight w:val="0"/>
                                                                  <w:marTop w:val="0"/>
                                                                  <w:marBottom w:val="0"/>
                                                                  <w:divBdr>
                                                                    <w:top w:val="none" w:sz="0" w:space="0" w:color="auto"/>
                                                                    <w:left w:val="none" w:sz="0" w:space="0" w:color="auto"/>
                                                                    <w:bottom w:val="none" w:sz="0" w:space="0" w:color="auto"/>
                                                                    <w:right w:val="none" w:sz="0" w:space="0" w:color="auto"/>
                                                                  </w:divBdr>
                                                                  <w:divsChild>
                                                                    <w:div w:id="21229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40478491">
      <w:bodyDiv w:val="1"/>
      <w:marLeft w:val="0"/>
      <w:marRight w:val="0"/>
      <w:marTop w:val="0"/>
      <w:marBottom w:val="0"/>
      <w:divBdr>
        <w:top w:val="none" w:sz="0" w:space="0" w:color="auto"/>
        <w:left w:val="none" w:sz="0" w:space="0" w:color="auto"/>
        <w:bottom w:val="none" w:sz="0" w:space="0" w:color="auto"/>
        <w:right w:val="none" w:sz="0" w:space="0" w:color="auto"/>
      </w:divBdr>
      <w:divsChild>
        <w:div w:id="1683168806">
          <w:marLeft w:val="0"/>
          <w:marRight w:val="0"/>
          <w:marTop w:val="0"/>
          <w:marBottom w:val="166"/>
          <w:divBdr>
            <w:top w:val="none" w:sz="0" w:space="0" w:color="auto"/>
            <w:left w:val="none" w:sz="0" w:space="0" w:color="auto"/>
            <w:bottom w:val="none" w:sz="0" w:space="0" w:color="auto"/>
            <w:right w:val="none" w:sz="0" w:space="0" w:color="auto"/>
          </w:divBdr>
          <w:divsChild>
            <w:div w:id="485627214">
              <w:marLeft w:val="0"/>
              <w:marRight w:val="0"/>
              <w:marTop w:val="0"/>
              <w:marBottom w:val="0"/>
              <w:divBdr>
                <w:top w:val="none" w:sz="0" w:space="0" w:color="auto"/>
                <w:left w:val="none" w:sz="0" w:space="0" w:color="auto"/>
                <w:bottom w:val="none" w:sz="0" w:space="0" w:color="auto"/>
                <w:right w:val="none" w:sz="0" w:space="0" w:color="auto"/>
              </w:divBdr>
              <w:divsChild>
                <w:div w:id="105659656">
                  <w:marLeft w:val="0"/>
                  <w:marRight w:val="0"/>
                  <w:marTop w:val="0"/>
                  <w:marBottom w:val="0"/>
                  <w:divBdr>
                    <w:top w:val="none" w:sz="0" w:space="0" w:color="auto"/>
                    <w:left w:val="none" w:sz="0" w:space="0" w:color="auto"/>
                    <w:bottom w:val="none" w:sz="0" w:space="0" w:color="auto"/>
                    <w:right w:val="none" w:sz="0" w:space="0" w:color="auto"/>
                  </w:divBdr>
                  <w:divsChild>
                    <w:div w:id="1032800838">
                      <w:marLeft w:val="0"/>
                      <w:marRight w:val="0"/>
                      <w:marTop w:val="0"/>
                      <w:marBottom w:val="0"/>
                      <w:divBdr>
                        <w:top w:val="none" w:sz="0" w:space="0" w:color="auto"/>
                        <w:left w:val="none" w:sz="0" w:space="0" w:color="auto"/>
                        <w:bottom w:val="none" w:sz="0" w:space="0" w:color="auto"/>
                        <w:right w:val="none" w:sz="0" w:space="0" w:color="auto"/>
                      </w:divBdr>
                    </w:div>
                    <w:div w:id="1922180291">
                      <w:marLeft w:val="0"/>
                      <w:marRight w:val="0"/>
                      <w:marTop w:val="0"/>
                      <w:marBottom w:val="0"/>
                      <w:divBdr>
                        <w:top w:val="none" w:sz="0" w:space="0" w:color="auto"/>
                        <w:left w:val="none" w:sz="0" w:space="0" w:color="auto"/>
                        <w:bottom w:val="none" w:sz="0" w:space="0" w:color="auto"/>
                        <w:right w:val="none" w:sz="0" w:space="0" w:color="auto"/>
                      </w:divBdr>
                    </w:div>
                    <w:div w:id="1985890623">
                      <w:marLeft w:val="240"/>
                      <w:marRight w:val="0"/>
                      <w:marTop w:val="0"/>
                      <w:marBottom w:val="0"/>
                      <w:divBdr>
                        <w:top w:val="none" w:sz="0" w:space="0" w:color="auto"/>
                        <w:left w:val="none" w:sz="0" w:space="0" w:color="auto"/>
                        <w:bottom w:val="none" w:sz="0" w:space="0" w:color="auto"/>
                        <w:right w:val="none" w:sz="0" w:space="0" w:color="auto"/>
                      </w:divBdr>
                      <w:divsChild>
                        <w:div w:id="14589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6787">
                  <w:marLeft w:val="0"/>
                  <w:marRight w:val="0"/>
                  <w:marTop w:val="0"/>
                  <w:marBottom w:val="0"/>
                  <w:divBdr>
                    <w:top w:val="none" w:sz="0" w:space="0" w:color="auto"/>
                    <w:left w:val="none" w:sz="0" w:space="0" w:color="auto"/>
                    <w:bottom w:val="none" w:sz="0" w:space="0" w:color="auto"/>
                    <w:right w:val="none" w:sz="0" w:space="0" w:color="auto"/>
                  </w:divBdr>
                  <w:divsChild>
                    <w:div w:id="1987734545">
                      <w:marLeft w:val="0"/>
                      <w:marRight w:val="0"/>
                      <w:marTop w:val="0"/>
                      <w:marBottom w:val="0"/>
                      <w:divBdr>
                        <w:top w:val="none" w:sz="0" w:space="0" w:color="auto"/>
                        <w:left w:val="none" w:sz="0" w:space="0" w:color="auto"/>
                        <w:bottom w:val="none" w:sz="0" w:space="0" w:color="auto"/>
                        <w:right w:val="none" w:sz="0" w:space="0" w:color="auto"/>
                      </w:divBdr>
                    </w:div>
                    <w:div w:id="18187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4190">
          <w:marLeft w:val="0"/>
          <w:marRight w:val="0"/>
          <w:marTop w:val="166"/>
          <w:marBottom w:val="166"/>
          <w:divBdr>
            <w:top w:val="none" w:sz="0" w:space="0" w:color="auto"/>
            <w:left w:val="none" w:sz="0" w:space="0" w:color="auto"/>
            <w:bottom w:val="none" w:sz="0" w:space="0" w:color="auto"/>
            <w:right w:val="none" w:sz="0" w:space="0" w:color="auto"/>
          </w:divBdr>
          <w:divsChild>
            <w:div w:id="6828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05079">
      <w:bodyDiv w:val="1"/>
      <w:marLeft w:val="0"/>
      <w:marRight w:val="0"/>
      <w:marTop w:val="0"/>
      <w:marBottom w:val="0"/>
      <w:divBdr>
        <w:top w:val="none" w:sz="0" w:space="0" w:color="auto"/>
        <w:left w:val="none" w:sz="0" w:space="0" w:color="auto"/>
        <w:bottom w:val="none" w:sz="0" w:space="0" w:color="auto"/>
        <w:right w:val="none" w:sz="0" w:space="0" w:color="auto"/>
      </w:divBdr>
    </w:div>
    <w:div w:id="2094468231">
      <w:bodyDiv w:val="1"/>
      <w:marLeft w:val="0"/>
      <w:marRight w:val="0"/>
      <w:marTop w:val="0"/>
      <w:marBottom w:val="0"/>
      <w:divBdr>
        <w:top w:val="none" w:sz="0" w:space="0" w:color="auto"/>
        <w:left w:val="none" w:sz="0" w:space="0" w:color="auto"/>
        <w:bottom w:val="none" w:sz="0" w:space="0" w:color="auto"/>
        <w:right w:val="none" w:sz="0" w:space="0" w:color="auto"/>
      </w:divBdr>
      <w:divsChild>
        <w:div w:id="418604583">
          <w:marLeft w:val="0"/>
          <w:marRight w:val="0"/>
          <w:marTop w:val="0"/>
          <w:marBottom w:val="0"/>
          <w:divBdr>
            <w:top w:val="none" w:sz="0" w:space="0" w:color="auto"/>
            <w:left w:val="none" w:sz="0" w:space="0" w:color="auto"/>
            <w:bottom w:val="none" w:sz="0" w:space="0" w:color="auto"/>
            <w:right w:val="none" w:sz="0" w:space="0" w:color="auto"/>
          </w:divBdr>
        </w:div>
      </w:divsChild>
    </w:div>
    <w:div w:id="2134902159">
      <w:bodyDiv w:val="1"/>
      <w:marLeft w:val="0"/>
      <w:marRight w:val="0"/>
      <w:marTop w:val="0"/>
      <w:marBottom w:val="0"/>
      <w:divBdr>
        <w:top w:val="none" w:sz="0" w:space="0" w:color="auto"/>
        <w:left w:val="none" w:sz="0" w:space="0" w:color="auto"/>
        <w:bottom w:val="none" w:sz="0" w:space="0" w:color="auto"/>
        <w:right w:val="none" w:sz="0" w:space="0" w:color="auto"/>
      </w:divBdr>
      <w:divsChild>
        <w:div w:id="11439602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n588r4arTM" TargetMode="External"/><Relationship Id="rId13" Type="http://schemas.openxmlformats.org/officeDocument/2006/relationships/hyperlink" Target="https://www.youtube.com/watch?v=fXenb_LNMK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Kn588r4arTM"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tar.jhu.edu/download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youtube.com/watch?v=84DJndsj9C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fXenb_LNMKM" TargetMode="External"/><Relationship Id="rId14" Type="http://schemas.openxmlformats.org/officeDocument/2006/relationships/hyperlink" Target="https://www.youtube.com/watch?v=84DJndsj9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5D7CC-8364-4E12-8CE7-23405C07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19</Pages>
  <Words>33167</Words>
  <Characters>189055</Characters>
  <Application>Microsoft Office Word</Application>
  <DocSecurity>0</DocSecurity>
  <Lines>1575</Lines>
  <Paragraphs>443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Siewerdsen</dc:creator>
  <cp:lastModifiedBy>Joshua Punnoose</cp:lastModifiedBy>
  <cp:revision>13</cp:revision>
  <dcterms:created xsi:type="dcterms:W3CDTF">2016-06-12T21:51:00Z</dcterms:created>
  <dcterms:modified xsi:type="dcterms:W3CDTF">2016-06-13T16:15:00Z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gandhi119856@gmail.com@www.mendeley.com</vt:lpwstr>
  </property>
  <property fmtid="{D5CDD505-2E9C-101B-9397-08002B2CF9AE}" pid="4" name="Mendeley Recent Style Id 0_1">
    <vt:lpwstr>http://www.zotero.org/styles/aip-advances</vt:lpwstr>
  </property>
  <property fmtid="{D5CDD505-2E9C-101B-9397-08002B2CF9AE}" pid="5" name="Mendeley Recent Style Name 0_1">
    <vt:lpwstr>AIP Advances (Custom)</vt:lpwstr>
  </property>
  <property fmtid="{D5CDD505-2E9C-101B-9397-08002B2CF9AE}" pid="6" name="Mendeley Recent Style Id 1_1">
    <vt:lpwstr>http://www.zotero.org/styles/american-institute-of-physics</vt:lpwstr>
  </property>
  <property fmtid="{D5CDD505-2E9C-101B-9397-08002B2CF9AE}" pid="7" name="Mendeley Recent Style Name 1_1">
    <vt:lpwstr>American Institute of Physics</vt:lpwstr>
  </property>
  <property fmtid="{D5CDD505-2E9C-101B-9397-08002B2CF9AE}" pid="8" name="Mendeley Recent Style Id 2_1">
    <vt:lpwstr>http://www.zotero.org/styles/american-institute-of-physics_custom</vt:lpwstr>
  </property>
  <property fmtid="{D5CDD505-2E9C-101B-9397-08002B2CF9AE}" pid="9" name="Mendeley Recent Style Name 2_1">
    <vt:lpwstr>American Institute of Physics (Custom)</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http://www.zotero.org/styles/american-institute-of-physics_custom</vt:lpwstr>
  </property>
</Properties>
</file>